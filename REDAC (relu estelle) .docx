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9FEDF9" w14:textId="150D95BC" w:rsidR="00A832D7" w:rsidRPr="00F101BF" w:rsidRDefault="00946B9C" w:rsidP="00F101BF">
      <w:pPr>
        <w:pStyle w:val="Titre1"/>
        <w:spacing w:line="360" w:lineRule="auto"/>
        <w:rPr>
          <w:rFonts w:ascii="Arial" w:hAnsi="Arial"/>
          <w:sz w:val="24"/>
        </w:rPr>
      </w:pPr>
      <w:bookmarkStart w:id="0" w:name="_GoBack"/>
      <w:bookmarkEnd w:id="0"/>
      <w:r>
        <w:rPr>
          <w:rFonts w:ascii="Arial" w:hAnsi="Arial"/>
          <w:sz w:val="24"/>
        </w:rPr>
        <w:t xml:space="preserve">IBODE, </w:t>
      </w:r>
      <w:r w:rsidR="00AA56A8">
        <w:rPr>
          <w:rFonts w:ascii="Arial" w:hAnsi="Arial"/>
          <w:sz w:val="24"/>
        </w:rPr>
        <w:t>EVENEMENTS INDESIRABLES ET</w:t>
      </w:r>
      <w:r w:rsidR="000A79B7" w:rsidRPr="00F101BF">
        <w:rPr>
          <w:rFonts w:ascii="Arial" w:hAnsi="Arial"/>
          <w:sz w:val="24"/>
        </w:rPr>
        <w:t xml:space="preserve"> </w:t>
      </w:r>
      <w:r w:rsidR="00A177DA">
        <w:rPr>
          <w:rFonts w:ascii="Arial" w:hAnsi="Arial"/>
          <w:sz w:val="24"/>
        </w:rPr>
        <w:t>COMPÉTENCE</w:t>
      </w:r>
      <w:r w:rsidR="00A472E5">
        <w:rPr>
          <w:rFonts w:ascii="Arial" w:hAnsi="Arial"/>
          <w:sz w:val="24"/>
        </w:rPr>
        <w:t>S</w:t>
      </w:r>
      <w:r w:rsidR="00A177DA">
        <w:rPr>
          <w:rFonts w:ascii="Arial" w:hAnsi="Arial"/>
          <w:sz w:val="24"/>
        </w:rPr>
        <w:t xml:space="preserve"> NON TECHNIQUE</w:t>
      </w:r>
      <w:r w:rsidR="00A472E5">
        <w:rPr>
          <w:rFonts w:ascii="Arial" w:hAnsi="Arial"/>
          <w:sz w:val="24"/>
        </w:rPr>
        <w:t>S</w:t>
      </w:r>
      <w:r w:rsidR="000A79B7" w:rsidRPr="00F101BF">
        <w:rPr>
          <w:rFonts w:ascii="Arial" w:hAnsi="Arial"/>
          <w:sz w:val="24"/>
        </w:rPr>
        <w:t xml:space="preserve"> </w:t>
      </w:r>
    </w:p>
    <w:p w14:paraId="060B40E9" w14:textId="77777777" w:rsidR="00D9230A" w:rsidRPr="00F101BF" w:rsidRDefault="00D9230A" w:rsidP="00D9230A">
      <w:pPr>
        <w:spacing w:line="360" w:lineRule="auto"/>
        <w:jc w:val="both"/>
        <w:rPr>
          <w:rFonts w:ascii="Arial" w:hAnsi="Arial" w:cs="Arial"/>
        </w:rPr>
      </w:pPr>
    </w:p>
    <w:p w14:paraId="78C5DD25" w14:textId="63EF8357" w:rsidR="00D9230A" w:rsidRPr="00F101BF" w:rsidRDefault="00793460" w:rsidP="00D9230A">
      <w:pPr>
        <w:pStyle w:val="Sous-titre"/>
        <w:spacing w:line="360" w:lineRule="auto"/>
        <w:jc w:val="both"/>
        <w:rPr>
          <w:rStyle w:val="Forteaccentuation"/>
          <w:rFonts w:ascii="Arial" w:hAnsi="Arial"/>
        </w:rPr>
      </w:pPr>
      <w:r>
        <w:rPr>
          <w:rStyle w:val="Forteaccentuation"/>
          <w:rFonts w:ascii="Arial" w:hAnsi="Arial"/>
        </w:rPr>
        <w:t>M</w:t>
      </w:r>
      <w:r w:rsidR="00D9230A" w:rsidRPr="00F101BF">
        <w:rPr>
          <w:rStyle w:val="Forteaccentuation"/>
          <w:rFonts w:ascii="Arial" w:hAnsi="Arial"/>
        </w:rPr>
        <w:t>étier d’</w:t>
      </w:r>
      <w:r w:rsidR="00D9230A">
        <w:rPr>
          <w:rStyle w:val="Forteaccentuation"/>
          <w:rFonts w:ascii="Arial" w:hAnsi="Arial"/>
        </w:rPr>
        <w:t>IBODE</w:t>
      </w:r>
    </w:p>
    <w:p w14:paraId="232AECF4" w14:textId="7BB9C74E" w:rsidR="00793460" w:rsidRDefault="00A62C11" w:rsidP="00A62C11">
      <w:pPr>
        <w:pStyle w:val="Titre7"/>
        <w:ind w:firstLine="708"/>
        <w:rPr>
          <w:rStyle w:val="lev"/>
        </w:rPr>
      </w:pPr>
      <w:r>
        <w:rPr>
          <w:rStyle w:val="lev"/>
        </w:rPr>
        <w:t>C</w:t>
      </w:r>
      <w:r w:rsidR="00793460" w:rsidRPr="00A62C11">
        <w:rPr>
          <w:rStyle w:val="lev"/>
        </w:rPr>
        <w:t>aractéristiques </w:t>
      </w:r>
    </w:p>
    <w:p w14:paraId="282227BD" w14:textId="77777777" w:rsidR="00A62C11" w:rsidRPr="00A62C11" w:rsidRDefault="00A62C11" w:rsidP="00A62C11"/>
    <w:p w14:paraId="78BA75B5" w14:textId="23B51FE8" w:rsidR="00D9230A" w:rsidRDefault="00D9230A" w:rsidP="00D9230A">
      <w:pPr>
        <w:widowControl w:val="0"/>
        <w:autoSpaceDE w:val="0"/>
        <w:autoSpaceDN w:val="0"/>
        <w:adjustRightInd w:val="0"/>
        <w:spacing w:line="360" w:lineRule="auto"/>
        <w:jc w:val="both"/>
        <w:rPr>
          <w:rFonts w:ascii="Arial" w:hAnsi="Arial" w:cs="Arial"/>
        </w:rPr>
      </w:pPr>
      <w:r w:rsidRPr="00F101BF">
        <w:rPr>
          <w:rFonts w:ascii="Arial" w:hAnsi="Arial" w:cs="Arial"/>
        </w:rPr>
        <w:t>L</w:t>
      </w:r>
      <w:r w:rsidR="007548AD">
        <w:rPr>
          <w:rFonts w:ascii="Arial" w:hAnsi="Arial" w:cs="Arial"/>
        </w:rPr>
        <w:t xml:space="preserve">’IBODE est </w:t>
      </w:r>
      <w:r>
        <w:rPr>
          <w:rFonts w:ascii="Arial" w:hAnsi="Arial" w:cs="Arial"/>
        </w:rPr>
        <w:t xml:space="preserve">un infirmier ou une </w:t>
      </w:r>
      <w:r w:rsidRPr="00F101BF">
        <w:rPr>
          <w:rFonts w:ascii="Arial" w:hAnsi="Arial" w:cs="Arial"/>
        </w:rPr>
        <w:t>infirmière</w:t>
      </w:r>
      <w:r>
        <w:rPr>
          <w:rFonts w:ascii="Arial" w:hAnsi="Arial" w:cs="Arial"/>
        </w:rPr>
        <w:t>, dont la fonction est légalement définie. Il ou elle</w:t>
      </w:r>
      <w:r w:rsidRPr="00F101BF">
        <w:rPr>
          <w:rFonts w:ascii="Arial" w:hAnsi="Arial" w:cs="Arial"/>
        </w:rPr>
        <w:t xml:space="preserve"> «</w:t>
      </w:r>
      <w:r w:rsidRPr="00F101BF">
        <w:rPr>
          <w:rFonts w:ascii="Arial" w:hAnsi="Arial" w:cs="Arial"/>
          <w:i/>
          <w:color w:val="943634" w:themeColor="accent2" w:themeShade="BF"/>
        </w:rPr>
        <w:t xml:space="preserve"> </w:t>
      </w:r>
      <w:r w:rsidRPr="000473F4">
        <w:rPr>
          <w:rFonts w:ascii="Arial" w:hAnsi="Arial" w:cs="Arial"/>
        </w:rPr>
        <w:t>donne habituellement des soins infirmiers sur prescription ou conseil médical, ou en application du rôle propre qui lu</w:t>
      </w:r>
      <w:r>
        <w:rPr>
          <w:rFonts w:ascii="Arial" w:hAnsi="Arial" w:cs="Arial"/>
        </w:rPr>
        <w:t>i est dévolu. L’infirmier ou l’</w:t>
      </w:r>
      <w:r w:rsidRPr="000473F4">
        <w:rPr>
          <w:rFonts w:ascii="Arial" w:hAnsi="Arial" w:cs="Arial"/>
        </w:rPr>
        <w:t>infirmière participe à différentes actions, notamment en matière de prévention, d’'éducation de la santé et de formation ou d’'encadrement</w:t>
      </w:r>
      <w:r w:rsidRPr="00F101BF">
        <w:rPr>
          <w:rFonts w:ascii="Arial" w:hAnsi="Arial" w:cs="Arial"/>
          <w:i/>
          <w:color w:val="943634" w:themeColor="accent2" w:themeShade="BF"/>
        </w:rPr>
        <w:t xml:space="preserve"> </w:t>
      </w:r>
      <w:r w:rsidRPr="00F101BF">
        <w:rPr>
          <w:rFonts w:ascii="Arial" w:hAnsi="Arial" w:cs="Arial"/>
        </w:rPr>
        <w:t>». (Art. L. 4311-1 du C</w:t>
      </w:r>
      <w:r>
        <w:rPr>
          <w:rFonts w:ascii="Arial" w:hAnsi="Arial" w:cs="Arial"/>
        </w:rPr>
        <w:t>ode de Santé Publique</w:t>
      </w:r>
      <w:r w:rsidRPr="00F101BF">
        <w:rPr>
          <w:rFonts w:ascii="Arial" w:hAnsi="Arial" w:cs="Arial"/>
        </w:rPr>
        <w:t>)</w:t>
      </w:r>
      <w:r>
        <w:rPr>
          <w:rFonts w:ascii="Arial" w:hAnsi="Arial" w:cs="Arial"/>
        </w:rPr>
        <w:t xml:space="preserve">. Mais la spécificité de son diplôme de bloc opératoire lui confère en outre les responsabilités suivantes : </w:t>
      </w:r>
    </w:p>
    <w:p w14:paraId="24429771" w14:textId="77777777" w:rsidR="00D9230A" w:rsidRDefault="00D9230A" w:rsidP="00D9230A">
      <w:pPr>
        <w:pStyle w:val="Paragraphedeliste"/>
        <w:widowControl w:val="0"/>
        <w:numPr>
          <w:ilvl w:val="0"/>
          <w:numId w:val="3"/>
        </w:numPr>
        <w:autoSpaceDE w:val="0"/>
        <w:autoSpaceDN w:val="0"/>
        <w:adjustRightInd w:val="0"/>
        <w:spacing w:line="360" w:lineRule="auto"/>
        <w:jc w:val="both"/>
        <w:rPr>
          <w:rFonts w:ascii="Arial" w:hAnsi="Arial" w:cs="Arial"/>
        </w:rPr>
      </w:pPr>
      <w:r>
        <w:rPr>
          <w:rFonts w:ascii="Arial" w:hAnsi="Arial" w:cs="Arial"/>
        </w:rPr>
        <w:t>« </w:t>
      </w:r>
      <w:r w:rsidRPr="00740FAF">
        <w:rPr>
          <w:rFonts w:ascii="Arial" w:hAnsi="Arial" w:cs="Arial"/>
        </w:rPr>
        <w:t>1. Gestion des risques liés à l'activité et à l'environnement opératoire</w:t>
      </w:r>
      <w:r>
        <w:rPr>
          <w:rFonts w:ascii="Arial" w:hAnsi="Arial" w:cs="Arial"/>
        </w:rPr>
        <w:t> ;</w:t>
      </w:r>
    </w:p>
    <w:p w14:paraId="29B8991A" w14:textId="77777777" w:rsidR="00D9230A" w:rsidRDefault="00D9230A" w:rsidP="00D9230A">
      <w:pPr>
        <w:pStyle w:val="Paragraphedeliste"/>
        <w:widowControl w:val="0"/>
        <w:numPr>
          <w:ilvl w:val="0"/>
          <w:numId w:val="3"/>
        </w:numPr>
        <w:autoSpaceDE w:val="0"/>
        <w:autoSpaceDN w:val="0"/>
        <w:adjustRightInd w:val="0"/>
        <w:spacing w:line="360" w:lineRule="auto"/>
        <w:jc w:val="both"/>
        <w:rPr>
          <w:rFonts w:ascii="Arial" w:hAnsi="Arial" w:cs="Arial"/>
        </w:rPr>
      </w:pPr>
      <w:r w:rsidRPr="00740FAF">
        <w:rPr>
          <w:rFonts w:ascii="Arial" w:hAnsi="Arial" w:cs="Arial"/>
        </w:rPr>
        <w:t>2. Élaboration et mise en oeuvre d’une démarche de soins individualisés en bloc opératoire et secteurs associés ;</w:t>
      </w:r>
    </w:p>
    <w:p w14:paraId="29D64620" w14:textId="77777777" w:rsidR="00D9230A" w:rsidRDefault="00D9230A" w:rsidP="00D9230A">
      <w:pPr>
        <w:pStyle w:val="Paragraphedeliste"/>
        <w:widowControl w:val="0"/>
        <w:numPr>
          <w:ilvl w:val="0"/>
          <w:numId w:val="3"/>
        </w:numPr>
        <w:autoSpaceDE w:val="0"/>
        <w:autoSpaceDN w:val="0"/>
        <w:adjustRightInd w:val="0"/>
        <w:spacing w:line="360" w:lineRule="auto"/>
        <w:jc w:val="both"/>
        <w:rPr>
          <w:rFonts w:ascii="Arial" w:hAnsi="Arial" w:cs="Arial"/>
        </w:rPr>
      </w:pPr>
      <w:r w:rsidRPr="00740FAF">
        <w:rPr>
          <w:rFonts w:ascii="Arial" w:hAnsi="Arial" w:cs="Arial"/>
        </w:rPr>
        <w:t>3. Organisation et coordination des soins infirmiers en salle d'intervention ;</w:t>
      </w:r>
    </w:p>
    <w:p w14:paraId="1C4CFEA3" w14:textId="77777777" w:rsidR="00D9230A" w:rsidRDefault="00D9230A" w:rsidP="00D9230A">
      <w:pPr>
        <w:pStyle w:val="Paragraphedeliste"/>
        <w:widowControl w:val="0"/>
        <w:numPr>
          <w:ilvl w:val="0"/>
          <w:numId w:val="3"/>
        </w:numPr>
        <w:autoSpaceDE w:val="0"/>
        <w:autoSpaceDN w:val="0"/>
        <w:adjustRightInd w:val="0"/>
        <w:spacing w:line="360" w:lineRule="auto"/>
        <w:jc w:val="both"/>
        <w:rPr>
          <w:rFonts w:ascii="Arial" w:hAnsi="Arial" w:cs="Arial"/>
        </w:rPr>
      </w:pPr>
      <w:r w:rsidRPr="00740FAF">
        <w:rPr>
          <w:rFonts w:ascii="Arial" w:hAnsi="Arial" w:cs="Arial"/>
        </w:rPr>
        <w:t>4. Traçabilité des activités au bloc opératoire et en secteurs associés ;</w:t>
      </w:r>
    </w:p>
    <w:p w14:paraId="50D171DB" w14:textId="77777777" w:rsidR="00D9230A" w:rsidRPr="00740FAF" w:rsidRDefault="00D9230A" w:rsidP="00D9230A">
      <w:pPr>
        <w:pStyle w:val="Paragraphedeliste"/>
        <w:widowControl w:val="0"/>
        <w:numPr>
          <w:ilvl w:val="0"/>
          <w:numId w:val="3"/>
        </w:numPr>
        <w:autoSpaceDE w:val="0"/>
        <w:autoSpaceDN w:val="0"/>
        <w:adjustRightInd w:val="0"/>
        <w:spacing w:line="360" w:lineRule="auto"/>
        <w:jc w:val="both"/>
        <w:rPr>
          <w:rFonts w:ascii="Arial" w:hAnsi="Arial" w:cs="Arial"/>
        </w:rPr>
      </w:pPr>
      <w:r w:rsidRPr="00740FAF">
        <w:rPr>
          <w:rFonts w:ascii="Arial" w:hAnsi="Arial" w:cs="Arial"/>
        </w:rPr>
        <w:t>5. Participation à l’élaboration, à l'application et au contrôle des procédures de désinfection et de stérilisation des dispositifs médicaux réutilisables visant à la prévention des infections nosocomiales au bloc opératoire et en secteurs associés.</w:t>
      </w:r>
    </w:p>
    <w:p w14:paraId="0E09B2B5" w14:textId="77777777" w:rsidR="00D9230A" w:rsidRPr="00A4676E" w:rsidRDefault="00D9230A" w:rsidP="00D9230A">
      <w:pPr>
        <w:widowControl w:val="0"/>
        <w:autoSpaceDE w:val="0"/>
        <w:autoSpaceDN w:val="0"/>
        <w:adjustRightInd w:val="0"/>
        <w:spacing w:line="360" w:lineRule="auto"/>
        <w:jc w:val="both"/>
        <w:rPr>
          <w:rFonts w:ascii="Arial" w:hAnsi="Arial" w:cs="Arial"/>
        </w:rPr>
      </w:pPr>
      <w:r w:rsidRPr="00A4676E">
        <w:rPr>
          <w:rFonts w:ascii="Arial" w:hAnsi="Arial" w:cs="Arial"/>
        </w:rPr>
        <w:t>En peropératoire, l’infirmier ou l’infirmière titulaire du diplôme d’État de bloc opératoire ou l’infirmier ou l'infirmière en cours de formation préparant à ce diplôme exerce les activités de circulant, d’'instrumentiste et d’ai</w:t>
      </w:r>
      <w:r>
        <w:rPr>
          <w:rFonts w:ascii="Arial" w:hAnsi="Arial" w:cs="Arial"/>
        </w:rPr>
        <w:t>de opératoire, en présence de l</w:t>
      </w:r>
      <w:r w:rsidRPr="00A4676E">
        <w:rPr>
          <w:rFonts w:ascii="Arial" w:hAnsi="Arial" w:cs="Arial"/>
        </w:rPr>
        <w:t>’opérateur. Il est habilité à exercer dans tous les secteurs où sont pratiqués des actes invasifs à visée diagnostique, thérapeutique, ou diagnostique et thérapeutique dans les secteurs de stérilisation du matériel médico-chirurgical, et dans les services d’hygiène hospitalière. » (Art. R. 4311-11 du C</w:t>
      </w:r>
      <w:r>
        <w:rPr>
          <w:rFonts w:ascii="Arial" w:hAnsi="Arial" w:cs="Arial"/>
        </w:rPr>
        <w:t xml:space="preserve">ode de </w:t>
      </w:r>
      <w:r w:rsidRPr="00A4676E">
        <w:rPr>
          <w:rFonts w:ascii="Arial" w:hAnsi="Arial" w:cs="Arial"/>
        </w:rPr>
        <w:t>S</w:t>
      </w:r>
      <w:r>
        <w:rPr>
          <w:rFonts w:ascii="Arial" w:hAnsi="Arial" w:cs="Arial"/>
        </w:rPr>
        <w:t xml:space="preserve">anté </w:t>
      </w:r>
      <w:r w:rsidRPr="00A4676E">
        <w:rPr>
          <w:rFonts w:ascii="Arial" w:hAnsi="Arial" w:cs="Arial"/>
        </w:rPr>
        <w:t>P</w:t>
      </w:r>
      <w:r>
        <w:rPr>
          <w:rFonts w:ascii="Arial" w:hAnsi="Arial" w:cs="Arial"/>
        </w:rPr>
        <w:t>ublique</w:t>
      </w:r>
      <w:r w:rsidRPr="00A4676E">
        <w:rPr>
          <w:rFonts w:ascii="Arial" w:hAnsi="Arial" w:cs="Arial"/>
        </w:rPr>
        <w:t>)</w:t>
      </w:r>
    </w:p>
    <w:p w14:paraId="25197C8F" w14:textId="77777777" w:rsidR="00D9230A" w:rsidRPr="00F101BF" w:rsidRDefault="00D9230A" w:rsidP="00D9230A">
      <w:pPr>
        <w:widowControl w:val="0"/>
        <w:autoSpaceDE w:val="0"/>
        <w:autoSpaceDN w:val="0"/>
        <w:adjustRightInd w:val="0"/>
        <w:spacing w:line="360" w:lineRule="auto"/>
        <w:jc w:val="both"/>
        <w:rPr>
          <w:rFonts w:ascii="Arial" w:hAnsi="Arial" w:cs="Arial"/>
        </w:rPr>
      </w:pPr>
    </w:p>
    <w:p w14:paraId="5DCC3345" w14:textId="77777777" w:rsidR="00D9230A" w:rsidRDefault="00D9230A" w:rsidP="00D9230A">
      <w:pPr>
        <w:spacing w:line="360" w:lineRule="auto"/>
        <w:jc w:val="both"/>
        <w:rPr>
          <w:rFonts w:ascii="Arial" w:hAnsi="Arial" w:cs="Arial"/>
        </w:rPr>
      </w:pPr>
      <w:r w:rsidRPr="00F101BF">
        <w:rPr>
          <w:rFonts w:ascii="Arial" w:hAnsi="Arial" w:cs="Arial"/>
        </w:rPr>
        <w:t>Métier : anticipation, préparation, responsabilité de la stérilisation, distribution des rôles entre instrumentiste et circulante (Leblanc, 2012).</w:t>
      </w:r>
    </w:p>
    <w:p w14:paraId="173C96C5" w14:textId="77777777" w:rsidR="00EA471E" w:rsidRPr="00F101BF" w:rsidRDefault="00EA471E" w:rsidP="00D9230A">
      <w:pPr>
        <w:spacing w:line="360" w:lineRule="auto"/>
        <w:jc w:val="both"/>
        <w:rPr>
          <w:rFonts w:ascii="Arial" w:hAnsi="Arial" w:cs="Arial"/>
        </w:rPr>
      </w:pPr>
    </w:p>
    <w:p w14:paraId="5D90CE06" w14:textId="1D42A061" w:rsidR="00EA471E" w:rsidRPr="00F101BF" w:rsidRDefault="00EA471E" w:rsidP="00EA471E">
      <w:pPr>
        <w:spacing w:line="360" w:lineRule="auto"/>
        <w:jc w:val="both"/>
        <w:rPr>
          <w:rFonts w:ascii="Arial" w:hAnsi="Arial" w:cs="Arial"/>
        </w:rPr>
      </w:pPr>
      <w:r w:rsidRPr="00F101BF">
        <w:rPr>
          <w:rFonts w:ascii="Arial" w:hAnsi="Arial" w:cs="Arial"/>
        </w:rPr>
        <w:lastRenderedPageBreak/>
        <w:t>Outil de mesure des TS des infirmières de bloc indépendamment de la spécialité à parti</w:t>
      </w:r>
      <w:r w:rsidR="00706263">
        <w:rPr>
          <w:rFonts w:ascii="Arial" w:hAnsi="Arial" w:cs="Arial"/>
        </w:rPr>
        <w:t>r de comportements observables (ICATS-N)</w:t>
      </w:r>
      <w:r w:rsidRPr="00F101BF">
        <w:rPr>
          <w:rFonts w:ascii="Arial" w:hAnsi="Arial" w:cs="Arial"/>
        </w:rPr>
        <w:t> : habillage, instrumentation, pose du champ, et maintien de la stérilité. (Sevdalis et al., 2009)</w:t>
      </w:r>
    </w:p>
    <w:p w14:paraId="7DD7B62E" w14:textId="77777777" w:rsidR="00D9230A" w:rsidRPr="00F101BF" w:rsidRDefault="00D9230A" w:rsidP="00D9230A">
      <w:pPr>
        <w:spacing w:line="360" w:lineRule="auto"/>
        <w:jc w:val="both"/>
        <w:rPr>
          <w:rFonts w:ascii="Arial" w:hAnsi="Arial" w:cs="Arial"/>
        </w:rPr>
      </w:pPr>
    </w:p>
    <w:p w14:paraId="5774F3ED" w14:textId="77777777" w:rsidR="00D9230A" w:rsidRPr="00F101BF" w:rsidRDefault="00D9230A" w:rsidP="00D9230A">
      <w:pPr>
        <w:spacing w:line="360" w:lineRule="auto"/>
        <w:jc w:val="both"/>
        <w:rPr>
          <w:rFonts w:ascii="Arial" w:hAnsi="Arial" w:cs="Arial"/>
        </w:rPr>
      </w:pPr>
      <w:r w:rsidRPr="00F101BF">
        <w:rPr>
          <w:rFonts w:ascii="Arial" w:hAnsi="Arial" w:cs="Arial"/>
        </w:rPr>
        <w:t>Référentiel de compétences et référentiel d’activités (</w:t>
      </w:r>
      <w:hyperlink r:id="rId9" w:history="1">
        <w:r w:rsidRPr="00F101BF">
          <w:rPr>
            <w:rStyle w:val="Lienhypertexte"/>
            <w:rFonts w:ascii="Arial" w:hAnsi="Arial" w:cs="Arial"/>
          </w:rPr>
          <w:t>www.vae.asp-public.fr</w:t>
        </w:r>
      </w:hyperlink>
      <w:r w:rsidRPr="00F101BF">
        <w:rPr>
          <w:rFonts w:ascii="Arial" w:hAnsi="Arial" w:cs="Arial"/>
        </w:rPr>
        <w:t>)</w:t>
      </w:r>
    </w:p>
    <w:p w14:paraId="0A05A28E" w14:textId="77777777" w:rsidR="00A62C11" w:rsidRDefault="00A62C11" w:rsidP="00D9230A">
      <w:pPr>
        <w:spacing w:line="360" w:lineRule="auto"/>
        <w:jc w:val="both"/>
        <w:rPr>
          <w:rFonts w:ascii="Arial" w:hAnsi="Arial" w:cs="Arial"/>
        </w:rPr>
      </w:pPr>
    </w:p>
    <w:p w14:paraId="6534298E" w14:textId="338D5DA3" w:rsidR="00A62C11" w:rsidRPr="00900CDF" w:rsidRDefault="00A62C11" w:rsidP="00A62C11">
      <w:pPr>
        <w:pStyle w:val="Titre7"/>
        <w:ind w:firstLine="708"/>
        <w:rPr>
          <w:rStyle w:val="lev"/>
        </w:rPr>
      </w:pPr>
      <w:r>
        <w:rPr>
          <w:rStyle w:val="lev"/>
        </w:rPr>
        <w:t>D</w:t>
      </w:r>
      <w:r w:rsidRPr="00900CDF">
        <w:rPr>
          <w:rStyle w:val="lev"/>
        </w:rPr>
        <w:t xml:space="preserve">ifficultés </w:t>
      </w:r>
      <w:r>
        <w:rPr>
          <w:rStyle w:val="lev"/>
        </w:rPr>
        <w:t xml:space="preserve">liées au travail au bloc opératoire </w:t>
      </w:r>
    </w:p>
    <w:p w14:paraId="1D2B0CDF" w14:textId="77777777" w:rsidR="00A62C11" w:rsidRPr="00F101BF" w:rsidRDefault="00A62C11" w:rsidP="00A62C11">
      <w:pPr>
        <w:spacing w:line="360" w:lineRule="auto"/>
        <w:jc w:val="both"/>
        <w:rPr>
          <w:rFonts w:ascii="Arial" w:hAnsi="Arial" w:cs="Arial"/>
        </w:rPr>
      </w:pPr>
    </w:p>
    <w:p w14:paraId="17998A26" w14:textId="3ECD4348" w:rsidR="00A62C11" w:rsidRPr="00F101BF" w:rsidRDefault="00A62C11" w:rsidP="00A62C11">
      <w:pPr>
        <w:spacing w:line="360" w:lineRule="auto"/>
        <w:jc w:val="both"/>
        <w:rPr>
          <w:rFonts w:ascii="Arial" w:hAnsi="Arial" w:cs="Arial"/>
        </w:rPr>
      </w:pPr>
      <w:r>
        <w:rPr>
          <w:rFonts w:ascii="Arial" w:hAnsi="Arial" w:cs="Arial"/>
        </w:rPr>
        <w:t>Le point de vue</w:t>
      </w:r>
      <w:r w:rsidRPr="00F101BF">
        <w:rPr>
          <w:rFonts w:ascii="Arial" w:hAnsi="Arial" w:cs="Arial"/>
        </w:rPr>
        <w:t xml:space="preserve"> d’un anthropologue sur le bloc </w:t>
      </w:r>
      <w:r>
        <w:rPr>
          <w:rFonts w:ascii="Arial" w:hAnsi="Arial" w:cs="Arial"/>
        </w:rPr>
        <w:t>opératoire permet d’apporter un autre regard sur le</w:t>
      </w:r>
      <w:r w:rsidR="009C671A">
        <w:rPr>
          <w:rFonts w:ascii="Arial" w:hAnsi="Arial" w:cs="Arial"/>
        </w:rPr>
        <w:t xml:space="preserve"> travail qui s’y déroule et sur</w:t>
      </w:r>
      <w:r w:rsidRPr="00F101BF">
        <w:rPr>
          <w:rFonts w:ascii="Arial" w:hAnsi="Arial" w:cs="Arial"/>
        </w:rPr>
        <w:t xml:space="preserve"> les r</w:t>
      </w:r>
      <w:r>
        <w:rPr>
          <w:rFonts w:ascii="Arial" w:hAnsi="Arial" w:cs="Arial"/>
        </w:rPr>
        <w:t xml:space="preserve">elations humaines en son sein. Il met en évidence des </w:t>
      </w:r>
      <w:r w:rsidRPr="00F101BF">
        <w:rPr>
          <w:rFonts w:ascii="Arial" w:hAnsi="Arial" w:cs="Arial"/>
        </w:rPr>
        <w:t xml:space="preserve">rapports symboliques dans un univers hautement technologique et </w:t>
      </w:r>
      <w:r>
        <w:rPr>
          <w:rFonts w:ascii="Arial" w:hAnsi="Arial" w:cs="Arial"/>
        </w:rPr>
        <w:t xml:space="preserve">fait le </w:t>
      </w:r>
      <w:r w:rsidR="00A7210D">
        <w:rPr>
          <w:rFonts w:ascii="Arial" w:hAnsi="Arial" w:cs="Arial"/>
        </w:rPr>
        <w:t>parallèle</w:t>
      </w:r>
      <w:r>
        <w:rPr>
          <w:rFonts w:ascii="Arial" w:hAnsi="Arial" w:cs="Arial"/>
        </w:rPr>
        <w:t xml:space="preserve"> entre</w:t>
      </w:r>
      <w:r w:rsidR="00A7210D">
        <w:rPr>
          <w:rFonts w:ascii="Arial" w:hAnsi="Arial" w:cs="Arial"/>
        </w:rPr>
        <w:t xml:space="preserve"> les</w:t>
      </w:r>
      <w:r>
        <w:rPr>
          <w:rFonts w:ascii="Arial" w:hAnsi="Arial" w:cs="Arial"/>
        </w:rPr>
        <w:t xml:space="preserve"> </w:t>
      </w:r>
      <w:r w:rsidRPr="00F101BF">
        <w:rPr>
          <w:rFonts w:ascii="Arial" w:hAnsi="Arial" w:cs="Arial"/>
        </w:rPr>
        <w:t>rapports professionnels</w:t>
      </w:r>
      <w:r w:rsidR="00A7210D">
        <w:rPr>
          <w:rFonts w:ascii="Arial" w:hAnsi="Arial" w:cs="Arial"/>
        </w:rPr>
        <w:t xml:space="preserve"> chirurgien/IBODE</w:t>
      </w:r>
      <w:r w:rsidRPr="00F101BF">
        <w:rPr>
          <w:rFonts w:ascii="Arial" w:hAnsi="Arial" w:cs="Arial"/>
        </w:rPr>
        <w:t xml:space="preserve"> </w:t>
      </w:r>
      <w:r>
        <w:rPr>
          <w:rFonts w:ascii="Arial" w:hAnsi="Arial" w:cs="Arial"/>
        </w:rPr>
        <w:t xml:space="preserve">et </w:t>
      </w:r>
      <w:r w:rsidR="00A7210D">
        <w:rPr>
          <w:rFonts w:ascii="Arial" w:hAnsi="Arial" w:cs="Arial"/>
        </w:rPr>
        <w:t xml:space="preserve">les </w:t>
      </w:r>
      <w:r w:rsidRPr="00F101BF">
        <w:rPr>
          <w:rFonts w:ascii="Arial" w:hAnsi="Arial" w:cs="Arial"/>
        </w:rPr>
        <w:t xml:space="preserve">rapports sociaux </w:t>
      </w:r>
      <w:r w:rsidR="00A7210D">
        <w:rPr>
          <w:rFonts w:ascii="Arial" w:hAnsi="Arial" w:cs="Arial"/>
        </w:rPr>
        <w:t xml:space="preserve">homme/femme, </w:t>
      </w:r>
      <w:r w:rsidRPr="00F101BF">
        <w:rPr>
          <w:rFonts w:ascii="Arial" w:hAnsi="Arial" w:cs="Arial"/>
        </w:rPr>
        <w:t xml:space="preserve">en général. </w:t>
      </w:r>
      <w:r w:rsidR="009C671A">
        <w:rPr>
          <w:rFonts w:ascii="Arial" w:hAnsi="Arial" w:cs="Arial"/>
        </w:rPr>
        <w:t>L</w:t>
      </w:r>
      <w:r>
        <w:rPr>
          <w:rFonts w:ascii="Arial" w:hAnsi="Arial" w:cs="Arial"/>
        </w:rPr>
        <w:t>es qualificatifs employés par les chirurgiens pour décrire leur métier relèvent souvent du champ lexical</w:t>
      </w:r>
      <w:r w:rsidRPr="00F101BF">
        <w:rPr>
          <w:rFonts w:ascii="Arial" w:hAnsi="Arial" w:cs="Arial"/>
        </w:rPr>
        <w:t xml:space="preserve"> de l’aéronautique, </w:t>
      </w:r>
      <w:r w:rsidR="009C671A">
        <w:rPr>
          <w:rFonts w:ascii="Arial" w:hAnsi="Arial" w:cs="Arial"/>
        </w:rPr>
        <w:t>contribuant ainsi</w:t>
      </w:r>
      <w:r>
        <w:rPr>
          <w:rFonts w:ascii="Arial" w:hAnsi="Arial" w:cs="Arial"/>
        </w:rPr>
        <w:t xml:space="preserve"> à leur </w:t>
      </w:r>
      <w:r w:rsidRPr="00F101BF">
        <w:rPr>
          <w:rFonts w:ascii="Arial" w:hAnsi="Arial" w:cs="Arial"/>
        </w:rPr>
        <w:t>valorisation masculine.</w:t>
      </w:r>
      <w:r>
        <w:rPr>
          <w:rFonts w:ascii="Arial" w:hAnsi="Arial" w:cs="Arial"/>
        </w:rPr>
        <w:t xml:space="preserve"> Les IBODE quant à elles, sont inscrites dans un</w:t>
      </w:r>
      <w:r w:rsidRPr="00F101BF">
        <w:rPr>
          <w:rFonts w:ascii="Arial" w:hAnsi="Arial" w:cs="Arial"/>
        </w:rPr>
        <w:t xml:space="preserve"> rapport hiérarchique subalterne, </w:t>
      </w:r>
      <w:r w:rsidR="00301632">
        <w:rPr>
          <w:rFonts w:ascii="Arial" w:hAnsi="Arial" w:cs="Arial"/>
        </w:rPr>
        <w:t>bien qu‘elles se</w:t>
      </w:r>
      <w:r>
        <w:rPr>
          <w:rFonts w:ascii="Arial" w:hAnsi="Arial" w:cs="Arial"/>
        </w:rPr>
        <w:t xml:space="preserve"> se so</w:t>
      </w:r>
      <w:r w:rsidR="00301632">
        <w:rPr>
          <w:rFonts w:ascii="Arial" w:hAnsi="Arial" w:cs="Arial"/>
        </w:rPr>
        <w:t>ie</w:t>
      </w:r>
      <w:r>
        <w:rPr>
          <w:rFonts w:ascii="Arial" w:hAnsi="Arial" w:cs="Arial"/>
        </w:rPr>
        <w:t xml:space="preserve">nt </w:t>
      </w:r>
      <w:r w:rsidRPr="00F101BF">
        <w:rPr>
          <w:rFonts w:ascii="Arial" w:hAnsi="Arial" w:cs="Arial"/>
        </w:rPr>
        <w:t>approprié la responsabilité de l’asepsie</w:t>
      </w:r>
      <w:r>
        <w:rPr>
          <w:rFonts w:ascii="Arial" w:hAnsi="Arial" w:cs="Arial"/>
        </w:rPr>
        <w:t xml:space="preserve">. </w:t>
      </w:r>
      <w:r w:rsidR="00A222A9">
        <w:rPr>
          <w:rFonts w:ascii="Arial" w:hAnsi="Arial" w:cs="Arial"/>
        </w:rPr>
        <w:t>Cet</w:t>
      </w:r>
      <w:r w:rsidR="00A7210D">
        <w:rPr>
          <w:rFonts w:ascii="Arial" w:hAnsi="Arial" w:cs="Arial"/>
        </w:rPr>
        <w:t xml:space="preserve">te prise de responsabilité d’une partie </w:t>
      </w:r>
      <w:r w:rsidR="00A222A9">
        <w:rPr>
          <w:rFonts w:ascii="Arial" w:hAnsi="Arial" w:cs="Arial"/>
        </w:rPr>
        <w:t xml:space="preserve">de l’activité </w:t>
      </w:r>
      <w:r w:rsidR="00301632">
        <w:rPr>
          <w:rFonts w:ascii="Arial" w:hAnsi="Arial" w:cs="Arial"/>
        </w:rPr>
        <w:t>au bloc</w:t>
      </w:r>
      <w:r w:rsidR="00A7210D">
        <w:rPr>
          <w:rFonts w:ascii="Arial" w:hAnsi="Arial" w:cs="Arial"/>
        </w:rPr>
        <w:t xml:space="preserve"> </w:t>
      </w:r>
      <w:r w:rsidR="00A222A9">
        <w:rPr>
          <w:rFonts w:ascii="Arial" w:hAnsi="Arial" w:cs="Arial"/>
        </w:rPr>
        <w:t xml:space="preserve">visait à contrecarrer ce rapport </w:t>
      </w:r>
      <w:r w:rsidR="00A7210D">
        <w:rPr>
          <w:rFonts w:ascii="Arial" w:hAnsi="Arial" w:cs="Arial"/>
        </w:rPr>
        <w:t>hiérarchique</w:t>
      </w:r>
      <w:r w:rsidR="00301632">
        <w:rPr>
          <w:rFonts w:ascii="Arial" w:hAnsi="Arial" w:cs="Arial"/>
        </w:rPr>
        <w:t xml:space="preserve"> descendant et à assurer une reconnaissance de leur</w:t>
      </w:r>
      <w:r w:rsidR="00A222A9">
        <w:rPr>
          <w:rFonts w:ascii="Arial" w:hAnsi="Arial" w:cs="Arial"/>
        </w:rPr>
        <w:t xml:space="preserve"> spécificité.</w:t>
      </w:r>
      <w:r w:rsidR="00A7210D">
        <w:rPr>
          <w:rFonts w:ascii="Arial" w:hAnsi="Arial" w:cs="Arial"/>
        </w:rPr>
        <w:t xml:space="preserve"> </w:t>
      </w:r>
      <w:r>
        <w:rPr>
          <w:rFonts w:ascii="Arial" w:hAnsi="Arial" w:cs="Arial"/>
        </w:rPr>
        <w:t xml:space="preserve">Pourtant, </w:t>
      </w:r>
      <w:r w:rsidR="00A7210D">
        <w:rPr>
          <w:rFonts w:ascii="Arial" w:hAnsi="Arial" w:cs="Arial"/>
        </w:rPr>
        <w:t>elle</w:t>
      </w:r>
      <w:r>
        <w:rPr>
          <w:rFonts w:ascii="Arial" w:hAnsi="Arial" w:cs="Arial"/>
        </w:rPr>
        <w:t xml:space="preserve"> vient </w:t>
      </w:r>
      <w:r w:rsidRPr="00F101BF">
        <w:rPr>
          <w:rFonts w:ascii="Arial" w:hAnsi="Arial" w:cs="Arial"/>
        </w:rPr>
        <w:t>renforce</w:t>
      </w:r>
      <w:r>
        <w:rPr>
          <w:rFonts w:ascii="Arial" w:hAnsi="Arial" w:cs="Arial"/>
        </w:rPr>
        <w:t>r le respect du stéréotype de genre qui veut que le féminin soit associé à la notion d’hygiène ou de propreté.</w:t>
      </w:r>
      <w:r w:rsidRPr="00F101BF">
        <w:rPr>
          <w:rFonts w:ascii="Arial" w:hAnsi="Arial" w:cs="Arial"/>
        </w:rPr>
        <w:t xml:space="preserve"> </w:t>
      </w:r>
      <w:r>
        <w:rPr>
          <w:rFonts w:ascii="Arial" w:hAnsi="Arial" w:cs="Arial"/>
        </w:rPr>
        <w:t xml:space="preserve">Par ailleurs, l’anthropologue </w:t>
      </w:r>
      <w:r w:rsidR="00C456D9">
        <w:rPr>
          <w:rFonts w:ascii="Arial" w:hAnsi="Arial" w:cs="Arial"/>
        </w:rPr>
        <w:t>souligne la métaphore du théâtre pour</w:t>
      </w:r>
      <w:r w:rsidR="004B65CA">
        <w:rPr>
          <w:rFonts w:ascii="Arial" w:hAnsi="Arial" w:cs="Arial"/>
        </w:rPr>
        <w:t xml:space="preserve"> le bloc opératoire, en le présentant comme un espace clos dans lequel chirurgien</w:t>
      </w:r>
      <w:r>
        <w:rPr>
          <w:rFonts w:ascii="Arial" w:hAnsi="Arial" w:cs="Arial"/>
        </w:rPr>
        <w:t xml:space="preserve"> et IBODE </w:t>
      </w:r>
      <w:r w:rsidR="004B65CA">
        <w:rPr>
          <w:rFonts w:ascii="Arial" w:hAnsi="Arial" w:cs="Arial"/>
        </w:rPr>
        <w:t>participent à un jeu d’acteur et d’actrice</w:t>
      </w:r>
      <w:r>
        <w:rPr>
          <w:rFonts w:ascii="Arial" w:hAnsi="Arial" w:cs="Arial"/>
        </w:rPr>
        <w:t xml:space="preserve"> </w:t>
      </w:r>
      <w:r w:rsidR="004B65CA">
        <w:rPr>
          <w:rFonts w:ascii="Arial" w:hAnsi="Arial" w:cs="Arial"/>
        </w:rPr>
        <w:t xml:space="preserve">et </w:t>
      </w:r>
      <w:r>
        <w:rPr>
          <w:rFonts w:ascii="Arial" w:hAnsi="Arial" w:cs="Arial"/>
        </w:rPr>
        <w:t>dont le c</w:t>
      </w:r>
      <w:r w:rsidRPr="00F101BF">
        <w:rPr>
          <w:rFonts w:ascii="Arial" w:hAnsi="Arial" w:cs="Arial"/>
        </w:rPr>
        <w:t>ercle aseptique</w:t>
      </w:r>
      <w:r>
        <w:rPr>
          <w:rFonts w:ascii="Arial" w:hAnsi="Arial" w:cs="Arial"/>
        </w:rPr>
        <w:t xml:space="preserve"> serait la scène, </w:t>
      </w:r>
      <w:r w:rsidR="004B65CA">
        <w:rPr>
          <w:rFonts w:ascii="Arial" w:hAnsi="Arial" w:cs="Arial"/>
        </w:rPr>
        <w:t xml:space="preserve">la terminologie anglaise </w:t>
      </w:r>
      <w:r>
        <w:rPr>
          <w:rFonts w:ascii="Arial" w:hAnsi="Arial" w:cs="Arial"/>
        </w:rPr>
        <w:t xml:space="preserve">de theater </w:t>
      </w:r>
      <w:r w:rsidR="004B65CA">
        <w:rPr>
          <w:rFonts w:ascii="Arial" w:hAnsi="Arial" w:cs="Arial"/>
        </w:rPr>
        <w:t xml:space="preserve">pour </w:t>
      </w:r>
      <w:r w:rsidR="00403242">
        <w:rPr>
          <w:rFonts w:ascii="Arial" w:hAnsi="Arial" w:cs="Arial"/>
        </w:rPr>
        <w:t xml:space="preserve">le </w:t>
      </w:r>
      <w:r w:rsidR="004B65CA">
        <w:rPr>
          <w:rFonts w:ascii="Arial" w:hAnsi="Arial" w:cs="Arial"/>
        </w:rPr>
        <w:t>dé</w:t>
      </w:r>
      <w:r w:rsidR="000F7F9D">
        <w:rPr>
          <w:rFonts w:ascii="Arial" w:hAnsi="Arial" w:cs="Arial"/>
        </w:rPr>
        <w:t xml:space="preserve">crire </w:t>
      </w:r>
      <w:r w:rsidR="00403242">
        <w:rPr>
          <w:rFonts w:ascii="Arial" w:hAnsi="Arial" w:cs="Arial"/>
        </w:rPr>
        <w:t xml:space="preserve">soulignant ce parallèle </w:t>
      </w:r>
      <w:r w:rsidRPr="00F101BF">
        <w:rPr>
          <w:rFonts w:ascii="Arial" w:hAnsi="Arial" w:cs="Arial"/>
        </w:rPr>
        <w:t>(Genest, 1990).</w:t>
      </w:r>
      <w:r>
        <w:rPr>
          <w:rFonts w:ascii="Arial" w:hAnsi="Arial" w:cs="Arial"/>
        </w:rPr>
        <w:t xml:space="preserve"> Ceci met en évidence un décalage entre les fonctions et les personnes, et vient souligner une mise à distance de chacun des protagonistes.</w:t>
      </w:r>
    </w:p>
    <w:p w14:paraId="7855A40D" w14:textId="77777777" w:rsidR="00A62C11" w:rsidRDefault="00A62C11" w:rsidP="00A62C11">
      <w:pPr>
        <w:spacing w:line="360" w:lineRule="auto"/>
        <w:jc w:val="both"/>
        <w:rPr>
          <w:rFonts w:ascii="Arial" w:hAnsi="Arial" w:cs="Arial"/>
        </w:rPr>
      </w:pPr>
      <w:r>
        <w:rPr>
          <w:rFonts w:ascii="Arial" w:hAnsi="Arial" w:cs="Arial"/>
        </w:rPr>
        <w:t>Ce</w:t>
      </w:r>
      <w:r w:rsidRPr="00F101BF">
        <w:rPr>
          <w:rFonts w:ascii="Arial" w:hAnsi="Arial" w:cs="Arial"/>
        </w:rPr>
        <w:t xml:space="preserve"> décalage </w:t>
      </w:r>
      <w:r>
        <w:rPr>
          <w:rFonts w:ascii="Arial" w:hAnsi="Arial" w:cs="Arial"/>
        </w:rPr>
        <w:t xml:space="preserve">se retrouve également </w:t>
      </w:r>
      <w:r w:rsidRPr="00F101BF">
        <w:rPr>
          <w:rFonts w:ascii="Arial" w:hAnsi="Arial" w:cs="Arial"/>
        </w:rPr>
        <w:t>entre ce qui est réellement vécu au bloc et la manière dont les profession</w:t>
      </w:r>
      <w:r>
        <w:rPr>
          <w:rFonts w:ascii="Arial" w:hAnsi="Arial" w:cs="Arial"/>
        </w:rPr>
        <w:t>nels présentent leur activité. On y décèle une v</w:t>
      </w:r>
      <w:r w:rsidRPr="00F101BF">
        <w:rPr>
          <w:rFonts w:ascii="Arial" w:hAnsi="Arial" w:cs="Arial"/>
        </w:rPr>
        <w:t>olonté de rationa</w:t>
      </w:r>
      <w:r>
        <w:rPr>
          <w:rFonts w:ascii="Arial" w:hAnsi="Arial" w:cs="Arial"/>
        </w:rPr>
        <w:t>lité dans les comportements, négligeant</w:t>
      </w:r>
      <w:r w:rsidRPr="00F101BF">
        <w:rPr>
          <w:rFonts w:ascii="Arial" w:hAnsi="Arial" w:cs="Arial"/>
        </w:rPr>
        <w:t xml:space="preserve"> la prise en com</w:t>
      </w:r>
      <w:r>
        <w:rPr>
          <w:rFonts w:ascii="Arial" w:hAnsi="Arial" w:cs="Arial"/>
        </w:rPr>
        <w:t xml:space="preserve">pte des aspects psychologiques, des </w:t>
      </w:r>
      <w:r w:rsidRPr="00F101BF">
        <w:rPr>
          <w:rFonts w:ascii="Arial" w:hAnsi="Arial" w:cs="Arial"/>
        </w:rPr>
        <w:t>affects</w:t>
      </w:r>
      <w:r>
        <w:rPr>
          <w:rFonts w:ascii="Arial" w:hAnsi="Arial" w:cs="Arial"/>
        </w:rPr>
        <w:t xml:space="preserve"> des personnes</w:t>
      </w:r>
      <w:r w:rsidRPr="00F101BF">
        <w:rPr>
          <w:rFonts w:ascii="Arial" w:hAnsi="Arial" w:cs="Arial"/>
        </w:rPr>
        <w:t xml:space="preserve"> </w:t>
      </w:r>
      <w:r>
        <w:rPr>
          <w:rFonts w:ascii="Arial" w:hAnsi="Arial" w:cs="Arial"/>
        </w:rPr>
        <w:t>ainsi que des</w:t>
      </w:r>
      <w:r w:rsidRPr="00F101BF">
        <w:rPr>
          <w:rFonts w:ascii="Arial" w:hAnsi="Arial" w:cs="Arial"/>
        </w:rPr>
        <w:t xml:space="preserve"> aspects symboliques</w:t>
      </w:r>
      <w:r>
        <w:rPr>
          <w:rFonts w:ascii="Arial" w:hAnsi="Arial" w:cs="Arial"/>
        </w:rPr>
        <w:t xml:space="preserve"> des tâches et des fonctions. Le l</w:t>
      </w:r>
      <w:r w:rsidRPr="00F101BF">
        <w:rPr>
          <w:rFonts w:ascii="Arial" w:hAnsi="Arial" w:cs="Arial"/>
        </w:rPr>
        <w:t>eitmotiv :</w:t>
      </w:r>
      <w:r>
        <w:rPr>
          <w:rFonts w:ascii="Arial" w:hAnsi="Arial" w:cs="Arial"/>
        </w:rPr>
        <w:t xml:space="preserve"> « le bloc n’est que technique" limite la </w:t>
      </w:r>
      <w:r w:rsidRPr="00F101BF">
        <w:rPr>
          <w:rFonts w:ascii="Arial" w:hAnsi="Arial" w:cs="Arial"/>
        </w:rPr>
        <w:t xml:space="preserve">prise en compte de la globalité de la personne. </w:t>
      </w:r>
      <w:r>
        <w:rPr>
          <w:rFonts w:ascii="Arial" w:hAnsi="Arial" w:cs="Arial"/>
        </w:rPr>
        <w:t xml:space="preserve">Or le non-dit et l’implicite y sont présents. Peur de l’inconnu et rapport à l’urgence propres à chacun, temps infirmier historiquement non pris en compte, rapports de séduction ou d’affinité dans le binôme chirurgien-IBODE sont autant d’éléments qui s’interposent dans les rapports professionnels. </w:t>
      </w:r>
      <w:r w:rsidRPr="00F101BF">
        <w:rPr>
          <w:rFonts w:ascii="Arial" w:hAnsi="Arial" w:cs="Arial"/>
        </w:rPr>
        <w:t>(Pouchelle, 2008</w:t>
      </w:r>
      <w:r>
        <w:rPr>
          <w:rFonts w:ascii="Arial" w:hAnsi="Arial" w:cs="Arial"/>
        </w:rPr>
        <w:t> ; Cepisul, 2008</w:t>
      </w:r>
      <w:r w:rsidRPr="00F101BF">
        <w:rPr>
          <w:rFonts w:ascii="Arial" w:hAnsi="Arial" w:cs="Arial"/>
        </w:rPr>
        <w:t xml:space="preserve">). </w:t>
      </w:r>
    </w:p>
    <w:p w14:paraId="0883752C" w14:textId="77777777" w:rsidR="00A62C11" w:rsidRPr="00F101BF" w:rsidRDefault="00A62C11" w:rsidP="00A62C11">
      <w:pPr>
        <w:spacing w:line="360" w:lineRule="auto"/>
        <w:jc w:val="both"/>
        <w:rPr>
          <w:rFonts w:ascii="Arial" w:hAnsi="Arial" w:cs="Arial"/>
        </w:rPr>
      </w:pPr>
    </w:p>
    <w:p w14:paraId="3632C292" w14:textId="77777777" w:rsidR="00A62C11" w:rsidRPr="00F37453" w:rsidRDefault="00A62C11" w:rsidP="00A62C11">
      <w:pPr>
        <w:spacing w:line="360" w:lineRule="auto"/>
        <w:jc w:val="both"/>
        <w:rPr>
          <w:rFonts w:ascii="Arial" w:hAnsi="Arial" w:cs="Arial"/>
          <w:sz w:val="18"/>
          <w:szCs w:val="18"/>
        </w:rPr>
      </w:pPr>
    </w:p>
    <w:p w14:paraId="626599F4" w14:textId="635CC164" w:rsidR="00A62C11" w:rsidRDefault="00A62C11" w:rsidP="00A62C11">
      <w:pPr>
        <w:spacing w:line="360" w:lineRule="auto"/>
        <w:jc w:val="both"/>
        <w:rPr>
          <w:rFonts w:ascii="Arial" w:hAnsi="Arial" w:cs="Arial"/>
        </w:rPr>
      </w:pPr>
      <w:r w:rsidRPr="00AA56A8">
        <w:rPr>
          <w:rFonts w:ascii="Arial" w:hAnsi="Arial" w:cs="Arial"/>
        </w:rPr>
        <w:t>Mesures de burnout, satisfaction vie pro et satisfaction vie en général des soignants en anesthésie. Même si niveau peu élevé, facteurs prédicteurs de burnout : statut, présence aide qualifiée, genre, âge, taille équipe (collaboration, communication et mémoire transactive favorisées quand taille réduite). (Chiron et al., 2010).</w:t>
      </w:r>
    </w:p>
    <w:p w14:paraId="4E0C2BA1" w14:textId="77777777" w:rsidR="0005157D" w:rsidRPr="00F101BF" w:rsidRDefault="0005157D" w:rsidP="00A62C11">
      <w:pPr>
        <w:spacing w:line="360" w:lineRule="auto"/>
        <w:jc w:val="both"/>
        <w:rPr>
          <w:rFonts w:ascii="Arial" w:hAnsi="Arial" w:cs="Arial"/>
        </w:rPr>
      </w:pPr>
    </w:p>
    <w:p w14:paraId="456BA7AB" w14:textId="77777777" w:rsidR="0005157D" w:rsidRDefault="0005157D" w:rsidP="0005157D">
      <w:pPr>
        <w:spacing w:line="360" w:lineRule="auto"/>
        <w:jc w:val="both"/>
        <w:rPr>
          <w:rFonts w:ascii="Arial" w:hAnsi="Arial" w:cs="Arial"/>
        </w:rPr>
      </w:pPr>
      <w:r>
        <w:rPr>
          <w:rFonts w:ascii="Arial" w:hAnsi="Arial" w:cs="Arial"/>
        </w:rPr>
        <w:t>IBODE</w:t>
      </w:r>
      <w:r w:rsidRPr="00F101BF">
        <w:rPr>
          <w:rFonts w:ascii="Arial" w:hAnsi="Arial" w:cs="Arial"/>
        </w:rPr>
        <w:t xml:space="preserve"> : </w:t>
      </w:r>
      <w:r w:rsidRPr="00125403">
        <w:rPr>
          <w:rFonts w:ascii="Arial" w:hAnsi="Arial" w:cs="Arial"/>
        </w:rPr>
        <w:t>« partenaires de soins »,</w:t>
      </w:r>
      <w:r>
        <w:rPr>
          <w:rFonts w:ascii="Arial" w:hAnsi="Arial" w:cs="Arial"/>
        </w:rPr>
        <w:t xml:space="preserve"> recours à l’équipe pour</w:t>
      </w:r>
      <w:r w:rsidRPr="00F101BF">
        <w:rPr>
          <w:rFonts w:ascii="Arial" w:hAnsi="Arial" w:cs="Arial"/>
        </w:rPr>
        <w:t xml:space="preserve"> lutter contre stress et burnout quand conditions de travail et sens du travail des soignants sont en contradiction (Pouchelle, 2008).</w:t>
      </w:r>
    </w:p>
    <w:p w14:paraId="6ED00F23" w14:textId="77777777" w:rsidR="00A62C11" w:rsidRPr="00F101BF" w:rsidRDefault="00A62C11" w:rsidP="00A62C11">
      <w:pPr>
        <w:spacing w:line="360" w:lineRule="auto"/>
        <w:jc w:val="both"/>
        <w:rPr>
          <w:rFonts w:ascii="Arial" w:hAnsi="Arial" w:cs="Arial"/>
        </w:rPr>
      </w:pPr>
    </w:p>
    <w:p w14:paraId="3EE1A854" w14:textId="77777777" w:rsidR="00A62C11" w:rsidRPr="00F101BF" w:rsidRDefault="00A62C11" w:rsidP="00A62C11">
      <w:pPr>
        <w:spacing w:line="360" w:lineRule="auto"/>
        <w:jc w:val="both"/>
        <w:rPr>
          <w:rFonts w:ascii="Arial" w:hAnsi="Arial" w:cs="Arial"/>
        </w:rPr>
      </w:pPr>
      <w:r w:rsidRPr="00F101BF">
        <w:rPr>
          <w:rFonts w:ascii="Arial" w:hAnsi="Arial" w:cs="Arial"/>
        </w:rPr>
        <w:t>Nécessité de travailler en équipe, or stéréotypes médecins et infirmières existent très tôt dès les premières années d’étude. Pistes pour développement de la communication interprofessionnelle et de la notion d’équipe et de travail en équipe lors de la formation des médecins et des infirmières. Simulation, suivi d’un professionnel sur une journée pour découvrir les compétences et les complémentarités ... manque une mesure des effets à long terme (Lui et al., 2015).</w:t>
      </w:r>
    </w:p>
    <w:p w14:paraId="1539CB2D" w14:textId="77777777" w:rsidR="00A62C11" w:rsidRDefault="00A62C11" w:rsidP="00D9230A">
      <w:pPr>
        <w:spacing w:line="360" w:lineRule="auto"/>
        <w:jc w:val="both"/>
        <w:rPr>
          <w:rFonts w:ascii="Arial" w:hAnsi="Arial" w:cs="Arial"/>
        </w:rPr>
      </w:pPr>
    </w:p>
    <w:p w14:paraId="2E673CAA" w14:textId="498F017A" w:rsidR="00946B9C" w:rsidRDefault="00D9230A" w:rsidP="00D9230A">
      <w:pPr>
        <w:spacing w:line="360" w:lineRule="auto"/>
        <w:jc w:val="both"/>
        <w:rPr>
          <w:rFonts w:ascii="Arial" w:hAnsi="Arial" w:cs="Arial"/>
        </w:rPr>
      </w:pPr>
      <w:r w:rsidRPr="00F101BF">
        <w:rPr>
          <w:rFonts w:ascii="Arial" w:hAnsi="Arial" w:cs="Arial"/>
        </w:rPr>
        <w:t xml:space="preserve">Bloc : situation de tension et d’enjeux forts, formation médecins centrée sur la connaissance, l’autonomie et la responsabilité /  formation des infirmières : hiérarchie, bureaucratie. Enquête : demande de collaboration médico-infirmière (Pouliquen, 2008) </w:t>
      </w:r>
    </w:p>
    <w:p w14:paraId="0E38763F" w14:textId="77777777" w:rsidR="00946B9C" w:rsidRPr="00F101BF" w:rsidRDefault="00946B9C" w:rsidP="00D9230A">
      <w:pPr>
        <w:spacing w:line="360" w:lineRule="auto"/>
        <w:jc w:val="both"/>
        <w:rPr>
          <w:rFonts w:ascii="Arial" w:hAnsi="Arial" w:cs="Arial"/>
        </w:rPr>
      </w:pPr>
    </w:p>
    <w:p w14:paraId="52A6FF01" w14:textId="77777777" w:rsidR="00D9230A" w:rsidRDefault="00D9230A" w:rsidP="00D9230A">
      <w:pPr>
        <w:spacing w:line="360" w:lineRule="auto"/>
        <w:jc w:val="both"/>
        <w:rPr>
          <w:rFonts w:ascii="Arial" w:hAnsi="Arial" w:cs="Arial"/>
        </w:rPr>
      </w:pPr>
      <w:r w:rsidRPr="00B21D39">
        <w:rPr>
          <w:rFonts w:ascii="Arial" w:hAnsi="Arial" w:cs="Arial"/>
        </w:rPr>
        <w:t>« Au-delà des compétences techniques que l’on exige d’une IBODE, cette dernière doit également faire preuve de qualités latentes mais non moins essentielles qui s’exercent parfois aux dépends de son individualité » : sentiment de responsabilité, pénibilité physique, compétences variées, « désir de bien travailler », garantie de la sécurité du patient, « sentiment esthétique » et du plaisir au travail , fortes solidarités,</w:t>
      </w:r>
      <w:r w:rsidRPr="00F101BF">
        <w:rPr>
          <w:rFonts w:ascii="Arial" w:hAnsi="Arial" w:cs="Arial"/>
        </w:rPr>
        <w:t xml:space="preserve"> tensions avec équipe, besoin de reconnaissance pro et affective, peur de l’inconnu, connaissance du chirurgien, rapport au temps, gestion des changements de programme opératoire, stérilisation, organisation du matériel . Rapports hommes/femmes avec séduction, reconnaissance implicite et non-verbale. Identité professionnelle qui passe par outil. </w:t>
      </w:r>
      <w:r w:rsidRPr="004C6561">
        <w:rPr>
          <w:rFonts w:ascii="Arial" w:hAnsi="Arial" w:cs="Arial"/>
          <w:highlight w:val="cyan"/>
        </w:rPr>
        <w:t xml:space="preserve">Objectif : </w:t>
      </w:r>
      <w:commentRangeStart w:id="1"/>
      <w:r w:rsidRPr="004C6561">
        <w:rPr>
          <w:rFonts w:ascii="Arial" w:hAnsi="Arial" w:cs="Arial"/>
          <w:highlight w:val="cyan"/>
        </w:rPr>
        <w:t>devenir</w:t>
      </w:r>
      <w:commentRangeEnd w:id="1"/>
      <w:r w:rsidR="004C6561">
        <w:rPr>
          <w:rStyle w:val="Marquedannotation"/>
        </w:rPr>
        <w:commentReference w:id="1"/>
      </w:r>
      <w:r w:rsidRPr="004C6561">
        <w:rPr>
          <w:rFonts w:ascii="Arial" w:hAnsi="Arial" w:cs="Arial"/>
          <w:highlight w:val="cyan"/>
        </w:rPr>
        <w:t xml:space="preserve"> des partenaires des chirurgiens et non assistantes (Pouchelle, 2008).</w:t>
      </w:r>
    </w:p>
    <w:p w14:paraId="271D08F5" w14:textId="77777777" w:rsidR="00946B9C" w:rsidRDefault="00946B9C" w:rsidP="00D9230A">
      <w:pPr>
        <w:spacing w:line="360" w:lineRule="auto"/>
        <w:jc w:val="both"/>
        <w:rPr>
          <w:rFonts w:ascii="Arial" w:hAnsi="Arial" w:cs="Arial"/>
        </w:rPr>
      </w:pPr>
    </w:p>
    <w:p w14:paraId="115E888F" w14:textId="4535FD53" w:rsidR="00083400" w:rsidRDefault="00946B9C" w:rsidP="00AA56A8">
      <w:pPr>
        <w:spacing w:line="360" w:lineRule="auto"/>
        <w:jc w:val="both"/>
        <w:rPr>
          <w:rFonts w:ascii="Arial" w:hAnsi="Arial" w:cs="Arial"/>
        </w:rPr>
      </w:pPr>
      <w:r w:rsidRPr="00F101BF">
        <w:rPr>
          <w:rFonts w:ascii="Arial" w:hAnsi="Arial" w:cs="Arial"/>
        </w:rPr>
        <w:t>Communication non-verbale au bloc : regard, mode de communication, séduction, concept de proxémie (Hall), métiers marqués par le genre. Risque pour l’équipe et pour les personnes (Leverge, 2008).</w:t>
      </w:r>
    </w:p>
    <w:p w14:paraId="686E6911" w14:textId="77777777" w:rsidR="00CC4B74" w:rsidRDefault="00CC4B74" w:rsidP="00AA56A8">
      <w:pPr>
        <w:spacing w:line="360" w:lineRule="auto"/>
        <w:jc w:val="both"/>
        <w:rPr>
          <w:rFonts w:ascii="Arial" w:hAnsi="Arial" w:cs="Arial"/>
        </w:rPr>
      </w:pPr>
    </w:p>
    <w:p w14:paraId="738C4CE2" w14:textId="77777777" w:rsidR="00CC4B74" w:rsidRPr="00F101BF" w:rsidRDefault="00CC4B74" w:rsidP="00CC4B74">
      <w:pPr>
        <w:spacing w:line="360" w:lineRule="auto"/>
        <w:jc w:val="both"/>
        <w:rPr>
          <w:rFonts w:ascii="Arial" w:hAnsi="Arial" w:cs="Arial"/>
        </w:rPr>
      </w:pPr>
      <w:r w:rsidRPr="00F101BF">
        <w:rPr>
          <w:rFonts w:ascii="Arial" w:hAnsi="Arial" w:cs="Arial"/>
        </w:rPr>
        <w:t>Stress au bloc lié à prise en charge du patient, à l’utilisation de matériel spécifique, à pénibilité physique du poste, à l’organisation du travail. Relations de travail souvent tendues (</w:t>
      </w:r>
      <w:r>
        <w:rPr>
          <w:rFonts w:ascii="Arial" w:hAnsi="Arial" w:cs="Arial"/>
        </w:rPr>
        <w:t>IBODE</w:t>
      </w:r>
      <w:r w:rsidRPr="00F101BF">
        <w:rPr>
          <w:rFonts w:ascii="Arial" w:hAnsi="Arial" w:cs="Arial"/>
        </w:rPr>
        <w:t xml:space="preserve">/cadre ; </w:t>
      </w:r>
      <w:r>
        <w:rPr>
          <w:rFonts w:ascii="Arial" w:hAnsi="Arial" w:cs="Arial"/>
        </w:rPr>
        <w:t>IBODE</w:t>
      </w:r>
      <w:r w:rsidRPr="00F101BF">
        <w:rPr>
          <w:rFonts w:ascii="Arial" w:hAnsi="Arial" w:cs="Arial"/>
        </w:rPr>
        <w:t xml:space="preserve">/ médecin, </w:t>
      </w:r>
      <w:r>
        <w:rPr>
          <w:rFonts w:ascii="Arial" w:hAnsi="Arial" w:cs="Arial"/>
        </w:rPr>
        <w:t>IBODE</w:t>
      </w:r>
      <w:r w:rsidRPr="00F101BF">
        <w:rPr>
          <w:rFonts w:ascii="Arial" w:hAnsi="Arial" w:cs="Arial"/>
        </w:rPr>
        <w:t>/patient). Ces facteurs ont un impact sur la satisfaction au travail et entrainent des symptômes psychologiques évolutifs (fatigue, anxiété, angoisse, irritabilité, nervosité, comportement négatif, mal-être) et symptômes physiques (cardio-vasculaires, cutanés, digestifs, gynécologiques, mémoire, concentration...).  D’où besoin soutien au sein de l’équipe (Grollau, 2008).</w:t>
      </w:r>
    </w:p>
    <w:p w14:paraId="16A9574E" w14:textId="77777777" w:rsidR="00D9230A" w:rsidRDefault="00D9230A" w:rsidP="00D9230A">
      <w:pPr>
        <w:rPr>
          <w:ins w:id="2" w:author="estelle michinov" w:date="2017-03-03T10:08:00Z"/>
          <w:rStyle w:val="Forteaccentuation"/>
          <w:rFonts w:ascii="Arial" w:hAnsi="Arial" w:cs="Arial"/>
          <w:b w:val="0"/>
          <w:bCs w:val="0"/>
          <w:i w:val="0"/>
          <w:iCs w:val="0"/>
          <w:color w:val="auto"/>
        </w:rPr>
      </w:pPr>
    </w:p>
    <w:p w14:paraId="47BA2F02" w14:textId="77777777" w:rsidR="00E45008" w:rsidRDefault="004C6561" w:rsidP="00D9230A">
      <w:pPr>
        <w:rPr>
          <w:ins w:id="3" w:author="estelle michinov" w:date="2017-03-03T10:15:00Z"/>
          <w:rStyle w:val="Forteaccentuation"/>
          <w:rFonts w:ascii="Arial" w:hAnsi="Arial" w:cs="Arial"/>
          <w:b w:val="0"/>
          <w:bCs w:val="0"/>
          <w:i w:val="0"/>
          <w:iCs w:val="0"/>
          <w:color w:val="auto"/>
        </w:rPr>
      </w:pPr>
      <w:ins w:id="4" w:author="estelle michinov" w:date="2017-03-03T10:08:00Z">
        <w:r>
          <w:rPr>
            <w:rStyle w:val="Forteaccentuation"/>
            <w:rFonts w:ascii="Arial" w:hAnsi="Arial" w:cs="Arial"/>
            <w:b w:val="0"/>
            <w:bCs w:val="0"/>
            <w:i w:val="0"/>
            <w:iCs w:val="0"/>
            <w:color w:val="auto"/>
          </w:rPr>
          <w:t>Dans ton travail de thèse, tu as effectivement à décrire le métier et compétences des IBODE</w:t>
        </w:r>
      </w:ins>
      <w:ins w:id="5" w:author="estelle michinov" w:date="2017-03-03T10:12:00Z">
        <w:r>
          <w:rPr>
            <w:rStyle w:val="Forteaccentuation"/>
            <w:rFonts w:ascii="Arial" w:hAnsi="Arial" w:cs="Arial"/>
            <w:b w:val="0"/>
            <w:bCs w:val="0"/>
            <w:i w:val="0"/>
            <w:iCs w:val="0"/>
            <w:color w:val="auto"/>
          </w:rPr>
          <w:t xml:space="preserve"> (</w:t>
        </w:r>
        <w:r w:rsidRPr="004C6561">
          <w:rPr>
            <w:rStyle w:val="Forteaccentuation"/>
            <w:rFonts w:ascii="Arial" w:hAnsi="Arial" w:cs="Arial"/>
            <w:b w:val="0"/>
            <w:bCs w:val="0"/>
            <w:i w:val="0"/>
            <w:iCs w:val="0"/>
            <w:color w:val="auto"/>
            <w:highlight w:val="cyan"/>
            <w:rPrChange w:id="6" w:author="estelle michinov" w:date="2017-03-03T10:12:00Z">
              <w:rPr>
                <w:rStyle w:val="Forteaccentuation"/>
                <w:rFonts w:ascii="Arial" w:hAnsi="Arial" w:cs="Arial"/>
                <w:b w:val="0"/>
                <w:bCs w:val="0"/>
                <w:i w:val="0"/>
                <w:iCs w:val="0"/>
                <w:color w:val="auto"/>
              </w:rPr>
            </w:rPrChange>
          </w:rPr>
          <w:t>de manière synthétique toutefois</w:t>
        </w:r>
        <w:r>
          <w:rPr>
            <w:rStyle w:val="Forteaccentuation"/>
            <w:rFonts w:ascii="Arial" w:hAnsi="Arial" w:cs="Arial"/>
            <w:b w:val="0"/>
            <w:bCs w:val="0"/>
            <w:i w:val="0"/>
            <w:iCs w:val="0"/>
            <w:color w:val="auto"/>
          </w:rPr>
          <w:t>)</w:t>
        </w:r>
      </w:ins>
      <w:ins w:id="7" w:author="estelle michinov" w:date="2017-03-03T10:08:00Z">
        <w:r>
          <w:rPr>
            <w:rStyle w:val="Forteaccentuation"/>
            <w:rFonts w:ascii="Arial" w:hAnsi="Arial" w:cs="Arial"/>
            <w:b w:val="0"/>
            <w:bCs w:val="0"/>
            <w:i w:val="0"/>
            <w:iCs w:val="0"/>
            <w:color w:val="auto"/>
          </w:rPr>
          <w:t>. La culture du métier et donc ce fameux rapport spécifique au chir</w:t>
        </w:r>
      </w:ins>
      <w:ins w:id="8" w:author="estelle michinov" w:date="2017-03-03T10:12:00Z">
        <w:r>
          <w:rPr>
            <w:rStyle w:val="Forteaccentuation"/>
            <w:rFonts w:ascii="Arial" w:hAnsi="Arial" w:cs="Arial"/>
            <w:b w:val="0"/>
            <w:bCs w:val="0"/>
            <w:i w:val="0"/>
            <w:iCs w:val="0"/>
            <w:color w:val="auto"/>
          </w:rPr>
          <w:t xml:space="preserve"> doit être évoquée, mais ce n’es tpas le </w:t>
        </w:r>
      </w:ins>
      <w:ins w:id="9" w:author="estelle michinov" w:date="2017-03-03T10:13:00Z">
        <w:r>
          <w:rPr>
            <w:rStyle w:val="Forteaccentuation"/>
            <w:rFonts w:ascii="Arial" w:hAnsi="Arial" w:cs="Arial"/>
            <w:b w:val="0"/>
            <w:bCs w:val="0"/>
            <w:i w:val="0"/>
            <w:iCs w:val="0"/>
            <w:color w:val="auto"/>
          </w:rPr>
          <w:t>cœur</w:t>
        </w:r>
      </w:ins>
      <w:ins w:id="10" w:author="estelle michinov" w:date="2017-03-03T10:12:00Z">
        <w:r>
          <w:rPr>
            <w:rStyle w:val="Forteaccentuation"/>
            <w:rFonts w:ascii="Arial" w:hAnsi="Arial" w:cs="Arial"/>
            <w:b w:val="0"/>
            <w:bCs w:val="0"/>
            <w:i w:val="0"/>
            <w:iCs w:val="0"/>
            <w:color w:val="auto"/>
          </w:rPr>
          <w:t xml:space="preserve"> </w:t>
        </w:r>
      </w:ins>
      <w:ins w:id="11" w:author="estelle michinov" w:date="2017-03-03T10:13:00Z">
        <w:r>
          <w:rPr>
            <w:rStyle w:val="Forteaccentuation"/>
            <w:rFonts w:ascii="Arial" w:hAnsi="Arial" w:cs="Arial"/>
            <w:b w:val="0"/>
            <w:bCs w:val="0"/>
            <w:i w:val="0"/>
            <w:iCs w:val="0"/>
            <w:color w:val="auto"/>
          </w:rPr>
          <w:t>de la thèse donc résume</w:t>
        </w:r>
      </w:ins>
      <w:ins w:id="12" w:author="estelle michinov" w:date="2017-03-03T10:08:00Z">
        <w:r>
          <w:rPr>
            <w:rStyle w:val="Forteaccentuation"/>
            <w:rFonts w:ascii="Arial" w:hAnsi="Arial" w:cs="Arial"/>
            <w:b w:val="0"/>
            <w:bCs w:val="0"/>
            <w:i w:val="0"/>
            <w:iCs w:val="0"/>
            <w:color w:val="auto"/>
          </w:rPr>
          <w:t xml:space="preserve">. </w:t>
        </w:r>
      </w:ins>
    </w:p>
    <w:p w14:paraId="672D3EC5" w14:textId="4CAA3106" w:rsidR="004C6561" w:rsidRDefault="004C6561" w:rsidP="00D9230A">
      <w:pPr>
        <w:rPr>
          <w:ins w:id="13" w:author="estelle michinov" w:date="2017-03-03T10:15:00Z"/>
          <w:rStyle w:val="Forteaccentuation"/>
          <w:rFonts w:ascii="Arial" w:hAnsi="Arial" w:cs="Arial"/>
          <w:b w:val="0"/>
          <w:bCs w:val="0"/>
          <w:i w:val="0"/>
          <w:iCs w:val="0"/>
          <w:color w:val="auto"/>
        </w:rPr>
      </w:pPr>
      <w:ins w:id="14" w:author="estelle michinov" w:date="2017-03-03T10:13:00Z">
        <w:r>
          <w:rPr>
            <w:rStyle w:val="Forteaccentuation"/>
            <w:rFonts w:ascii="Arial" w:hAnsi="Arial" w:cs="Arial"/>
            <w:b w:val="0"/>
            <w:bCs w:val="0"/>
            <w:i w:val="0"/>
            <w:iCs w:val="0"/>
            <w:color w:val="auto"/>
          </w:rPr>
          <w:t>Il faut surtout insister sur le fait que</w:t>
        </w:r>
      </w:ins>
      <w:ins w:id="15" w:author="estelle michinov" w:date="2017-03-03T10:08:00Z">
        <w:r>
          <w:rPr>
            <w:rStyle w:val="Forteaccentuation"/>
            <w:rFonts w:ascii="Arial" w:hAnsi="Arial" w:cs="Arial"/>
            <w:b w:val="0"/>
            <w:bCs w:val="0"/>
            <w:i w:val="0"/>
            <w:iCs w:val="0"/>
            <w:color w:val="auto"/>
          </w:rPr>
          <w:t xml:space="preserve"> </w:t>
        </w:r>
        <w:r w:rsidRPr="00E45008">
          <w:rPr>
            <w:rStyle w:val="Forteaccentuation"/>
            <w:rFonts w:ascii="Arial" w:hAnsi="Arial" w:cs="Arial"/>
            <w:b w:val="0"/>
            <w:bCs w:val="0"/>
            <w:i w:val="0"/>
            <w:iCs w:val="0"/>
            <w:color w:val="auto"/>
            <w:highlight w:val="cyan"/>
            <w:rPrChange w:id="16" w:author="estelle michinov" w:date="2017-03-03T10:15:00Z">
              <w:rPr>
                <w:rStyle w:val="Forteaccentuation"/>
                <w:rFonts w:ascii="Arial" w:hAnsi="Arial" w:cs="Arial"/>
                <w:b w:val="0"/>
                <w:bCs w:val="0"/>
                <w:i w:val="0"/>
                <w:iCs w:val="0"/>
                <w:color w:val="auto"/>
              </w:rPr>
            </w:rPrChange>
          </w:rPr>
          <w:t xml:space="preserve">chaque acteur </w:t>
        </w:r>
      </w:ins>
      <w:ins w:id="17" w:author="estelle michinov" w:date="2017-03-03T10:13:00Z">
        <w:r w:rsidRPr="00E45008">
          <w:rPr>
            <w:rStyle w:val="Forteaccentuation"/>
            <w:rFonts w:ascii="Arial" w:hAnsi="Arial" w:cs="Arial"/>
            <w:b w:val="0"/>
            <w:bCs w:val="0"/>
            <w:i w:val="0"/>
            <w:iCs w:val="0"/>
            <w:color w:val="auto"/>
            <w:highlight w:val="cyan"/>
            <w:rPrChange w:id="18" w:author="estelle michinov" w:date="2017-03-03T10:15:00Z">
              <w:rPr>
                <w:rStyle w:val="Forteaccentuation"/>
                <w:rFonts w:ascii="Arial" w:hAnsi="Arial" w:cs="Arial"/>
                <w:b w:val="0"/>
                <w:bCs w:val="0"/>
                <w:i w:val="0"/>
                <w:iCs w:val="0"/>
                <w:color w:val="auto"/>
              </w:rPr>
            </w:rPrChange>
          </w:rPr>
          <w:t xml:space="preserve">au bloc </w:t>
        </w:r>
      </w:ins>
      <w:ins w:id="19" w:author="estelle michinov" w:date="2017-03-03T10:08:00Z">
        <w:r w:rsidRPr="00E45008">
          <w:rPr>
            <w:rStyle w:val="Forteaccentuation"/>
            <w:rFonts w:ascii="Arial" w:hAnsi="Arial" w:cs="Arial"/>
            <w:b w:val="0"/>
            <w:bCs w:val="0"/>
            <w:i w:val="0"/>
            <w:iCs w:val="0"/>
            <w:color w:val="auto"/>
            <w:highlight w:val="cyan"/>
            <w:rPrChange w:id="20" w:author="estelle michinov" w:date="2017-03-03T10:15:00Z">
              <w:rPr>
                <w:rStyle w:val="Forteaccentuation"/>
                <w:rFonts w:ascii="Arial" w:hAnsi="Arial" w:cs="Arial"/>
                <w:b w:val="0"/>
                <w:bCs w:val="0"/>
                <w:i w:val="0"/>
                <w:iCs w:val="0"/>
                <w:color w:val="auto"/>
              </w:rPr>
            </w:rPrChange>
          </w:rPr>
          <w:t xml:space="preserve">a une représentation liée </w:t>
        </w:r>
      </w:ins>
      <w:ins w:id="21" w:author="estelle michinov" w:date="2017-03-03T10:13:00Z">
        <w:r w:rsidRPr="00E45008">
          <w:rPr>
            <w:rStyle w:val="Forteaccentuation"/>
            <w:rFonts w:ascii="Arial" w:hAnsi="Arial" w:cs="Arial"/>
            <w:b w:val="0"/>
            <w:bCs w:val="0"/>
            <w:i w:val="0"/>
            <w:iCs w:val="0"/>
            <w:color w:val="auto"/>
            <w:highlight w:val="cyan"/>
            <w:rPrChange w:id="22" w:author="estelle michinov" w:date="2017-03-03T10:15:00Z">
              <w:rPr>
                <w:rStyle w:val="Forteaccentuation"/>
                <w:rFonts w:ascii="Arial" w:hAnsi="Arial" w:cs="Arial"/>
                <w:b w:val="0"/>
                <w:bCs w:val="0"/>
                <w:i w:val="0"/>
                <w:iCs w:val="0"/>
                <w:color w:val="auto"/>
              </w:rPr>
            </w:rPrChange>
          </w:rPr>
          <w:t>à son</w:t>
        </w:r>
      </w:ins>
      <w:ins w:id="23" w:author="estelle michinov" w:date="2017-03-03T10:08:00Z">
        <w:r w:rsidRPr="00E45008">
          <w:rPr>
            <w:rStyle w:val="Forteaccentuation"/>
            <w:rFonts w:ascii="Arial" w:hAnsi="Arial" w:cs="Arial"/>
            <w:b w:val="0"/>
            <w:bCs w:val="0"/>
            <w:i w:val="0"/>
            <w:iCs w:val="0"/>
            <w:color w:val="auto"/>
            <w:highlight w:val="cyan"/>
            <w:rPrChange w:id="24" w:author="estelle michinov" w:date="2017-03-03T10:15:00Z">
              <w:rPr>
                <w:rStyle w:val="Forteaccentuation"/>
                <w:rFonts w:ascii="Arial" w:hAnsi="Arial" w:cs="Arial"/>
                <w:b w:val="0"/>
                <w:bCs w:val="0"/>
                <w:i w:val="0"/>
                <w:iCs w:val="0"/>
                <w:color w:val="auto"/>
              </w:rPr>
            </w:rPrChange>
          </w:rPr>
          <w:t xml:space="preserve"> statut</w:t>
        </w:r>
      </w:ins>
      <w:ins w:id="25" w:author="estelle michinov" w:date="2017-03-03T10:13:00Z">
        <w:r w:rsidRPr="00E45008">
          <w:rPr>
            <w:rStyle w:val="Forteaccentuation"/>
            <w:rFonts w:ascii="Arial" w:hAnsi="Arial" w:cs="Arial"/>
            <w:b w:val="0"/>
            <w:bCs w:val="0"/>
            <w:i w:val="0"/>
            <w:iCs w:val="0"/>
            <w:color w:val="auto"/>
            <w:highlight w:val="cyan"/>
            <w:rPrChange w:id="26" w:author="estelle michinov" w:date="2017-03-03T10:15:00Z">
              <w:rPr>
                <w:rStyle w:val="Forteaccentuation"/>
                <w:rFonts w:ascii="Arial" w:hAnsi="Arial" w:cs="Arial"/>
                <w:b w:val="0"/>
                <w:bCs w:val="0"/>
                <w:i w:val="0"/>
                <w:iCs w:val="0"/>
                <w:color w:val="auto"/>
              </w:rPr>
            </w:rPrChange>
          </w:rPr>
          <w:t>,</w:t>
        </w:r>
      </w:ins>
      <w:ins w:id="27" w:author="estelle michinov" w:date="2017-03-03T10:08:00Z">
        <w:r w:rsidRPr="00E45008">
          <w:rPr>
            <w:rStyle w:val="Forteaccentuation"/>
            <w:rFonts w:ascii="Arial" w:hAnsi="Arial" w:cs="Arial"/>
            <w:b w:val="0"/>
            <w:bCs w:val="0"/>
            <w:i w:val="0"/>
            <w:iCs w:val="0"/>
            <w:color w:val="auto"/>
            <w:highlight w:val="cyan"/>
            <w:rPrChange w:id="28" w:author="estelle michinov" w:date="2017-03-03T10:15:00Z">
              <w:rPr>
                <w:rStyle w:val="Forteaccentuation"/>
                <w:rFonts w:ascii="Arial" w:hAnsi="Arial" w:cs="Arial"/>
                <w:b w:val="0"/>
                <w:bCs w:val="0"/>
                <w:i w:val="0"/>
                <w:iCs w:val="0"/>
                <w:color w:val="auto"/>
              </w:rPr>
            </w:rPrChange>
          </w:rPr>
          <w:t xml:space="preserve"> et son r</w:t>
        </w:r>
      </w:ins>
      <w:ins w:id="29" w:author="estelle michinov" w:date="2017-03-03T10:09:00Z">
        <w:r w:rsidRPr="00E45008">
          <w:rPr>
            <w:rStyle w:val="Forteaccentuation"/>
            <w:rFonts w:ascii="Arial" w:hAnsi="Arial" w:cs="Arial"/>
            <w:b w:val="0"/>
            <w:bCs w:val="0"/>
            <w:i w:val="0"/>
            <w:iCs w:val="0"/>
            <w:color w:val="auto"/>
            <w:highlight w:val="cyan"/>
            <w:rPrChange w:id="30" w:author="estelle michinov" w:date="2017-03-03T10:15:00Z">
              <w:rPr>
                <w:rStyle w:val="Forteaccentuation"/>
                <w:rFonts w:ascii="Arial" w:hAnsi="Arial" w:cs="Arial"/>
                <w:b w:val="0"/>
                <w:bCs w:val="0"/>
                <w:i w:val="0"/>
                <w:iCs w:val="0"/>
                <w:color w:val="auto"/>
              </w:rPr>
            </w:rPrChange>
          </w:rPr>
          <w:t>ôle</w:t>
        </w:r>
      </w:ins>
      <w:ins w:id="31" w:author="estelle michinov" w:date="2017-03-03T10:13:00Z">
        <w:r w:rsidRPr="00E45008">
          <w:rPr>
            <w:rStyle w:val="Forteaccentuation"/>
            <w:rFonts w:ascii="Arial" w:hAnsi="Arial" w:cs="Arial"/>
            <w:b w:val="0"/>
            <w:bCs w:val="0"/>
            <w:i w:val="0"/>
            <w:iCs w:val="0"/>
            <w:color w:val="auto"/>
            <w:highlight w:val="cyan"/>
            <w:rPrChange w:id="32" w:author="estelle michinov" w:date="2017-03-03T10:15:00Z">
              <w:rPr>
                <w:rStyle w:val="Forteaccentuation"/>
                <w:rFonts w:ascii="Arial" w:hAnsi="Arial" w:cs="Arial"/>
                <w:b w:val="0"/>
                <w:bCs w:val="0"/>
                <w:i w:val="0"/>
                <w:iCs w:val="0"/>
                <w:color w:val="auto"/>
              </w:rPr>
            </w:rPrChange>
          </w:rPr>
          <w:t>,</w:t>
        </w:r>
      </w:ins>
      <w:ins w:id="33" w:author="estelle michinov" w:date="2017-03-03T10:09:00Z">
        <w:r w:rsidRPr="00E45008">
          <w:rPr>
            <w:rStyle w:val="Forteaccentuation"/>
            <w:rFonts w:ascii="Arial" w:hAnsi="Arial" w:cs="Arial"/>
            <w:b w:val="0"/>
            <w:bCs w:val="0"/>
            <w:i w:val="0"/>
            <w:iCs w:val="0"/>
            <w:color w:val="auto"/>
            <w:highlight w:val="cyan"/>
            <w:rPrChange w:id="34" w:author="estelle michinov" w:date="2017-03-03T10:15:00Z">
              <w:rPr>
                <w:rStyle w:val="Forteaccentuation"/>
                <w:rFonts w:ascii="Arial" w:hAnsi="Arial" w:cs="Arial"/>
                <w:b w:val="0"/>
                <w:bCs w:val="0"/>
                <w:i w:val="0"/>
                <w:iCs w:val="0"/>
                <w:color w:val="auto"/>
              </w:rPr>
            </w:rPrChange>
          </w:rPr>
          <w:t xml:space="preserve"> ses comportements déroulent de cette représentation du statut</w:t>
        </w:r>
      </w:ins>
      <w:ins w:id="35" w:author="estelle michinov" w:date="2017-03-03T10:13:00Z">
        <w:r w:rsidRPr="00E45008">
          <w:rPr>
            <w:rStyle w:val="Forteaccentuation"/>
            <w:rFonts w:ascii="Arial" w:hAnsi="Arial" w:cs="Arial"/>
            <w:b w:val="0"/>
            <w:bCs w:val="0"/>
            <w:i w:val="0"/>
            <w:iCs w:val="0"/>
            <w:color w:val="auto"/>
            <w:highlight w:val="cyan"/>
            <w:rPrChange w:id="36" w:author="estelle michinov" w:date="2017-03-03T10:15:00Z">
              <w:rPr>
                <w:rStyle w:val="Forteaccentuation"/>
                <w:rFonts w:ascii="Arial" w:hAnsi="Arial" w:cs="Arial"/>
                <w:b w:val="0"/>
                <w:bCs w:val="0"/>
                <w:i w:val="0"/>
                <w:iCs w:val="0"/>
                <w:color w:val="auto"/>
              </w:rPr>
            </w:rPrChange>
          </w:rPr>
          <w:t xml:space="preserve"> qui peut être stéréotypée</w:t>
        </w:r>
        <w:r>
          <w:rPr>
            <w:rStyle w:val="Forteaccentuation"/>
            <w:rFonts w:ascii="Arial" w:hAnsi="Arial" w:cs="Arial"/>
            <w:b w:val="0"/>
            <w:bCs w:val="0"/>
            <w:i w:val="0"/>
            <w:iCs w:val="0"/>
            <w:color w:val="auto"/>
          </w:rPr>
          <w:t xml:space="preserve"> (IBODE est une </w:t>
        </w:r>
      </w:ins>
      <w:ins w:id="37" w:author="estelle michinov" w:date="2017-03-03T10:14:00Z">
        <w:r>
          <w:rPr>
            <w:rStyle w:val="Forteaccentuation"/>
            <w:rFonts w:ascii="Arial" w:hAnsi="Arial" w:cs="Arial"/>
            <w:b w:val="0"/>
            <w:bCs w:val="0"/>
            <w:i w:val="0"/>
            <w:iCs w:val="0"/>
            <w:color w:val="auto"/>
          </w:rPr>
          <w:t>« </w:t>
        </w:r>
      </w:ins>
      <w:ins w:id="38" w:author="estelle michinov" w:date="2017-03-03T10:13:00Z">
        <w:r>
          <w:rPr>
            <w:rStyle w:val="Forteaccentuation"/>
            <w:rFonts w:ascii="Arial" w:hAnsi="Arial" w:cs="Arial"/>
            <w:b w:val="0"/>
            <w:bCs w:val="0"/>
            <w:i w:val="0"/>
            <w:iCs w:val="0"/>
            <w:color w:val="auto"/>
          </w:rPr>
          <w:t>assistante</w:t>
        </w:r>
      </w:ins>
      <w:ins w:id="39" w:author="estelle michinov" w:date="2017-03-03T10:14:00Z">
        <w:r>
          <w:rPr>
            <w:rStyle w:val="Forteaccentuation"/>
            <w:rFonts w:ascii="Arial" w:hAnsi="Arial" w:cs="Arial"/>
            <w:b w:val="0"/>
            <w:bCs w:val="0"/>
            <w:i w:val="0"/>
            <w:iCs w:val="0"/>
            <w:color w:val="auto"/>
          </w:rPr>
          <w:t> »</w:t>
        </w:r>
      </w:ins>
      <w:ins w:id="40" w:author="estelle michinov" w:date="2017-03-03T10:13:00Z">
        <w:r>
          <w:rPr>
            <w:rStyle w:val="Forteaccentuation"/>
            <w:rFonts w:ascii="Arial" w:hAnsi="Arial" w:cs="Arial"/>
            <w:b w:val="0"/>
            <w:bCs w:val="0"/>
            <w:i w:val="0"/>
            <w:iCs w:val="0"/>
            <w:color w:val="auto"/>
          </w:rPr>
          <w:t xml:space="preserve"> technique, </w:t>
        </w:r>
      </w:ins>
      <w:ins w:id="41" w:author="estelle michinov" w:date="2017-03-03T10:14:00Z">
        <w:r>
          <w:rPr>
            <w:rStyle w:val="Forteaccentuation"/>
            <w:rFonts w:ascii="Arial" w:hAnsi="Arial" w:cs="Arial"/>
            <w:b w:val="0"/>
            <w:bCs w:val="0"/>
            <w:i w:val="0"/>
            <w:iCs w:val="0"/>
            <w:color w:val="auto"/>
          </w:rPr>
          <w:t>« </w:t>
        </w:r>
      </w:ins>
      <w:ins w:id="42" w:author="estelle michinov" w:date="2017-03-03T10:13:00Z">
        <w:r>
          <w:rPr>
            <w:rStyle w:val="Forteaccentuation"/>
            <w:rFonts w:ascii="Arial" w:hAnsi="Arial" w:cs="Arial"/>
            <w:b w:val="0"/>
            <w:bCs w:val="0"/>
            <w:i w:val="0"/>
            <w:iCs w:val="0"/>
            <w:color w:val="auto"/>
          </w:rPr>
          <w:t>minutieuse</w:t>
        </w:r>
      </w:ins>
      <w:ins w:id="43" w:author="estelle michinov" w:date="2017-03-03T10:14:00Z">
        <w:r>
          <w:rPr>
            <w:rStyle w:val="Forteaccentuation"/>
            <w:rFonts w:ascii="Arial" w:hAnsi="Arial" w:cs="Arial"/>
            <w:b w:val="0"/>
            <w:bCs w:val="0"/>
            <w:i w:val="0"/>
            <w:iCs w:val="0"/>
            <w:color w:val="auto"/>
          </w:rPr>
          <w:t> »</w:t>
        </w:r>
      </w:ins>
      <w:ins w:id="44" w:author="estelle michinov" w:date="2017-03-03T10:13:00Z">
        <w:r>
          <w:rPr>
            <w:rStyle w:val="Forteaccentuation"/>
            <w:rFonts w:ascii="Arial" w:hAnsi="Arial" w:cs="Arial"/>
            <w:b w:val="0"/>
            <w:bCs w:val="0"/>
            <w:i w:val="0"/>
            <w:iCs w:val="0"/>
            <w:color w:val="auto"/>
          </w:rPr>
          <w:t>, ....etc ).</w:t>
        </w:r>
      </w:ins>
      <w:ins w:id="45" w:author="estelle michinov" w:date="2017-03-03T10:09:00Z">
        <w:r>
          <w:rPr>
            <w:rStyle w:val="Forteaccentuation"/>
            <w:rFonts w:ascii="Arial" w:hAnsi="Arial" w:cs="Arial"/>
            <w:b w:val="0"/>
            <w:bCs w:val="0"/>
            <w:i w:val="0"/>
            <w:iCs w:val="0"/>
            <w:color w:val="auto"/>
          </w:rPr>
          <w:t xml:space="preserve"> Cela peut parfois se révéler comme </w:t>
        </w:r>
        <w:r w:rsidRPr="00E45008">
          <w:rPr>
            <w:rStyle w:val="Forteaccentuation"/>
            <w:rFonts w:ascii="Arial" w:hAnsi="Arial" w:cs="Arial"/>
            <w:b w:val="0"/>
            <w:bCs w:val="0"/>
            <w:i w:val="0"/>
            <w:iCs w:val="0"/>
            <w:color w:val="auto"/>
            <w:highlight w:val="cyan"/>
            <w:rPrChange w:id="46" w:author="estelle michinov" w:date="2017-03-03T10:15:00Z">
              <w:rPr>
                <w:rStyle w:val="Forteaccentuation"/>
                <w:rFonts w:ascii="Arial" w:hAnsi="Arial" w:cs="Arial"/>
                <w:b w:val="0"/>
                <w:bCs w:val="0"/>
                <w:i w:val="0"/>
                <w:iCs w:val="0"/>
                <w:color w:val="auto"/>
              </w:rPr>
            </w:rPrChange>
          </w:rPr>
          <w:t>un frein au teamwork</w:t>
        </w:r>
        <w:r>
          <w:rPr>
            <w:rStyle w:val="Forteaccentuation"/>
            <w:rFonts w:ascii="Arial" w:hAnsi="Arial" w:cs="Arial"/>
            <w:b w:val="0"/>
            <w:bCs w:val="0"/>
            <w:i w:val="0"/>
            <w:iCs w:val="0"/>
            <w:color w:val="auto"/>
          </w:rPr>
          <w:t xml:space="preserve"> </w:t>
        </w:r>
      </w:ins>
      <w:ins w:id="47" w:author="estelle michinov" w:date="2017-03-03T10:10:00Z">
        <w:r>
          <w:rPr>
            <w:rStyle w:val="Forteaccentuation"/>
            <w:rFonts w:ascii="Arial" w:hAnsi="Arial" w:cs="Arial"/>
            <w:b w:val="0"/>
            <w:bCs w:val="0"/>
            <w:i w:val="0"/>
            <w:iCs w:val="0"/>
            <w:color w:val="auto"/>
          </w:rPr>
          <w:t xml:space="preserve">entre les acteurs (ex : appel à l’aide, communication ouverte (speaking up). </w:t>
        </w:r>
      </w:ins>
    </w:p>
    <w:p w14:paraId="4DD05753" w14:textId="24FF66DF" w:rsidR="00E45008" w:rsidRDefault="00E45008" w:rsidP="00D9230A">
      <w:pPr>
        <w:rPr>
          <w:rStyle w:val="Forteaccentuation"/>
          <w:rFonts w:ascii="Arial" w:hAnsi="Arial" w:cs="Arial"/>
          <w:b w:val="0"/>
          <w:bCs w:val="0"/>
          <w:i w:val="0"/>
          <w:iCs w:val="0"/>
          <w:color w:val="auto"/>
        </w:rPr>
      </w:pPr>
      <w:ins w:id="48" w:author="estelle michinov" w:date="2017-03-03T10:15:00Z">
        <w:r>
          <w:rPr>
            <w:rStyle w:val="Forteaccentuation"/>
            <w:rFonts w:ascii="Arial" w:hAnsi="Arial" w:cs="Arial"/>
            <w:b w:val="0"/>
            <w:bCs w:val="0"/>
            <w:i w:val="0"/>
            <w:iCs w:val="0"/>
            <w:color w:val="auto"/>
          </w:rPr>
          <w:t>La formation professionnelle et initiale peut sensibiliser sur ces représentations liées au statut, et à entra</w:t>
        </w:r>
      </w:ins>
      <w:ins w:id="49" w:author="estelle michinov" w:date="2017-03-03T10:16:00Z">
        <w:r>
          <w:rPr>
            <w:rStyle w:val="Forteaccentuation"/>
            <w:rFonts w:ascii="Arial" w:hAnsi="Arial" w:cs="Arial"/>
            <w:b w:val="0"/>
            <w:bCs w:val="0"/>
            <w:i w:val="0"/>
            <w:iCs w:val="0"/>
            <w:color w:val="auto"/>
          </w:rPr>
          <w:t>î</w:t>
        </w:r>
      </w:ins>
      <w:ins w:id="50" w:author="estelle michinov" w:date="2017-03-03T10:15:00Z">
        <w:r>
          <w:rPr>
            <w:rStyle w:val="Forteaccentuation"/>
            <w:rFonts w:ascii="Arial" w:hAnsi="Arial" w:cs="Arial"/>
            <w:b w:val="0"/>
            <w:bCs w:val="0"/>
            <w:i w:val="0"/>
            <w:iCs w:val="0"/>
            <w:color w:val="auto"/>
          </w:rPr>
          <w:t xml:space="preserve">ner les professionnels à </w:t>
        </w:r>
      </w:ins>
      <w:ins w:id="51" w:author="estelle michinov" w:date="2017-03-03T10:16:00Z">
        <w:r>
          <w:rPr>
            <w:rStyle w:val="Forteaccentuation"/>
            <w:rFonts w:ascii="Arial" w:hAnsi="Arial" w:cs="Arial"/>
            <w:b w:val="0"/>
            <w:bCs w:val="0"/>
            <w:i w:val="0"/>
            <w:iCs w:val="0"/>
            <w:color w:val="auto"/>
          </w:rPr>
          <w:t xml:space="preserve">contrecarrer ces représentations et les routines de communication liées à ces représentations qui peuvent dans certaines situations critiques menées à des conséquences, </w:t>
        </w:r>
      </w:ins>
      <w:ins w:id="52" w:author="estelle michinov" w:date="2017-03-03T10:17:00Z">
        <w:r>
          <w:rPr>
            <w:rStyle w:val="Forteaccentuation"/>
            <w:rFonts w:ascii="Arial" w:hAnsi="Arial" w:cs="Arial"/>
            <w:b w:val="0"/>
            <w:bCs w:val="0"/>
            <w:i w:val="0"/>
            <w:iCs w:val="0"/>
            <w:color w:val="auto"/>
          </w:rPr>
          <w:t>événement</w:t>
        </w:r>
      </w:ins>
      <w:ins w:id="53" w:author="estelle michinov" w:date="2017-03-03T10:16:00Z">
        <w:r>
          <w:rPr>
            <w:rStyle w:val="Forteaccentuation"/>
            <w:rFonts w:ascii="Arial" w:hAnsi="Arial" w:cs="Arial"/>
            <w:b w:val="0"/>
            <w:bCs w:val="0"/>
            <w:i w:val="0"/>
            <w:iCs w:val="0"/>
            <w:color w:val="auto"/>
          </w:rPr>
          <w:t xml:space="preserve">s indésirables. </w:t>
        </w:r>
      </w:ins>
    </w:p>
    <w:p w14:paraId="48FAEF87" w14:textId="77777777" w:rsidR="003D5623" w:rsidRPr="00D9230A" w:rsidRDefault="003D5623" w:rsidP="00D9230A"/>
    <w:p w14:paraId="49CE7B57" w14:textId="6BF318D0" w:rsidR="00083400" w:rsidRDefault="00083400" w:rsidP="00083400">
      <w:pPr>
        <w:pStyle w:val="Sous-titre"/>
        <w:spacing w:line="360" w:lineRule="auto"/>
        <w:jc w:val="both"/>
        <w:rPr>
          <w:rStyle w:val="Forteaccentuation"/>
          <w:rFonts w:ascii="Arial" w:hAnsi="Arial"/>
        </w:rPr>
      </w:pPr>
      <w:r>
        <w:rPr>
          <w:rStyle w:val="Forteaccentuation"/>
          <w:rFonts w:ascii="Arial" w:hAnsi="Arial"/>
        </w:rPr>
        <w:t>Les évènements indésirables</w:t>
      </w:r>
    </w:p>
    <w:p w14:paraId="4344438D" w14:textId="6027255F" w:rsidR="00AA56A8" w:rsidRPr="00D8643D" w:rsidRDefault="00CC4B74" w:rsidP="00CC4B74">
      <w:pPr>
        <w:pStyle w:val="Titre7"/>
        <w:ind w:firstLine="708"/>
        <w:rPr>
          <w:rStyle w:val="lev"/>
          <w:iCs w:val="0"/>
        </w:rPr>
      </w:pPr>
      <w:r w:rsidRPr="00D8643D">
        <w:rPr>
          <w:rStyle w:val="lev"/>
          <w:iCs w:val="0"/>
        </w:rPr>
        <w:t>Définition et évaluation</w:t>
      </w:r>
    </w:p>
    <w:p w14:paraId="76DB8FC3" w14:textId="77777777" w:rsidR="00CC4B74" w:rsidRPr="00AA56A8" w:rsidRDefault="00CC4B74" w:rsidP="00AA56A8"/>
    <w:p w14:paraId="05268168" w14:textId="77777777" w:rsidR="00906BE7" w:rsidRDefault="009C2003" w:rsidP="0043436E">
      <w:pPr>
        <w:spacing w:line="360" w:lineRule="auto"/>
        <w:jc w:val="both"/>
        <w:rPr>
          <w:rFonts w:ascii="Arial" w:hAnsi="Arial" w:cs="Arial"/>
        </w:rPr>
      </w:pPr>
      <w:r>
        <w:rPr>
          <w:rFonts w:ascii="Arial" w:hAnsi="Arial" w:cs="Arial"/>
        </w:rPr>
        <w:t xml:space="preserve">La </w:t>
      </w:r>
      <w:r w:rsidR="009F1B21" w:rsidRPr="00C843E1">
        <w:rPr>
          <w:rFonts w:ascii="Arial" w:hAnsi="Arial" w:cs="Arial"/>
        </w:rPr>
        <w:t>Direction de la recherche, des études</w:t>
      </w:r>
      <w:r w:rsidR="009F1B21">
        <w:rPr>
          <w:rFonts w:ascii="Arial" w:hAnsi="Arial" w:cs="Arial"/>
        </w:rPr>
        <w:t xml:space="preserve"> et de l’éval</w:t>
      </w:r>
      <w:r w:rsidR="009F1B21" w:rsidRPr="00C843E1">
        <w:rPr>
          <w:rFonts w:ascii="Arial" w:hAnsi="Arial" w:cs="Arial"/>
        </w:rPr>
        <w:t>u</w:t>
      </w:r>
      <w:r w:rsidR="009F1B21">
        <w:rPr>
          <w:rFonts w:ascii="Arial" w:hAnsi="Arial" w:cs="Arial"/>
        </w:rPr>
        <w:t xml:space="preserve">ation statistique (DREES) chargée </w:t>
      </w:r>
      <w:r w:rsidR="0043436E">
        <w:rPr>
          <w:rFonts w:ascii="Arial" w:hAnsi="Arial" w:cs="Arial"/>
        </w:rPr>
        <w:t>d’</w:t>
      </w:r>
      <w:r w:rsidR="009F1B21">
        <w:rPr>
          <w:rFonts w:ascii="Arial" w:hAnsi="Arial" w:cs="Arial"/>
        </w:rPr>
        <w:t>évaluer</w:t>
      </w:r>
      <w:r w:rsidR="0043436E">
        <w:rPr>
          <w:rFonts w:ascii="Arial" w:hAnsi="Arial" w:cs="Arial"/>
        </w:rPr>
        <w:t xml:space="preserve"> les événements</w:t>
      </w:r>
      <w:r w:rsidR="00906BE7">
        <w:rPr>
          <w:rFonts w:ascii="Arial" w:hAnsi="Arial" w:cs="Arial"/>
        </w:rPr>
        <w:t> </w:t>
      </w:r>
      <w:r>
        <w:rPr>
          <w:rFonts w:ascii="Arial" w:hAnsi="Arial" w:cs="Arial"/>
        </w:rPr>
        <w:t xml:space="preserve"> les </w:t>
      </w:r>
      <w:r w:rsidR="00590492" w:rsidRPr="004D371B">
        <w:rPr>
          <w:rFonts w:ascii="Arial" w:hAnsi="Arial" w:cs="Arial"/>
        </w:rPr>
        <w:t xml:space="preserve">évènements indésirables graves associés aux soins (EIG) </w:t>
      </w:r>
      <w:r w:rsidR="00906BE7">
        <w:rPr>
          <w:rFonts w:ascii="Arial" w:hAnsi="Arial" w:cs="Arial"/>
        </w:rPr>
        <w:t xml:space="preserve">les définit </w:t>
      </w:r>
      <w:r>
        <w:rPr>
          <w:rFonts w:ascii="Arial" w:hAnsi="Arial" w:cs="Arial"/>
        </w:rPr>
        <w:t>comme</w:t>
      </w:r>
      <w:r w:rsidR="00590492" w:rsidRPr="004D371B">
        <w:rPr>
          <w:rFonts w:ascii="Arial" w:hAnsi="Arial" w:cs="Arial"/>
        </w:rPr>
        <w:t xml:space="preserve"> </w:t>
      </w:r>
      <w:r>
        <w:rPr>
          <w:rFonts w:ascii="Arial" w:hAnsi="Arial" w:cs="Arial"/>
        </w:rPr>
        <w:t>« </w:t>
      </w:r>
      <w:r w:rsidR="00590492" w:rsidRPr="004D371B">
        <w:rPr>
          <w:rFonts w:ascii="Arial" w:hAnsi="Arial" w:cs="Arial"/>
        </w:rPr>
        <w:t>des atteintes cliniques</w:t>
      </w:r>
      <w:r w:rsidR="00590492">
        <w:rPr>
          <w:rFonts w:ascii="Arial" w:hAnsi="Arial" w:cs="Arial"/>
        </w:rPr>
        <w:t xml:space="preserve"> </w:t>
      </w:r>
      <w:r w:rsidR="00590492" w:rsidRPr="004D371B">
        <w:rPr>
          <w:rFonts w:ascii="Arial" w:hAnsi="Arial" w:cs="Arial"/>
        </w:rPr>
        <w:t xml:space="preserve">ou paracliniques non souhaitées et associées à la mise en oeuvre de soins. Le terme «associé» </w:t>
      </w:r>
      <w:r w:rsidR="00590492">
        <w:rPr>
          <w:rFonts w:ascii="Arial" w:hAnsi="Arial" w:cs="Arial"/>
        </w:rPr>
        <w:t xml:space="preserve">aux soins (...), signifie qu’un </w:t>
      </w:r>
      <w:r w:rsidR="00590492" w:rsidRPr="004D371B">
        <w:rPr>
          <w:rFonts w:ascii="Arial" w:hAnsi="Arial" w:cs="Arial"/>
        </w:rPr>
        <w:t>lien direct ou indirect, exclusif ou</w:t>
      </w:r>
      <w:r w:rsidR="00590492">
        <w:rPr>
          <w:rFonts w:ascii="Arial" w:hAnsi="Arial" w:cs="Arial"/>
        </w:rPr>
        <w:t xml:space="preserve"> </w:t>
      </w:r>
      <w:r w:rsidR="00590492" w:rsidRPr="004D371B">
        <w:rPr>
          <w:rFonts w:ascii="Arial" w:hAnsi="Arial" w:cs="Arial"/>
        </w:rPr>
        <w:t>partiel, entre les soins</w:t>
      </w:r>
      <w:r w:rsidR="005809D7">
        <w:rPr>
          <w:rFonts w:ascii="Arial" w:hAnsi="Arial" w:cs="Arial"/>
        </w:rPr>
        <w:t xml:space="preserve"> et ces atteintes a été établi,</w:t>
      </w:r>
      <w:r w:rsidR="00590492">
        <w:rPr>
          <w:rFonts w:ascii="Arial" w:hAnsi="Arial" w:cs="Arial"/>
        </w:rPr>
        <w:t xml:space="preserve"> </w:t>
      </w:r>
      <w:r w:rsidR="00590492" w:rsidRPr="004D371B">
        <w:rPr>
          <w:rFonts w:ascii="Arial" w:hAnsi="Arial" w:cs="Arial"/>
        </w:rPr>
        <w:t>sans toutefois que la nature causale de ce</w:t>
      </w:r>
      <w:r w:rsidR="00590492">
        <w:rPr>
          <w:rFonts w:ascii="Arial" w:hAnsi="Arial" w:cs="Arial"/>
        </w:rPr>
        <w:t xml:space="preserve"> </w:t>
      </w:r>
      <w:r w:rsidR="00590492" w:rsidRPr="004D371B">
        <w:rPr>
          <w:rFonts w:ascii="Arial" w:hAnsi="Arial" w:cs="Arial"/>
        </w:rPr>
        <w:t>lien soit formellement établie. Les EIG associés aux soins ont des conséquences importantes</w:t>
      </w:r>
      <w:r w:rsidR="00590492">
        <w:rPr>
          <w:rFonts w:ascii="Arial" w:hAnsi="Arial" w:cs="Arial"/>
        </w:rPr>
        <w:t xml:space="preserve"> </w:t>
      </w:r>
      <w:r w:rsidR="00590492" w:rsidRPr="004D371B">
        <w:rPr>
          <w:rFonts w:ascii="Arial" w:hAnsi="Arial" w:cs="Arial"/>
        </w:rPr>
        <w:t>pour le patient : ils peuvent conduire au décès du patient, ou comporter une menace vitale, ou</w:t>
      </w:r>
      <w:r w:rsidR="00590492">
        <w:rPr>
          <w:rFonts w:ascii="Arial" w:hAnsi="Arial" w:cs="Arial"/>
        </w:rPr>
        <w:t xml:space="preserve"> </w:t>
      </w:r>
      <w:r w:rsidR="00590492" w:rsidRPr="004D371B">
        <w:rPr>
          <w:rFonts w:ascii="Arial" w:hAnsi="Arial" w:cs="Arial"/>
        </w:rPr>
        <w:t>nécessiter une hospitalisation, ou, lorsqu’ils surviennent chez un patient hospitalisé, ils</w:t>
      </w:r>
      <w:r w:rsidR="00590492">
        <w:rPr>
          <w:rFonts w:ascii="Arial" w:hAnsi="Arial" w:cs="Arial"/>
        </w:rPr>
        <w:t xml:space="preserve"> </w:t>
      </w:r>
      <w:r w:rsidR="00590492" w:rsidRPr="004D371B">
        <w:rPr>
          <w:rFonts w:ascii="Arial" w:hAnsi="Arial" w:cs="Arial"/>
        </w:rPr>
        <w:t>peuvent prolonger le séjour ou conduire à un handicap ou une incapacité persistant au-delà de</w:t>
      </w:r>
      <w:r w:rsidR="00590492">
        <w:rPr>
          <w:rFonts w:ascii="Arial" w:hAnsi="Arial" w:cs="Arial"/>
        </w:rPr>
        <w:t xml:space="preserve"> l</w:t>
      </w:r>
      <w:r w:rsidR="00590492" w:rsidRPr="004D371B">
        <w:rPr>
          <w:rFonts w:ascii="Arial" w:hAnsi="Arial" w:cs="Arial"/>
        </w:rPr>
        <w:t>a sortie</w:t>
      </w:r>
      <w:r w:rsidR="00590492">
        <w:rPr>
          <w:rFonts w:ascii="Arial" w:hAnsi="Arial" w:cs="Arial"/>
        </w:rPr>
        <w:t> » (DREES, 2011</w:t>
      </w:r>
      <w:r w:rsidR="00B118F1">
        <w:rPr>
          <w:rFonts w:ascii="Arial" w:hAnsi="Arial" w:cs="Arial"/>
        </w:rPr>
        <w:t xml:space="preserve">, </w:t>
      </w:r>
      <w:r w:rsidR="00590492" w:rsidRPr="004D371B">
        <w:rPr>
          <w:rFonts w:ascii="Arial" w:hAnsi="Arial" w:cs="Arial"/>
        </w:rPr>
        <w:t>p.17)</w:t>
      </w:r>
      <w:r w:rsidR="00590492">
        <w:rPr>
          <w:rFonts w:ascii="Arial" w:hAnsi="Arial" w:cs="Arial"/>
        </w:rPr>
        <w:t>.</w:t>
      </w:r>
      <w:r w:rsidR="0043436E" w:rsidRPr="0043436E">
        <w:rPr>
          <w:rFonts w:ascii="Arial" w:hAnsi="Arial" w:cs="Arial"/>
        </w:rPr>
        <w:t xml:space="preserve"> </w:t>
      </w:r>
    </w:p>
    <w:p w14:paraId="1B027C1A" w14:textId="1DB6F0DE" w:rsidR="00590492" w:rsidRDefault="00590492" w:rsidP="00F262FF">
      <w:pPr>
        <w:widowControl w:val="0"/>
        <w:autoSpaceDE w:val="0"/>
        <w:autoSpaceDN w:val="0"/>
        <w:adjustRightInd w:val="0"/>
        <w:spacing w:line="360" w:lineRule="auto"/>
        <w:jc w:val="both"/>
        <w:rPr>
          <w:rFonts w:ascii="Arial" w:hAnsi="Arial" w:cs="Arial"/>
        </w:rPr>
      </w:pPr>
    </w:p>
    <w:p w14:paraId="5DAE8F07" w14:textId="3D980AA1" w:rsidR="00906BE7" w:rsidRDefault="00987BE5" w:rsidP="00E74945">
      <w:pPr>
        <w:widowControl w:val="0"/>
        <w:autoSpaceDE w:val="0"/>
        <w:autoSpaceDN w:val="0"/>
        <w:adjustRightInd w:val="0"/>
        <w:spacing w:line="360" w:lineRule="auto"/>
        <w:jc w:val="both"/>
        <w:rPr>
          <w:rFonts w:ascii="Arial" w:hAnsi="Arial" w:cs="Arial"/>
        </w:rPr>
      </w:pPr>
      <w:r>
        <w:rPr>
          <w:rFonts w:ascii="Arial" w:hAnsi="Arial" w:cs="Arial"/>
        </w:rPr>
        <w:t>Ils</w:t>
      </w:r>
      <w:r w:rsidR="00590492">
        <w:rPr>
          <w:rFonts w:ascii="Arial" w:hAnsi="Arial" w:cs="Arial"/>
        </w:rPr>
        <w:t xml:space="preserve"> </w:t>
      </w:r>
      <w:r w:rsidR="004863E8">
        <w:rPr>
          <w:rFonts w:ascii="Arial" w:hAnsi="Arial" w:cs="Arial"/>
        </w:rPr>
        <w:t>se répartissent entre évènements indésirables</w:t>
      </w:r>
      <w:r w:rsidR="00FA4B94">
        <w:rPr>
          <w:rFonts w:ascii="Arial" w:hAnsi="Arial" w:cs="Arial"/>
        </w:rPr>
        <w:t xml:space="preserve"> i</w:t>
      </w:r>
      <w:r w:rsidR="00513CBF">
        <w:rPr>
          <w:rFonts w:ascii="Arial" w:hAnsi="Arial" w:cs="Arial"/>
        </w:rPr>
        <w:t xml:space="preserve">névitables et </w:t>
      </w:r>
      <w:r w:rsidR="004863E8">
        <w:rPr>
          <w:rFonts w:ascii="Arial" w:hAnsi="Arial" w:cs="Arial"/>
        </w:rPr>
        <w:t>évènements indésirables</w:t>
      </w:r>
      <w:r w:rsidR="00513CBF">
        <w:rPr>
          <w:rFonts w:ascii="Arial" w:hAnsi="Arial" w:cs="Arial"/>
        </w:rPr>
        <w:t xml:space="preserve"> évitables. </w:t>
      </w:r>
      <w:r w:rsidR="00325AFA">
        <w:rPr>
          <w:rFonts w:ascii="Arial" w:hAnsi="Arial" w:cs="Arial"/>
        </w:rPr>
        <w:t xml:space="preserve">Ce </w:t>
      </w:r>
      <w:r w:rsidR="00F95743">
        <w:rPr>
          <w:rFonts w:ascii="Arial" w:hAnsi="Arial" w:cs="Arial"/>
        </w:rPr>
        <w:t xml:space="preserve">sont ces </w:t>
      </w:r>
      <w:r w:rsidR="00EF66C7">
        <w:rPr>
          <w:rFonts w:ascii="Arial" w:hAnsi="Arial" w:cs="Arial"/>
        </w:rPr>
        <w:t>derniers</w:t>
      </w:r>
      <w:r w:rsidR="00F95743">
        <w:rPr>
          <w:rFonts w:ascii="Arial" w:hAnsi="Arial" w:cs="Arial"/>
        </w:rPr>
        <w:t xml:space="preserve"> </w:t>
      </w:r>
      <w:r w:rsidR="00EF66C7">
        <w:rPr>
          <w:rFonts w:ascii="Arial" w:hAnsi="Arial" w:cs="Arial"/>
        </w:rPr>
        <w:t>sur lesquels va se porter</w:t>
      </w:r>
      <w:r w:rsidR="00F95743">
        <w:rPr>
          <w:rFonts w:ascii="Arial" w:hAnsi="Arial" w:cs="Arial"/>
        </w:rPr>
        <w:t xml:space="preserve"> notre </w:t>
      </w:r>
      <w:r w:rsidR="00EF66C7">
        <w:rPr>
          <w:rFonts w:ascii="Arial" w:hAnsi="Arial" w:cs="Arial"/>
        </w:rPr>
        <w:t>attention</w:t>
      </w:r>
      <w:r w:rsidR="00F95743">
        <w:rPr>
          <w:rFonts w:ascii="Arial" w:hAnsi="Arial" w:cs="Arial"/>
        </w:rPr>
        <w:t xml:space="preserve"> car </w:t>
      </w:r>
      <w:r w:rsidR="00EF66C7">
        <w:rPr>
          <w:rFonts w:ascii="Arial" w:hAnsi="Arial" w:cs="Arial"/>
        </w:rPr>
        <w:t xml:space="preserve">ce qualificatif indique qu’ils </w:t>
      </w:r>
      <w:r w:rsidR="00046408">
        <w:rPr>
          <w:rFonts w:ascii="Arial" w:hAnsi="Arial" w:cs="Arial"/>
        </w:rPr>
        <w:t>ne</w:t>
      </w:r>
      <w:r w:rsidR="00186DF4" w:rsidRPr="00186DF4">
        <w:rPr>
          <w:rFonts w:ascii="Arial" w:hAnsi="Arial" w:cs="Arial"/>
        </w:rPr>
        <w:t xml:space="preserve"> serai</w:t>
      </w:r>
      <w:r w:rsidR="00046408">
        <w:rPr>
          <w:rFonts w:ascii="Arial" w:hAnsi="Arial" w:cs="Arial"/>
        </w:rPr>
        <w:t>en</w:t>
      </w:r>
      <w:r w:rsidR="00186DF4" w:rsidRPr="00186DF4">
        <w:rPr>
          <w:rFonts w:ascii="Arial" w:hAnsi="Arial" w:cs="Arial"/>
        </w:rPr>
        <w:t>t pas survenu</w:t>
      </w:r>
      <w:r w:rsidR="00046408">
        <w:rPr>
          <w:rFonts w:ascii="Arial" w:hAnsi="Arial" w:cs="Arial"/>
        </w:rPr>
        <w:t>s</w:t>
      </w:r>
      <w:r w:rsidR="00186DF4" w:rsidRPr="00186DF4">
        <w:rPr>
          <w:rFonts w:ascii="Arial" w:hAnsi="Arial" w:cs="Arial"/>
        </w:rPr>
        <w:t xml:space="preserve"> si le</w:t>
      </w:r>
      <w:r w:rsidR="00F95715">
        <w:rPr>
          <w:rFonts w:ascii="Arial" w:hAnsi="Arial" w:cs="Arial"/>
        </w:rPr>
        <w:t>s soins avaient été conformes à «</w:t>
      </w:r>
      <w:r w:rsidR="00186DF4" w:rsidRPr="00186DF4">
        <w:rPr>
          <w:rFonts w:ascii="Arial" w:hAnsi="Arial" w:cs="Arial"/>
        </w:rPr>
        <w:t>la prise en charge considérée comme satisfaisante</w:t>
      </w:r>
      <w:r w:rsidR="00F95715">
        <w:rPr>
          <w:rFonts w:ascii="Arial" w:hAnsi="Arial" w:cs="Arial"/>
        </w:rPr>
        <w:t> »</w:t>
      </w:r>
      <w:r w:rsidR="00186DF4" w:rsidRPr="00186DF4">
        <w:rPr>
          <w:rFonts w:ascii="Arial" w:hAnsi="Arial" w:cs="Arial"/>
        </w:rPr>
        <w:t xml:space="preserve"> au moment de </w:t>
      </w:r>
      <w:r w:rsidR="00F95715">
        <w:rPr>
          <w:rFonts w:ascii="Arial" w:hAnsi="Arial" w:cs="Arial"/>
        </w:rPr>
        <w:t xml:space="preserve">leur </w:t>
      </w:r>
      <w:r w:rsidR="00EF66C7">
        <w:rPr>
          <w:rFonts w:ascii="Arial" w:hAnsi="Arial" w:cs="Arial"/>
        </w:rPr>
        <w:t>réalisation</w:t>
      </w:r>
      <w:r w:rsidR="00B118F1">
        <w:rPr>
          <w:rFonts w:ascii="Arial" w:hAnsi="Arial" w:cs="Arial"/>
        </w:rPr>
        <w:t xml:space="preserve"> (DREES, 2011</w:t>
      </w:r>
      <w:r w:rsidR="00F95715">
        <w:rPr>
          <w:rFonts w:ascii="Arial" w:hAnsi="Arial" w:cs="Arial"/>
        </w:rPr>
        <w:t>, p.18)</w:t>
      </w:r>
      <w:r w:rsidR="00186DF4" w:rsidRPr="00186DF4">
        <w:rPr>
          <w:rFonts w:ascii="Arial" w:hAnsi="Arial" w:cs="Arial"/>
        </w:rPr>
        <w:t xml:space="preserve">. </w:t>
      </w:r>
      <w:r w:rsidR="009C2003">
        <w:rPr>
          <w:rFonts w:ascii="Arial" w:hAnsi="Arial" w:cs="Arial"/>
        </w:rPr>
        <w:t>Ils sont</w:t>
      </w:r>
      <w:r w:rsidR="00E74945">
        <w:rPr>
          <w:rFonts w:ascii="Arial" w:hAnsi="Arial" w:cs="Arial"/>
        </w:rPr>
        <w:t xml:space="preserve"> </w:t>
      </w:r>
      <w:r w:rsidR="00590492">
        <w:rPr>
          <w:rFonts w:ascii="Arial" w:hAnsi="Arial" w:cs="Arial"/>
        </w:rPr>
        <w:t>difficile</w:t>
      </w:r>
      <w:r w:rsidR="005F50F4">
        <w:rPr>
          <w:rFonts w:ascii="Arial" w:hAnsi="Arial" w:cs="Arial"/>
        </w:rPr>
        <w:t>s</w:t>
      </w:r>
      <w:r w:rsidR="00590492">
        <w:rPr>
          <w:rFonts w:ascii="Arial" w:hAnsi="Arial" w:cs="Arial"/>
        </w:rPr>
        <w:t xml:space="preserve"> à estimer</w:t>
      </w:r>
      <w:r w:rsidR="00EF66C7">
        <w:rPr>
          <w:rFonts w:ascii="Arial" w:hAnsi="Arial" w:cs="Arial"/>
        </w:rPr>
        <w:t xml:space="preserve"> </w:t>
      </w:r>
      <w:r w:rsidR="009C2003">
        <w:rPr>
          <w:rFonts w:ascii="Arial" w:hAnsi="Arial" w:cs="Arial"/>
        </w:rPr>
        <w:t>car il</w:t>
      </w:r>
      <w:r w:rsidR="00EF66C7">
        <w:rPr>
          <w:rFonts w:ascii="Arial" w:hAnsi="Arial" w:cs="Arial"/>
        </w:rPr>
        <w:t xml:space="preserve"> existe un</w:t>
      </w:r>
      <w:r w:rsidR="00F95743">
        <w:rPr>
          <w:rFonts w:ascii="Arial" w:hAnsi="Arial" w:cs="Arial"/>
        </w:rPr>
        <w:t xml:space="preserve"> lien </w:t>
      </w:r>
      <w:r w:rsidR="008D7C88">
        <w:rPr>
          <w:rFonts w:ascii="Arial" w:hAnsi="Arial" w:cs="Arial"/>
        </w:rPr>
        <w:t>entre l’état de santé des</w:t>
      </w:r>
      <w:r w:rsidR="00F95743" w:rsidRPr="00CA1DBC">
        <w:rPr>
          <w:rFonts w:ascii="Arial" w:hAnsi="Arial" w:cs="Arial"/>
        </w:rPr>
        <w:t xml:space="preserve"> patient</w:t>
      </w:r>
      <w:r w:rsidR="008D7C88">
        <w:rPr>
          <w:rFonts w:ascii="Arial" w:hAnsi="Arial" w:cs="Arial"/>
        </w:rPr>
        <w:t>s</w:t>
      </w:r>
      <w:r w:rsidR="00F95743" w:rsidRPr="00CA1DBC">
        <w:rPr>
          <w:rFonts w:ascii="Arial" w:hAnsi="Arial" w:cs="Arial"/>
        </w:rPr>
        <w:t xml:space="preserve"> et les soins </w:t>
      </w:r>
      <w:r w:rsidR="007B49BD">
        <w:rPr>
          <w:rFonts w:ascii="Arial" w:hAnsi="Arial" w:cs="Arial"/>
        </w:rPr>
        <w:t>reçus</w:t>
      </w:r>
      <w:r w:rsidR="008D7C88">
        <w:rPr>
          <w:rFonts w:ascii="Arial" w:hAnsi="Arial" w:cs="Arial"/>
        </w:rPr>
        <w:t xml:space="preserve"> dans</w:t>
      </w:r>
      <w:r w:rsidR="005809D7">
        <w:rPr>
          <w:rFonts w:ascii="Arial" w:hAnsi="Arial" w:cs="Arial"/>
        </w:rPr>
        <w:t xml:space="preserve"> la survenue de ces</w:t>
      </w:r>
      <w:r w:rsidR="00F95743">
        <w:rPr>
          <w:rFonts w:ascii="Arial" w:hAnsi="Arial" w:cs="Arial"/>
        </w:rPr>
        <w:t xml:space="preserve"> </w:t>
      </w:r>
      <w:r w:rsidR="004863E8">
        <w:rPr>
          <w:rFonts w:ascii="Arial" w:hAnsi="Arial" w:cs="Arial"/>
        </w:rPr>
        <w:t>évènements indésirables</w:t>
      </w:r>
      <w:r w:rsidR="00F95743">
        <w:rPr>
          <w:rFonts w:ascii="Arial" w:hAnsi="Arial" w:cs="Arial"/>
        </w:rPr>
        <w:t xml:space="preserve"> évitable</w:t>
      </w:r>
      <w:r w:rsidR="005809D7">
        <w:rPr>
          <w:rFonts w:ascii="Arial" w:hAnsi="Arial" w:cs="Arial"/>
        </w:rPr>
        <w:t>s</w:t>
      </w:r>
      <w:r w:rsidR="00590492">
        <w:rPr>
          <w:rFonts w:ascii="Arial" w:hAnsi="Arial" w:cs="Arial"/>
        </w:rPr>
        <w:t>.</w:t>
      </w:r>
      <w:r w:rsidR="00513CBF">
        <w:rPr>
          <w:rFonts w:ascii="Arial" w:hAnsi="Arial" w:cs="Arial"/>
        </w:rPr>
        <w:t xml:space="preserve"> </w:t>
      </w:r>
      <w:r w:rsidR="00CA1DBC" w:rsidRPr="00CA1DBC">
        <w:rPr>
          <w:rFonts w:ascii="Arial" w:hAnsi="Arial" w:cs="Arial"/>
        </w:rPr>
        <w:t>En effet,</w:t>
      </w:r>
      <w:r w:rsidR="001847E2">
        <w:rPr>
          <w:rFonts w:ascii="Arial" w:hAnsi="Arial" w:cs="Arial"/>
        </w:rPr>
        <w:t xml:space="preserve"> </w:t>
      </w:r>
      <w:r>
        <w:rPr>
          <w:rFonts w:ascii="Arial" w:hAnsi="Arial" w:cs="Arial"/>
        </w:rPr>
        <w:t>ces derniers</w:t>
      </w:r>
      <w:r w:rsidR="007B49BD">
        <w:rPr>
          <w:rFonts w:ascii="Arial" w:hAnsi="Arial" w:cs="Arial"/>
        </w:rPr>
        <w:t xml:space="preserve"> prennent</w:t>
      </w:r>
      <w:r w:rsidR="001847E2">
        <w:rPr>
          <w:rFonts w:ascii="Arial" w:hAnsi="Arial" w:cs="Arial"/>
        </w:rPr>
        <w:t xml:space="preserve"> souvent </w:t>
      </w:r>
      <w:r w:rsidR="007B49BD">
        <w:rPr>
          <w:rFonts w:ascii="Arial" w:hAnsi="Arial" w:cs="Arial"/>
        </w:rPr>
        <w:t>la forme d’une</w:t>
      </w:r>
      <w:r w:rsidR="001847E2">
        <w:rPr>
          <w:rFonts w:ascii="Arial" w:hAnsi="Arial" w:cs="Arial"/>
        </w:rPr>
        <w:t xml:space="preserve"> complication connue de la pathologie pour laquelle la pri</w:t>
      </w:r>
      <w:r w:rsidR="00330D3B">
        <w:rPr>
          <w:rFonts w:ascii="Arial" w:hAnsi="Arial" w:cs="Arial"/>
        </w:rPr>
        <w:t>se en charge hospitalière a été</w:t>
      </w:r>
      <w:r w:rsidR="001847E2">
        <w:rPr>
          <w:rFonts w:ascii="Arial" w:hAnsi="Arial" w:cs="Arial"/>
        </w:rPr>
        <w:t xml:space="preserve"> </w:t>
      </w:r>
      <w:r w:rsidR="00FA4B94">
        <w:rPr>
          <w:rFonts w:ascii="Arial" w:hAnsi="Arial" w:cs="Arial"/>
        </w:rPr>
        <w:t>mise en place</w:t>
      </w:r>
      <w:r w:rsidR="002F5A52">
        <w:rPr>
          <w:rFonts w:ascii="Arial" w:hAnsi="Arial" w:cs="Arial"/>
        </w:rPr>
        <w:t xml:space="preserve"> et ce n’</w:t>
      </w:r>
      <w:r w:rsidR="00930CAE">
        <w:rPr>
          <w:rFonts w:ascii="Arial" w:hAnsi="Arial" w:cs="Arial"/>
        </w:rPr>
        <w:t xml:space="preserve">est souvent </w:t>
      </w:r>
      <w:r w:rsidR="002F5A52">
        <w:rPr>
          <w:rFonts w:ascii="Arial" w:hAnsi="Arial" w:cs="Arial"/>
        </w:rPr>
        <w:t>qu’</w:t>
      </w:r>
      <w:r w:rsidR="000D6BEE">
        <w:rPr>
          <w:rFonts w:ascii="Arial" w:hAnsi="Arial" w:cs="Arial"/>
        </w:rPr>
        <w:t>a posteriori et après analyse q</w:t>
      </w:r>
      <w:r w:rsidR="008B70C3">
        <w:rPr>
          <w:rFonts w:ascii="Arial" w:hAnsi="Arial" w:cs="Arial"/>
        </w:rPr>
        <w:t xml:space="preserve">u’ils sont identifiés comme tels. </w:t>
      </w:r>
    </w:p>
    <w:p w14:paraId="54C82D0B" w14:textId="58E9C3CC" w:rsidR="00906BE7" w:rsidRPr="00B21D39" w:rsidRDefault="00DA5F39" w:rsidP="003D5623">
      <w:pPr>
        <w:widowControl w:val="0"/>
        <w:autoSpaceDE w:val="0"/>
        <w:autoSpaceDN w:val="0"/>
        <w:adjustRightInd w:val="0"/>
        <w:spacing w:line="360" w:lineRule="auto"/>
        <w:jc w:val="both"/>
        <w:rPr>
          <w:rFonts w:ascii="Arial" w:hAnsi="Arial" w:cs="Arial"/>
        </w:rPr>
      </w:pPr>
      <w:r w:rsidRPr="00DA5F39">
        <w:rPr>
          <w:rFonts w:ascii="Arial" w:hAnsi="Arial" w:cs="Arial"/>
        </w:rPr>
        <w:t>Ainsi</w:t>
      </w:r>
      <w:r w:rsidR="00906BE7" w:rsidRPr="00DA5F39">
        <w:rPr>
          <w:rFonts w:ascii="Arial" w:hAnsi="Arial" w:cs="Arial"/>
        </w:rPr>
        <w:t xml:space="preserve">, la Haute Autorité de Santé estime que sur les 6,5 millions de procédures chirurgicales qui sont réalisées tous les ans en France, le nombre </w:t>
      </w:r>
      <w:r w:rsidR="00414184">
        <w:rPr>
          <w:rFonts w:ascii="Arial" w:hAnsi="Arial" w:cs="Arial"/>
        </w:rPr>
        <w:t>d’</w:t>
      </w:r>
      <w:r w:rsidR="00906BE7" w:rsidRPr="00DA5F39">
        <w:rPr>
          <w:rFonts w:ascii="Arial" w:hAnsi="Arial" w:cs="Arial"/>
        </w:rPr>
        <w:t>événements indésirables évitables évolue entre 30 à 45 000 (HAS, 2009)</w:t>
      </w:r>
      <w:r w:rsidR="009A4C3C">
        <w:rPr>
          <w:rFonts w:ascii="Arial" w:hAnsi="Arial" w:cs="Arial"/>
        </w:rPr>
        <w:t xml:space="preserve"> et </w:t>
      </w:r>
      <w:r w:rsidR="009A4C3C" w:rsidRPr="00D87C04">
        <w:rPr>
          <w:rFonts w:ascii="Arial" w:hAnsi="Arial" w:cs="Arial"/>
        </w:rPr>
        <w:t>leur fréquence de survenue est de 1 tous les 5 jours par secteur de 30 lits</w:t>
      </w:r>
      <w:r w:rsidR="009A4C3C">
        <w:rPr>
          <w:rFonts w:ascii="Arial" w:hAnsi="Arial" w:cs="Arial"/>
        </w:rPr>
        <w:t xml:space="preserve"> (HAS, 2013)</w:t>
      </w:r>
      <w:r w:rsidR="00906BE7" w:rsidRPr="00DA5F39">
        <w:rPr>
          <w:rFonts w:ascii="Arial" w:hAnsi="Arial" w:cs="Arial"/>
        </w:rPr>
        <w:t>.</w:t>
      </w:r>
      <w:r w:rsidRPr="00DA5F39">
        <w:rPr>
          <w:rFonts w:ascii="Arial" w:hAnsi="Arial" w:cs="Arial"/>
        </w:rPr>
        <w:t xml:space="preserve"> Pour la DREES</w:t>
      </w:r>
      <w:r w:rsidR="002F5A52">
        <w:rPr>
          <w:rFonts w:ascii="Arial" w:hAnsi="Arial" w:cs="Arial"/>
        </w:rPr>
        <w:t xml:space="preserve"> (2011)</w:t>
      </w:r>
      <w:r w:rsidRPr="00DA5F39">
        <w:rPr>
          <w:rFonts w:ascii="Arial" w:hAnsi="Arial" w:cs="Arial"/>
        </w:rPr>
        <w:t xml:space="preserve">, </w:t>
      </w:r>
      <w:r w:rsidR="00B339B0">
        <w:rPr>
          <w:rFonts w:ascii="Arial" w:hAnsi="Arial" w:cs="Arial"/>
        </w:rPr>
        <w:t>le nombre d’</w:t>
      </w:r>
      <w:r w:rsidRPr="00DA5F39">
        <w:rPr>
          <w:rFonts w:ascii="Arial" w:hAnsi="Arial" w:cs="Arial"/>
        </w:rPr>
        <w:t xml:space="preserve">événements indésirables graves évitables </w:t>
      </w:r>
      <w:r w:rsidR="00B339B0">
        <w:rPr>
          <w:rFonts w:ascii="Arial" w:hAnsi="Arial" w:cs="Arial"/>
        </w:rPr>
        <w:t>est estimé</w:t>
      </w:r>
      <w:r w:rsidR="002F5A52">
        <w:rPr>
          <w:rFonts w:ascii="Arial" w:hAnsi="Arial" w:cs="Arial"/>
        </w:rPr>
        <w:t xml:space="preserve"> entre 95 000 et 180 000. </w:t>
      </w:r>
      <w:r w:rsidR="00414184" w:rsidRPr="00464936">
        <w:rPr>
          <w:rFonts w:ascii="Arial" w:hAnsi="Arial" w:cs="Arial"/>
        </w:rPr>
        <w:t xml:space="preserve">Aux Etats-Unis, </w:t>
      </w:r>
      <w:r w:rsidR="00414184">
        <w:rPr>
          <w:rFonts w:ascii="Arial" w:hAnsi="Arial" w:cs="Arial"/>
        </w:rPr>
        <w:t>on considère que l</w:t>
      </w:r>
      <w:r w:rsidR="00414184" w:rsidRPr="00464936">
        <w:rPr>
          <w:rFonts w:ascii="Arial" w:hAnsi="Arial" w:cs="Arial"/>
        </w:rPr>
        <w:t>es événements indésirables associés aux soins sont la 8° cause de mortalité, d</w:t>
      </w:r>
      <w:r w:rsidR="00414184">
        <w:rPr>
          <w:rFonts w:ascii="Arial" w:hAnsi="Arial" w:cs="Arial"/>
        </w:rPr>
        <w:t>evant les accidents de la route (HAS, 2009).</w:t>
      </w:r>
    </w:p>
    <w:p w14:paraId="5BD657A2" w14:textId="596FA18D" w:rsidR="005E1FF3" w:rsidRDefault="008C30C8" w:rsidP="00E8633A">
      <w:pPr>
        <w:widowControl w:val="0"/>
        <w:autoSpaceDE w:val="0"/>
        <w:autoSpaceDN w:val="0"/>
        <w:adjustRightInd w:val="0"/>
        <w:spacing w:line="360" w:lineRule="auto"/>
        <w:jc w:val="both"/>
        <w:rPr>
          <w:rFonts w:ascii="Arial" w:hAnsi="Arial" w:cs="Arial"/>
        </w:rPr>
      </w:pPr>
      <w:r w:rsidRPr="00330D3B">
        <w:rPr>
          <w:rFonts w:ascii="Arial" w:hAnsi="Arial" w:cs="Arial"/>
        </w:rPr>
        <w:t xml:space="preserve">Mais ces </w:t>
      </w:r>
      <w:r w:rsidR="004863E8">
        <w:rPr>
          <w:rFonts w:ascii="Arial" w:hAnsi="Arial" w:cs="Arial"/>
        </w:rPr>
        <w:t>évènements indésirables</w:t>
      </w:r>
      <w:r w:rsidRPr="00330D3B">
        <w:rPr>
          <w:rFonts w:ascii="Arial" w:hAnsi="Arial" w:cs="Arial"/>
        </w:rPr>
        <w:t xml:space="preserve"> ne présentent pas que des effets </w:t>
      </w:r>
      <w:r w:rsidR="00B339B0">
        <w:rPr>
          <w:rFonts w:ascii="Arial" w:hAnsi="Arial" w:cs="Arial"/>
        </w:rPr>
        <w:t xml:space="preserve">délétères </w:t>
      </w:r>
      <w:r w:rsidRPr="00330D3B">
        <w:rPr>
          <w:rFonts w:ascii="Arial" w:hAnsi="Arial" w:cs="Arial"/>
        </w:rPr>
        <w:t>sur l’état de santé des patien</w:t>
      </w:r>
      <w:r w:rsidR="00C554A6" w:rsidRPr="00330D3B">
        <w:rPr>
          <w:rFonts w:ascii="Arial" w:hAnsi="Arial" w:cs="Arial"/>
        </w:rPr>
        <w:t xml:space="preserve">ts. Ils ont également un retentissement </w:t>
      </w:r>
      <w:r w:rsidR="00B339B0">
        <w:rPr>
          <w:rFonts w:ascii="Arial" w:hAnsi="Arial" w:cs="Arial"/>
        </w:rPr>
        <w:t>important s</w:t>
      </w:r>
      <w:r w:rsidR="00330D3B" w:rsidRPr="00330D3B">
        <w:rPr>
          <w:rFonts w:ascii="Arial" w:hAnsi="Arial" w:cs="Arial"/>
        </w:rPr>
        <w:t>ur les équipes soignantes et les pr</w:t>
      </w:r>
      <w:r w:rsidR="00B339B0">
        <w:rPr>
          <w:rFonts w:ascii="Arial" w:hAnsi="Arial" w:cs="Arial"/>
        </w:rPr>
        <w:t>ofessionnels de santé</w:t>
      </w:r>
      <w:r w:rsidR="00AF61E2">
        <w:rPr>
          <w:rFonts w:ascii="Arial" w:hAnsi="Arial" w:cs="Arial"/>
        </w:rPr>
        <w:t>, que ce soi</w:t>
      </w:r>
      <w:r w:rsidR="00325532">
        <w:rPr>
          <w:rFonts w:ascii="Arial" w:hAnsi="Arial" w:cs="Arial"/>
        </w:rPr>
        <w:t>t au plan physique ou mental. Enfin, à</w:t>
      </w:r>
      <w:r w:rsidR="00AF61E2">
        <w:rPr>
          <w:rFonts w:ascii="Arial" w:hAnsi="Arial" w:cs="Arial"/>
        </w:rPr>
        <w:t xml:space="preserve"> une échelle plus large, ils entrainent des soins su</w:t>
      </w:r>
      <w:r w:rsidR="000A27C9">
        <w:rPr>
          <w:rFonts w:ascii="Arial" w:hAnsi="Arial" w:cs="Arial"/>
        </w:rPr>
        <w:t>pplémentaires, des surcoû</w:t>
      </w:r>
      <w:r w:rsidR="00325532">
        <w:rPr>
          <w:rFonts w:ascii="Arial" w:hAnsi="Arial" w:cs="Arial"/>
        </w:rPr>
        <w:t xml:space="preserve">ts </w:t>
      </w:r>
      <w:r w:rsidR="009F1B21">
        <w:rPr>
          <w:rFonts w:ascii="Arial" w:hAnsi="Arial" w:cs="Arial"/>
        </w:rPr>
        <w:t>ainsi qu’</w:t>
      </w:r>
      <w:r w:rsidR="00AF61E2">
        <w:rPr>
          <w:rFonts w:ascii="Arial" w:hAnsi="Arial" w:cs="Arial"/>
        </w:rPr>
        <w:t>une détérioration de l’image des professionnels et des établissements de soin</w:t>
      </w:r>
      <w:r w:rsidR="00B118F1">
        <w:rPr>
          <w:rFonts w:ascii="Arial" w:hAnsi="Arial" w:cs="Arial"/>
        </w:rPr>
        <w:t xml:space="preserve"> (DREES</w:t>
      </w:r>
      <w:r w:rsidR="00325532">
        <w:rPr>
          <w:rFonts w:ascii="Arial" w:hAnsi="Arial" w:cs="Arial"/>
        </w:rPr>
        <w:t>, 2011).</w:t>
      </w:r>
      <w:r w:rsidR="00E8633A">
        <w:rPr>
          <w:rFonts w:ascii="Arial" w:hAnsi="Arial" w:cs="Arial"/>
        </w:rPr>
        <w:t xml:space="preserve"> </w:t>
      </w:r>
      <w:r w:rsidR="00464936" w:rsidRPr="00464936">
        <w:rPr>
          <w:rFonts w:ascii="Arial" w:hAnsi="Arial" w:cs="Arial"/>
        </w:rPr>
        <w:t xml:space="preserve">En France, </w:t>
      </w:r>
      <w:r w:rsidR="00115FF6">
        <w:rPr>
          <w:rFonts w:ascii="Arial" w:hAnsi="Arial" w:cs="Arial"/>
        </w:rPr>
        <w:t>l</w:t>
      </w:r>
      <w:r w:rsidR="00464936" w:rsidRPr="00464936">
        <w:rPr>
          <w:rFonts w:ascii="Arial" w:hAnsi="Arial" w:cs="Arial"/>
        </w:rPr>
        <w:t xml:space="preserve">eur coût </w:t>
      </w:r>
      <w:r w:rsidR="00115FF6">
        <w:rPr>
          <w:rFonts w:ascii="Arial" w:hAnsi="Arial" w:cs="Arial"/>
        </w:rPr>
        <w:t xml:space="preserve">global </w:t>
      </w:r>
      <w:r w:rsidR="00464936" w:rsidRPr="00464936">
        <w:rPr>
          <w:rFonts w:ascii="Arial" w:hAnsi="Arial" w:cs="Arial"/>
        </w:rPr>
        <w:t xml:space="preserve">est estimé à 700 </w:t>
      </w:r>
      <w:r w:rsidR="00B339B0">
        <w:rPr>
          <w:rFonts w:ascii="Arial" w:hAnsi="Arial" w:cs="Arial"/>
        </w:rPr>
        <w:t>millions</w:t>
      </w:r>
      <w:r w:rsidR="00464936" w:rsidRPr="00464936">
        <w:rPr>
          <w:rFonts w:ascii="Arial" w:hAnsi="Arial" w:cs="Arial"/>
        </w:rPr>
        <w:t xml:space="preserve"> d’euros pour l’année 2007 (HAS, 2013)</w:t>
      </w:r>
      <w:r w:rsidR="00115FF6">
        <w:rPr>
          <w:rFonts w:ascii="Arial" w:hAnsi="Arial" w:cs="Arial"/>
        </w:rPr>
        <w:t>.</w:t>
      </w:r>
    </w:p>
    <w:p w14:paraId="3C0ED0CD" w14:textId="42291B20" w:rsidR="005E1FF3" w:rsidRPr="00D8643D" w:rsidRDefault="00AA56A8" w:rsidP="00AA56A8">
      <w:pPr>
        <w:pStyle w:val="Titre7"/>
        <w:ind w:firstLine="708"/>
        <w:rPr>
          <w:rStyle w:val="lev"/>
          <w:iCs w:val="0"/>
        </w:rPr>
      </w:pPr>
      <w:r w:rsidRPr="00D8643D">
        <w:rPr>
          <w:rStyle w:val="lev"/>
          <w:iCs w:val="0"/>
        </w:rPr>
        <w:t>C</w:t>
      </w:r>
      <w:r w:rsidR="00CC4B74" w:rsidRPr="00D8643D">
        <w:rPr>
          <w:rStyle w:val="lev"/>
          <w:iCs w:val="0"/>
        </w:rPr>
        <w:t>auses </w:t>
      </w:r>
    </w:p>
    <w:p w14:paraId="4DCA452F" w14:textId="77777777" w:rsidR="00AA56A8" w:rsidRPr="00AA56A8" w:rsidRDefault="00AA56A8" w:rsidP="00AA56A8"/>
    <w:p w14:paraId="023D206E" w14:textId="7D940673" w:rsidR="009655C7" w:rsidRPr="00A94BD9" w:rsidRDefault="009655C7" w:rsidP="009655C7">
      <w:pPr>
        <w:widowControl w:val="0"/>
        <w:autoSpaceDE w:val="0"/>
        <w:autoSpaceDN w:val="0"/>
        <w:adjustRightInd w:val="0"/>
        <w:spacing w:line="360" w:lineRule="auto"/>
        <w:jc w:val="both"/>
        <w:rPr>
          <w:rFonts w:ascii="Arial" w:hAnsi="Arial" w:cs="Arial"/>
        </w:rPr>
      </w:pPr>
      <w:r>
        <w:rPr>
          <w:rFonts w:ascii="Arial" w:hAnsi="Arial" w:cs="Arial"/>
        </w:rPr>
        <w:t>A l’hôpital, l</w:t>
      </w:r>
      <w:r w:rsidRPr="00557D8D">
        <w:rPr>
          <w:rFonts w:ascii="Arial" w:hAnsi="Arial" w:cs="Arial"/>
        </w:rPr>
        <w:t xml:space="preserve">a fragilité </w:t>
      </w:r>
      <w:r>
        <w:rPr>
          <w:rFonts w:ascii="Arial" w:hAnsi="Arial" w:cs="Arial"/>
        </w:rPr>
        <w:t>ou le comportement des patients peut contribuer</w:t>
      </w:r>
      <w:r w:rsidRPr="00557D8D">
        <w:rPr>
          <w:rFonts w:ascii="Arial" w:hAnsi="Arial" w:cs="Arial"/>
        </w:rPr>
        <w:t xml:space="preserve"> </w:t>
      </w:r>
      <w:r>
        <w:rPr>
          <w:rFonts w:ascii="Arial" w:hAnsi="Arial" w:cs="Arial"/>
        </w:rPr>
        <w:t>à la survenue d’évènements indésirables, néanmoins « </w:t>
      </w:r>
      <w:r w:rsidRPr="00A94BD9">
        <w:rPr>
          <w:rFonts w:ascii="Arial" w:hAnsi="Arial" w:cs="Arial"/>
        </w:rPr>
        <w:t>les facteurs systémiques, les défaillances individuelles, les défauts de supervision des collaborateurs juniors, et les manques de communication entre professionnels sont les plus fréquemment retrouvés à la survenue de tous les EIG pendant l’hospitalisation » (DREES, 2011, p. 104)</w:t>
      </w:r>
      <w:r w:rsidR="00F24CAB">
        <w:rPr>
          <w:rFonts w:ascii="Arial" w:hAnsi="Arial" w:cs="Arial"/>
        </w:rPr>
        <w:t>.</w:t>
      </w:r>
    </w:p>
    <w:p w14:paraId="7E11DF2B" w14:textId="77777777" w:rsidR="009655C7" w:rsidRDefault="009655C7" w:rsidP="009655C7">
      <w:pPr>
        <w:spacing w:line="360" w:lineRule="auto"/>
        <w:jc w:val="both"/>
      </w:pPr>
    </w:p>
    <w:p w14:paraId="27F4EB8A" w14:textId="31618A90" w:rsidR="009655C7" w:rsidRDefault="00727991" w:rsidP="009655C7">
      <w:pPr>
        <w:spacing w:line="360" w:lineRule="auto"/>
        <w:jc w:val="both"/>
        <w:rPr>
          <w:rFonts w:ascii="Arial" w:hAnsi="Arial" w:cs="Arial"/>
        </w:rPr>
      </w:pPr>
      <w:r>
        <w:rPr>
          <w:rFonts w:ascii="Arial" w:hAnsi="Arial" w:cs="Arial"/>
        </w:rPr>
        <w:t>S</w:t>
      </w:r>
      <w:r w:rsidR="009655C7" w:rsidRPr="00F101BF">
        <w:rPr>
          <w:rFonts w:ascii="Arial" w:hAnsi="Arial" w:cs="Arial"/>
        </w:rPr>
        <w:t>tructure hiérarchique composée de leaders perçus comme étant indéfaillible</w:t>
      </w:r>
      <w:r w:rsidR="009655C7">
        <w:rPr>
          <w:rFonts w:ascii="Arial" w:hAnsi="Arial" w:cs="Arial"/>
        </w:rPr>
        <w:t>s</w:t>
      </w:r>
      <w:r w:rsidR="009655C7" w:rsidRPr="00F101BF">
        <w:rPr>
          <w:rFonts w:ascii="Arial" w:hAnsi="Arial" w:cs="Arial"/>
        </w:rPr>
        <w:t xml:space="preserve"> et pour lesquels l’erreur est le fait d’individus, mauvaise communication due à de nombreuses barrières : éducatives (étudiants en médecine non formés à la communication pluriprofessionnelle et formation à communication différente chez infirmières – plus générale - et médecins – </w:t>
      </w:r>
      <w:r w:rsidR="003477D7">
        <w:rPr>
          <w:rFonts w:ascii="Arial" w:hAnsi="Arial" w:cs="Arial"/>
        </w:rPr>
        <w:t xml:space="preserve">plus </w:t>
      </w:r>
      <w:r w:rsidR="009655C7" w:rsidRPr="00F101BF">
        <w:rPr>
          <w:rFonts w:ascii="Arial" w:hAnsi="Arial" w:cs="Arial"/>
        </w:rPr>
        <w:t>concis), psychologiques (idée de tribu) et organisationnelles (nombreux professionnels interviennent autour du patient, hiérarchie médicale) mais également culturelles ou croyances (qualité des soins résulte d’une bonne formation et d’une quantité de travail qui transformen</w:t>
      </w:r>
      <w:r w:rsidR="00F747F6">
        <w:rPr>
          <w:rFonts w:ascii="Arial" w:hAnsi="Arial" w:cs="Arial"/>
        </w:rPr>
        <w:t xml:space="preserve">t l’erreur en échec personnel) </w:t>
      </w:r>
      <w:r w:rsidR="009655C7" w:rsidRPr="00F101BF">
        <w:rPr>
          <w:rFonts w:ascii="Arial" w:hAnsi="Arial" w:cs="Arial"/>
        </w:rPr>
        <w:t>(Cammarano et al., 2016).</w:t>
      </w:r>
    </w:p>
    <w:p w14:paraId="42A4493E" w14:textId="77777777" w:rsidR="00900CDF" w:rsidRPr="00F101BF" w:rsidRDefault="00900CDF" w:rsidP="00900CDF">
      <w:pPr>
        <w:spacing w:line="360" w:lineRule="auto"/>
        <w:jc w:val="both"/>
        <w:rPr>
          <w:rFonts w:ascii="Arial" w:hAnsi="Arial" w:cs="Arial"/>
        </w:rPr>
      </w:pPr>
    </w:p>
    <w:p w14:paraId="1FB5332D" w14:textId="6517792C" w:rsidR="00900CDF" w:rsidRDefault="00C017CF" w:rsidP="00900CDF">
      <w:pPr>
        <w:spacing w:line="360" w:lineRule="auto"/>
        <w:jc w:val="both"/>
        <w:rPr>
          <w:ins w:id="54" w:author="estelle michinov" w:date="2017-03-03T10:21:00Z"/>
          <w:rFonts w:ascii="Arial" w:hAnsi="Arial" w:cs="Arial"/>
        </w:rPr>
      </w:pPr>
      <w:r>
        <w:rPr>
          <w:rFonts w:ascii="Arial" w:hAnsi="Arial" w:cs="Arial"/>
        </w:rPr>
        <w:t>Accentuation des difficultés liée à la p</w:t>
      </w:r>
      <w:r w:rsidR="00900CDF" w:rsidRPr="00F101BF">
        <w:rPr>
          <w:rFonts w:ascii="Arial" w:hAnsi="Arial" w:cs="Arial"/>
        </w:rPr>
        <w:t xml:space="preserve">olyvalence croissante des  </w:t>
      </w:r>
      <w:r w:rsidR="00900CDF">
        <w:rPr>
          <w:rFonts w:ascii="Arial" w:hAnsi="Arial" w:cs="Arial"/>
        </w:rPr>
        <w:t>IBODE</w:t>
      </w:r>
      <w:r w:rsidR="00900CDF" w:rsidRPr="00F101BF">
        <w:rPr>
          <w:rFonts w:ascii="Arial" w:hAnsi="Arial" w:cs="Arial"/>
        </w:rPr>
        <w:t xml:space="preserve">. Raisons : nouvelle organisation hospitalière, 35 heures, pénurie infirmières, évolution des technologies, démarche qualité. </w:t>
      </w:r>
      <w:r w:rsidRPr="00F101BF">
        <w:rPr>
          <w:rFonts w:ascii="Arial" w:hAnsi="Arial" w:cs="Arial"/>
        </w:rPr>
        <w:t>Objectif d’équilibrage budgétaire en optimisant les équipes, les locaux et les équipements par la création de pôles d’activités. Développement de blocs centraux avec développement de la polyvalence</w:t>
      </w:r>
      <w:r>
        <w:rPr>
          <w:rFonts w:ascii="Arial" w:hAnsi="Arial" w:cs="Arial"/>
        </w:rPr>
        <w:t xml:space="preserve"> des soignants. </w:t>
      </w:r>
      <w:r w:rsidR="00900CDF" w:rsidRPr="00F101BF">
        <w:rPr>
          <w:rFonts w:ascii="Arial" w:hAnsi="Arial" w:cs="Arial"/>
        </w:rPr>
        <w:t xml:space="preserve">Difficultés exprimées par </w:t>
      </w:r>
      <w:r w:rsidR="00900CDF">
        <w:rPr>
          <w:rFonts w:ascii="Arial" w:hAnsi="Arial" w:cs="Arial"/>
        </w:rPr>
        <w:t>IBODE</w:t>
      </w:r>
      <w:r w:rsidR="00900CDF" w:rsidRPr="00F101BF">
        <w:rPr>
          <w:rFonts w:ascii="Arial" w:hAnsi="Arial" w:cs="Arial"/>
        </w:rPr>
        <w:t xml:space="preserve"> : performance et maintien à niveau (Rouffet, 2010). </w:t>
      </w:r>
    </w:p>
    <w:p w14:paraId="1C4A3B44" w14:textId="345FA5F9" w:rsidR="00271ACB" w:rsidRPr="00F101BF" w:rsidRDefault="00271ACB" w:rsidP="00900CDF">
      <w:pPr>
        <w:spacing w:line="360" w:lineRule="auto"/>
        <w:jc w:val="both"/>
        <w:rPr>
          <w:rFonts w:ascii="Arial" w:hAnsi="Arial" w:cs="Arial"/>
        </w:rPr>
      </w:pPr>
      <w:ins w:id="55" w:author="estelle michinov" w:date="2017-03-03T10:21:00Z">
        <w:r w:rsidRPr="00271ACB">
          <w:rPr>
            <w:rFonts w:ascii="Arial" w:hAnsi="Arial" w:cs="Arial"/>
            <w:highlight w:val="cyan"/>
            <w:rPrChange w:id="56" w:author="estelle michinov" w:date="2017-03-03T10:21:00Z">
              <w:rPr>
                <w:rFonts w:ascii="Arial" w:hAnsi="Arial" w:cs="Arial"/>
              </w:rPr>
            </w:rPrChange>
          </w:rPr>
          <w:t>Si tu peux te procurer les EIG plus précisément au BLOC OPERATOIRE en France ?</w:t>
        </w:r>
        <w:r>
          <w:rPr>
            <w:rFonts w:ascii="Arial" w:hAnsi="Arial" w:cs="Arial"/>
          </w:rPr>
          <w:t xml:space="preserve"> </w:t>
        </w:r>
      </w:ins>
    </w:p>
    <w:p w14:paraId="3EB587C2" w14:textId="77777777" w:rsidR="00900CDF" w:rsidRDefault="00900CDF" w:rsidP="005E1FF3">
      <w:pPr>
        <w:spacing w:line="360" w:lineRule="auto"/>
        <w:jc w:val="both"/>
        <w:rPr>
          <w:rFonts w:ascii="Arial" w:hAnsi="Arial" w:cs="Arial"/>
        </w:rPr>
      </w:pPr>
    </w:p>
    <w:p w14:paraId="39AA5EA6" w14:textId="77777777" w:rsidR="005E1FF3" w:rsidRPr="007375E2" w:rsidRDefault="005E1FF3" w:rsidP="005E1FF3">
      <w:pPr>
        <w:spacing w:line="360" w:lineRule="auto"/>
        <w:jc w:val="both"/>
        <w:rPr>
          <w:rFonts w:ascii="Arial" w:hAnsi="Arial" w:cs="Arial"/>
        </w:rPr>
      </w:pPr>
      <w:r w:rsidRPr="00AF37CD">
        <w:rPr>
          <w:rFonts w:ascii="Arial" w:hAnsi="Arial" w:cs="Arial"/>
          <w:highlight w:val="cyan"/>
          <w:rPrChange w:id="57" w:author="estelle michinov" w:date="2017-03-03T10:19:00Z">
            <w:rPr>
              <w:rFonts w:ascii="Arial" w:hAnsi="Arial" w:cs="Arial"/>
            </w:rPr>
          </w:rPrChange>
        </w:rPr>
        <w:t>La responsabilité pénale des soignants comme dans le cas présenté par Cepisul (2008) peut amener ces derniers à dissimuler les événements indésirables, ce qui complique leur décompte, et a pour conséquence d’empêcher leur analyse. En effet, "hors le cas où leur responsabilité est encourue en raison d'un défaut d'un produit de santé, les professionnels de santé mentionnés à la quatrième partie du présent code, ainsi que tout établissement, service ou organisme dans lesquels sont réalisés des actes individuels de prévention, de diagnostic ou de soins ne sont responsables des conséquences dommageables d'actes de prévention, de diagnostic ou de soins qu'en cas de faute" (article L1142-1  du Code de la santé publique, issu de la loi n° 2002-303 du ‘ mars 2002, modifié par la loi n°2009-526 du 12 mai 2009 - ar</w:t>
      </w:r>
      <w:r w:rsidRPr="007375E2">
        <w:rPr>
          <w:rFonts w:ascii="Arial" w:hAnsi="Arial" w:cs="Arial"/>
        </w:rPr>
        <w:t xml:space="preserve">t. </w:t>
      </w:r>
      <w:commentRangeStart w:id="58"/>
      <w:r w:rsidRPr="007375E2">
        <w:rPr>
          <w:rFonts w:ascii="Arial" w:hAnsi="Arial" w:cs="Arial"/>
        </w:rPr>
        <w:t>112</w:t>
      </w:r>
      <w:commentRangeEnd w:id="58"/>
      <w:r w:rsidR="00AF37CD">
        <w:rPr>
          <w:rStyle w:val="Marquedannotation"/>
        </w:rPr>
        <w:commentReference w:id="58"/>
      </w:r>
      <w:r>
        <w:rPr>
          <w:rFonts w:ascii="Arial" w:hAnsi="Arial" w:cs="Arial"/>
        </w:rPr>
        <w:t>).</w:t>
      </w:r>
    </w:p>
    <w:p w14:paraId="57FDD128" w14:textId="77777777" w:rsidR="005E1FF3" w:rsidRDefault="005E1FF3" w:rsidP="005E1FF3">
      <w:pPr>
        <w:spacing w:line="360" w:lineRule="auto"/>
        <w:jc w:val="both"/>
        <w:rPr>
          <w:rFonts w:ascii="Arial" w:hAnsi="Arial" w:cs="Arial"/>
        </w:rPr>
      </w:pPr>
    </w:p>
    <w:p w14:paraId="3F4DD6FB" w14:textId="77777777" w:rsidR="005E1FF3" w:rsidRDefault="005E1FF3" w:rsidP="005E1FF3">
      <w:pPr>
        <w:spacing w:line="360" w:lineRule="auto"/>
        <w:jc w:val="both"/>
        <w:rPr>
          <w:rFonts w:ascii="Arial" w:hAnsi="Arial" w:cs="Arial"/>
        </w:rPr>
      </w:pPr>
      <w:r w:rsidRPr="00AF37CD">
        <w:rPr>
          <w:rFonts w:ascii="Arial" w:hAnsi="Arial" w:cs="Arial"/>
          <w:highlight w:val="cyan"/>
          <w:rPrChange w:id="59" w:author="estelle michinov" w:date="2017-03-03T10:19:00Z">
            <w:rPr>
              <w:rFonts w:ascii="Arial" w:hAnsi="Arial" w:cs="Arial"/>
            </w:rPr>
          </w:rPrChange>
        </w:rPr>
        <w:t>Ainsi, plutôt que de stigmatiser les personnes supposées responsables, procéder à une analyse systémique des incidents en toute transparence permettrait de définir leur nature, de remonter l’arbre des causes afin de préciser les conditions de leur survenue et éventuellement, de trouver un moyen de les prévenir. Une partie des difficultés à mener cette analyse tient d’une part à l’insécurité liée à ce risque de responsabilité pénale individuelle mais elle s’explique également par le clivage médicaux/paramédicaux qui freine la communication et le travail en équipe pourtant nécessaires (Cepisul, 2008).</w:t>
      </w:r>
    </w:p>
    <w:p w14:paraId="5813109E" w14:textId="77777777" w:rsidR="00AF37CD" w:rsidRDefault="00AF37CD" w:rsidP="00CC4B74">
      <w:pPr>
        <w:widowControl w:val="0"/>
        <w:autoSpaceDE w:val="0"/>
        <w:autoSpaceDN w:val="0"/>
        <w:adjustRightInd w:val="0"/>
        <w:spacing w:line="360" w:lineRule="auto"/>
        <w:jc w:val="both"/>
        <w:rPr>
          <w:ins w:id="60" w:author="estelle michinov" w:date="2017-03-03T10:19:00Z"/>
          <w:rFonts w:ascii="Arial" w:hAnsi="Arial" w:cs="Arial"/>
        </w:rPr>
      </w:pPr>
    </w:p>
    <w:p w14:paraId="4C8F0C0B" w14:textId="458642DE" w:rsidR="00693BFF" w:rsidRPr="00CC4B74" w:rsidRDefault="008D2294" w:rsidP="00CC4B74">
      <w:pPr>
        <w:widowControl w:val="0"/>
        <w:autoSpaceDE w:val="0"/>
        <w:autoSpaceDN w:val="0"/>
        <w:adjustRightInd w:val="0"/>
        <w:spacing w:line="360" w:lineRule="auto"/>
        <w:jc w:val="both"/>
        <w:rPr>
          <w:rFonts w:ascii="Arial" w:hAnsi="Arial" w:cs="Arial"/>
        </w:rPr>
      </w:pPr>
      <w:r>
        <w:rPr>
          <w:rFonts w:ascii="Arial" w:hAnsi="Arial" w:cs="Arial"/>
        </w:rPr>
        <w:t>Depuis 2004, et tous les 5 ans, la DREES</w:t>
      </w:r>
      <w:r w:rsidRPr="00C843E1">
        <w:rPr>
          <w:rFonts w:ascii="Arial" w:hAnsi="Arial" w:cs="Arial"/>
        </w:rPr>
        <w:t xml:space="preserve"> réalise une Enquête Nationale sur les Evènements Indésirables graves associés aux Soins (ENEIS)</w:t>
      </w:r>
      <w:r>
        <w:rPr>
          <w:rFonts w:ascii="Arial" w:hAnsi="Arial" w:cs="Arial"/>
        </w:rPr>
        <w:t xml:space="preserve">, </w:t>
      </w:r>
      <w:r w:rsidRPr="00C843E1">
        <w:rPr>
          <w:rFonts w:ascii="Arial" w:hAnsi="Arial" w:cs="Arial"/>
        </w:rPr>
        <w:t xml:space="preserve">sur un panel tiré au sort de 100 établissements ayant une activité de </w:t>
      </w:r>
      <w:r>
        <w:rPr>
          <w:rFonts w:ascii="Arial" w:hAnsi="Arial" w:cs="Arial"/>
        </w:rPr>
        <w:t xml:space="preserve">court séjour. Les résultats de cette enquête montre que </w:t>
      </w:r>
      <w:r w:rsidRPr="00271ACB">
        <w:rPr>
          <w:rFonts w:ascii="Arial" w:hAnsi="Arial" w:cs="Arial"/>
          <w:color w:val="FF0000"/>
          <w:rPrChange w:id="61" w:author="estelle michinov" w:date="2017-03-03T10:21:00Z">
            <w:rPr>
              <w:rFonts w:ascii="Arial" w:hAnsi="Arial" w:cs="Arial"/>
            </w:rPr>
          </w:rPrChange>
        </w:rPr>
        <w:t xml:space="preserve">10 % des évènements indésirables graves évitables surviennent au bloc </w:t>
      </w:r>
      <w:r w:rsidRPr="00271ACB">
        <w:rPr>
          <w:rFonts w:ascii="Arial" w:hAnsi="Arial" w:cs="Arial"/>
          <w:color w:val="FF0000"/>
          <w:highlight w:val="cyan"/>
          <w:rPrChange w:id="62" w:author="estelle michinov" w:date="2017-03-03T10:22:00Z">
            <w:rPr>
              <w:rFonts w:ascii="Arial" w:hAnsi="Arial" w:cs="Arial"/>
            </w:rPr>
          </w:rPrChange>
        </w:rPr>
        <w:t>opératoire</w:t>
      </w:r>
      <w:r w:rsidRPr="00271ACB">
        <w:rPr>
          <w:rFonts w:ascii="Arial" w:hAnsi="Arial" w:cs="Arial"/>
          <w:highlight w:val="cyan"/>
          <w:rPrChange w:id="63" w:author="estelle michinov" w:date="2017-03-03T10:22:00Z">
            <w:rPr>
              <w:rFonts w:ascii="Arial" w:hAnsi="Arial" w:cs="Arial"/>
            </w:rPr>
          </w:rPrChange>
        </w:rPr>
        <w:t xml:space="preserve"> </w:t>
      </w:r>
      <w:ins w:id="64" w:author="estelle michinov" w:date="2017-03-03T10:21:00Z">
        <w:r w:rsidR="00271ACB" w:rsidRPr="00271ACB">
          <w:rPr>
            <w:rFonts w:ascii="Arial" w:hAnsi="Arial" w:cs="Arial"/>
            <w:highlight w:val="cyan"/>
            <w:rPrChange w:id="65" w:author="estelle michinov" w:date="2017-03-03T10:22:00Z">
              <w:rPr>
                <w:rFonts w:ascii="Arial" w:hAnsi="Arial" w:cs="Arial"/>
              </w:rPr>
            </w:rPrChange>
          </w:rPr>
          <w:t>(tu as des données plus précises ? cela orienterait ce sur quoi il faut sensib</w:t>
        </w:r>
      </w:ins>
      <w:ins w:id="66" w:author="estelle michinov" w:date="2017-03-03T10:22:00Z">
        <w:r w:rsidR="00271ACB" w:rsidRPr="00271ACB">
          <w:rPr>
            <w:rFonts w:ascii="Arial" w:hAnsi="Arial" w:cs="Arial"/>
            <w:highlight w:val="cyan"/>
            <w:rPrChange w:id="67" w:author="estelle michinov" w:date="2017-03-03T10:22:00Z">
              <w:rPr>
                <w:rFonts w:ascii="Arial" w:hAnsi="Arial" w:cs="Arial"/>
              </w:rPr>
            </w:rPrChange>
          </w:rPr>
          <w:t>i</w:t>
        </w:r>
      </w:ins>
      <w:ins w:id="68" w:author="estelle michinov" w:date="2017-03-03T10:21:00Z">
        <w:r w:rsidR="00271ACB" w:rsidRPr="00271ACB">
          <w:rPr>
            <w:rFonts w:ascii="Arial" w:hAnsi="Arial" w:cs="Arial"/>
            <w:highlight w:val="cyan"/>
            <w:rPrChange w:id="69" w:author="estelle michinov" w:date="2017-03-03T10:22:00Z">
              <w:rPr>
                <w:rFonts w:ascii="Arial" w:hAnsi="Arial" w:cs="Arial"/>
              </w:rPr>
            </w:rPrChange>
          </w:rPr>
          <w:t>liser les professionnels)</w:t>
        </w:r>
        <w:r w:rsidR="00271ACB">
          <w:rPr>
            <w:rFonts w:ascii="Arial" w:hAnsi="Arial" w:cs="Arial"/>
          </w:rPr>
          <w:t xml:space="preserve"> </w:t>
        </w:r>
      </w:ins>
      <w:r>
        <w:rPr>
          <w:rFonts w:ascii="Arial" w:hAnsi="Arial" w:cs="Arial"/>
        </w:rPr>
        <w:t xml:space="preserve">et que </w:t>
      </w:r>
      <w:r w:rsidRPr="001C25B2">
        <w:rPr>
          <w:rFonts w:ascii="Arial" w:hAnsi="Arial" w:cs="Arial"/>
        </w:rPr>
        <w:t>l</w:t>
      </w:r>
      <w:r>
        <w:rPr>
          <w:rFonts w:ascii="Arial" w:hAnsi="Arial" w:cs="Arial"/>
        </w:rPr>
        <w:t>a prise en compte du</w:t>
      </w:r>
      <w:r w:rsidRPr="001C25B2">
        <w:rPr>
          <w:rFonts w:ascii="Arial" w:hAnsi="Arial" w:cs="Arial"/>
        </w:rPr>
        <w:t xml:space="preserve"> facteur humain</w:t>
      </w:r>
      <w:r>
        <w:rPr>
          <w:rFonts w:ascii="Arial" w:hAnsi="Arial" w:cs="Arial"/>
        </w:rPr>
        <w:t xml:space="preserve"> concernant</w:t>
      </w:r>
      <w:r w:rsidRPr="001C25B2">
        <w:rPr>
          <w:rFonts w:ascii="Arial" w:hAnsi="Arial" w:cs="Arial"/>
        </w:rPr>
        <w:t xml:space="preserve"> les professionnels </w:t>
      </w:r>
      <w:r>
        <w:rPr>
          <w:rFonts w:ascii="Arial" w:hAnsi="Arial" w:cs="Arial"/>
        </w:rPr>
        <w:t xml:space="preserve">(supervision ou communication insuffisante) </w:t>
      </w:r>
      <w:r w:rsidRPr="001C25B2">
        <w:rPr>
          <w:rFonts w:ascii="Arial" w:hAnsi="Arial" w:cs="Arial"/>
        </w:rPr>
        <w:t>nécessite</w:t>
      </w:r>
      <w:r>
        <w:rPr>
          <w:rFonts w:ascii="Arial" w:hAnsi="Arial" w:cs="Arial"/>
        </w:rPr>
        <w:t xml:space="preserve"> de développer des méthodes de travail spécifiques (DREES, 2011).</w:t>
      </w:r>
      <w:ins w:id="70" w:author="estelle michinov" w:date="2017-03-03T10:19:00Z">
        <w:r w:rsidR="00AF37CD">
          <w:rPr>
            <w:rFonts w:ascii="Arial" w:hAnsi="Arial" w:cs="Arial"/>
          </w:rPr>
          <w:t xml:space="preserve"> OK </w:t>
        </w:r>
      </w:ins>
    </w:p>
    <w:p w14:paraId="70622785" w14:textId="4B1627D7" w:rsidR="00F22ACB" w:rsidRPr="00CC4B74" w:rsidRDefault="00F22ACB" w:rsidP="00CC4B74">
      <w:pPr>
        <w:pStyle w:val="Titre7"/>
        <w:ind w:firstLine="708"/>
        <w:rPr>
          <w:rStyle w:val="lev"/>
        </w:rPr>
      </w:pPr>
      <w:r w:rsidRPr="00CC4B74">
        <w:rPr>
          <w:rStyle w:val="lev"/>
        </w:rPr>
        <w:t>Démarches pour</w:t>
      </w:r>
      <w:r w:rsidR="00900CDF" w:rsidRPr="00CC4B74">
        <w:rPr>
          <w:rStyle w:val="lev"/>
        </w:rPr>
        <w:t xml:space="preserve"> y remédier</w:t>
      </w:r>
    </w:p>
    <w:p w14:paraId="00931673" w14:textId="77777777" w:rsidR="00F22ACB" w:rsidRPr="00F101BF" w:rsidRDefault="00F22ACB" w:rsidP="00F22ACB">
      <w:pPr>
        <w:pStyle w:val="Sous-titre"/>
        <w:spacing w:line="360" w:lineRule="auto"/>
        <w:jc w:val="both"/>
        <w:rPr>
          <w:rFonts w:ascii="Arial" w:hAnsi="Arial" w:cs="Arial"/>
        </w:rPr>
      </w:pPr>
    </w:p>
    <w:p w14:paraId="25D0FA71" w14:textId="0D165C0C" w:rsidR="00F22ACB" w:rsidRDefault="0083251B" w:rsidP="00F22ACB">
      <w:pPr>
        <w:spacing w:line="360" w:lineRule="auto"/>
        <w:jc w:val="both"/>
        <w:rPr>
          <w:rFonts w:ascii="Arial" w:hAnsi="Arial" w:cs="Arial"/>
        </w:rPr>
      </w:pPr>
      <w:r>
        <w:rPr>
          <w:rFonts w:ascii="Arial" w:hAnsi="Arial" w:cs="Arial"/>
        </w:rPr>
        <w:t>Face à un consta</w:t>
      </w:r>
      <w:r w:rsidR="003E309B">
        <w:rPr>
          <w:rFonts w:ascii="Arial" w:hAnsi="Arial" w:cs="Arial"/>
        </w:rPr>
        <w:t>t similaire</w:t>
      </w:r>
      <w:r>
        <w:rPr>
          <w:rFonts w:ascii="Arial" w:hAnsi="Arial" w:cs="Arial"/>
        </w:rPr>
        <w:t xml:space="preserve"> </w:t>
      </w:r>
      <w:r w:rsidR="003E309B">
        <w:rPr>
          <w:rFonts w:ascii="Arial" w:hAnsi="Arial" w:cs="Arial"/>
        </w:rPr>
        <w:t>et suite à</w:t>
      </w:r>
      <w:r w:rsidR="00681316">
        <w:rPr>
          <w:rFonts w:ascii="Arial" w:hAnsi="Arial" w:cs="Arial"/>
        </w:rPr>
        <w:t xml:space="preserve"> la publication </w:t>
      </w:r>
      <w:r w:rsidR="00D46F82">
        <w:rPr>
          <w:rFonts w:ascii="Arial" w:hAnsi="Arial" w:cs="Arial"/>
        </w:rPr>
        <w:t>de Human Error par</w:t>
      </w:r>
      <w:r w:rsidR="00D46F82" w:rsidRPr="00F101BF">
        <w:rPr>
          <w:rFonts w:ascii="Arial" w:hAnsi="Arial" w:cs="Arial"/>
        </w:rPr>
        <w:t xml:space="preserve"> James Reason</w:t>
      </w:r>
      <w:r w:rsidR="00D46F82">
        <w:rPr>
          <w:rFonts w:ascii="Arial" w:hAnsi="Arial" w:cs="Arial"/>
        </w:rPr>
        <w:t xml:space="preserve"> (1990) et </w:t>
      </w:r>
      <w:r w:rsidR="00681316">
        <w:rPr>
          <w:rFonts w:ascii="Arial" w:hAnsi="Arial" w:cs="Arial"/>
        </w:rPr>
        <w:t xml:space="preserve">du rapport « To </w:t>
      </w:r>
      <w:r w:rsidR="00E935A2">
        <w:rPr>
          <w:rFonts w:ascii="Arial" w:hAnsi="Arial" w:cs="Arial"/>
        </w:rPr>
        <w:t>Err is H</w:t>
      </w:r>
      <w:r w:rsidR="003E309B">
        <w:rPr>
          <w:rFonts w:ascii="Arial" w:hAnsi="Arial" w:cs="Arial"/>
        </w:rPr>
        <w:t>uman » en 1999</w:t>
      </w:r>
      <w:r w:rsidR="00D46F82">
        <w:rPr>
          <w:rFonts w:ascii="Arial" w:hAnsi="Arial" w:cs="Arial"/>
        </w:rPr>
        <w:t>,</w:t>
      </w:r>
      <w:r w:rsidR="00A25D36">
        <w:rPr>
          <w:rFonts w:ascii="Arial" w:hAnsi="Arial" w:cs="Arial"/>
        </w:rPr>
        <w:t xml:space="preserve"> </w:t>
      </w:r>
      <w:r w:rsidR="00D46F82">
        <w:rPr>
          <w:rFonts w:ascii="Arial" w:hAnsi="Arial" w:cs="Arial"/>
        </w:rPr>
        <w:t xml:space="preserve"> </w:t>
      </w:r>
      <w:r w:rsidR="00A25D36">
        <w:rPr>
          <w:rFonts w:ascii="Arial" w:hAnsi="Arial" w:cs="Arial"/>
        </w:rPr>
        <w:t xml:space="preserve">les Etats-Unis </w:t>
      </w:r>
      <w:r w:rsidR="006D0BCB">
        <w:rPr>
          <w:rFonts w:ascii="Arial" w:hAnsi="Arial" w:cs="Arial"/>
        </w:rPr>
        <w:t xml:space="preserve">ont </w:t>
      </w:r>
      <w:r w:rsidR="003E309B">
        <w:rPr>
          <w:rFonts w:ascii="Arial" w:hAnsi="Arial" w:cs="Arial"/>
        </w:rPr>
        <w:t xml:space="preserve"> </w:t>
      </w:r>
      <w:r w:rsidR="006D0BCB">
        <w:rPr>
          <w:rFonts w:ascii="Arial" w:hAnsi="Arial" w:cs="Arial"/>
        </w:rPr>
        <w:t>développé</w:t>
      </w:r>
      <w:r w:rsidR="00A25D36">
        <w:rPr>
          <w:rFonts w:ascii="Arial" w:hAnsi="Arial" w:cs="Arial"/>
        </w:rPr>
        <w:t xml:space="preserve"> </w:t>
      </w:r>
      <w:r w:rsidR="000810BA">
        <w:rPr>
          <w:rFonts w:ascii="Arial" w:hAnsi="Arial" w:cs="Arial"/>
        </w:rPr>
        <w:t>l’entrainement</w:t>
      </w:r>
      <w:r w:rsidR="00F22ACB" w:rsidRPr="00F101BF">
        <w:rPr>
          <w:rFonts w:ascii="Arial" w:hAnsi="Arial" w:cs="Arial"/>
        </w:rPr>
        <w:t xml:space="preserve"> au travail en équipe pluridisciplinaire </w:t>
      </w:r>
      <w:r w:rsidR="000810BA">
        <w:rPr>
          <w:rFonts w:ascii="Arial" w:hAnsi="Arial" w:cs="Arial"/>
        </w:rPr>
        <w:t>avec un</w:t>
      </w:r>
      <w:r w:rsidR="00D46F82">
        <w:rPr>
          <w:rFonts w:ascii="Arial" w:hAnsi="Arial" w:cs="Arial"/>
        </w:rPr>
        <w:t xml:space="preserve"> recours à</w:t>
      </w:r>
      <w:r w:rsidR="000810BA">
        <w:rPr>
          <w:rFonts w:ascii="Arial" w:hAnsi="Arial" w:cs="Arial"/>
        </w:rPr>
        <w:t xml:space="preserve"> la simulation</w:t>
      </w:r>
      <w:r w:rsidR="00E61301">
        <w:rPr>
          <w:rFonts w:ascii="Arial" w:hAnsi="Arial" w:cs="Arial"/>
        </w:rPr>
        <w:t xml:space="preserve">. Ces formations sont inspirées du Crew Ressource Management (CRM) </w:t>
      </w:r>
      <w:r w:rsidR="006D0BCB">
        <w:rPr>
          <w:rFonts w:ascii="Arial" w:hAnsi="Arial" w:cs="Arial"/>
        </w:rPr>
        <w:t>élaboré</w:t>
      </w:r>
      <w:r w:rsidR="00E44991">
        <w:rPr>
          <w:rFonts w:ascii="Arial" w:hAnsi="Arial" w:cs="Arial"/>
        </w:rPr>
        <w:t xml:space="preserve"> </w:t>
      </w:r>
      <w:r w:rsidR="006D0BCB">
        <w:rPr>
          <w:rFonts w:ascii="Arial" w:hAnsi="Arial" w:cs="Arial"/>
        </w:rPr>
        <w:t>pour</w:t>
      </w:r>
      <w:r w:rsidR="00AC0273">
        <w:rPr>
          <w:rFonts w:ascii="Arial" w:hAnsi="Arial" w:cs="Arial"/>
        </w:rPr>
        <w:t xml:space="preserve"> l’aviation</w:t>
      </w:r>
      <w:r w:rsidR="00E44991">
        <w:rPr>
          <w:rFonts w:ascii="Arial" w:hAnsi="Arial" w:cs="Arial"/>
        </w:rPr>
        <w:t xml:space="preserve"> et qui a </w:t>
      </w:r>
      <w:r w:rsidR="003C6D9F">
        <w:rPr>
          <w:rFonts w:ascii="Arial" w:hAnsi="Arial" w:cs="Arial"/>
        </w:rPr>
        <w:t xml:space="preserve">amélioré la </w:t>
      </w:r>
      <w:r w:rsidR="00E44991">
        <w:rPr>
          <w:rFonts w:ascii="Arial" w:hAnsi="Arial" w:cs="Arial"/>
        </w:rPr>
        <w:t xml:space="preserve">sécurité </w:t>
      </w:r>
      <w:r w:rsidR="003C6D9F">
        <w:rPr>
          <w:rFonts w:ascii="Arial" w:hAnsi="Arial" w:cs="Arial"/>
        </w:rPr>
        <w:t xml:space="preserve">dans </w:t>
      </w:r>
      <w:r w:rsidR="00E44991">
        <w:rPr>
          <w:rFonts w:ascii="Arial" w:hAnsi="Arial" w:cs="Arial"/>
        </w:rPr>
        <w:t>ce secteur</w:t>
      </w:r>
      <w:r w:rsidR="003C6D9F">
        <w:rPr>
          <w:rFonts w:ascii="Arial" w:hAnsi="Arial" w:cs="Arial"/>
        </w:rPr>
        <w:t>. Le</w:t>
      </w:r>
      <w:r w:rsidR="00DD743F">
        <w:rPr>
          <w:rFonts w:ascii="Arial" w:hAnsi="Arial" w:cs="Arial"/>
        </w:rPr>
        <w:t xml:space="preserve"> programme </w:t>
      </w:r>
      <w:r w:rsidR="00F22ACB" w:rsidRPr="00F101BF">
        <w:rPr>
          <w:rFonts w:ascii="Arial" w:hAnsi="Arial" w:cs="Arial"/>
        </w:rPr>
        <w:t xml:space="preserve">TeamSTEPPS </w:t>
      </w:r>
      <w:r w:rsidR="003C6D9F">
        <w:rPr>
          <w:rFonts w:ascii="Arial" w:hAnsi="Arial" w:cs="Arial"/>
        </w:rPr>
        <w:t xml:space="preserve">mis en place par plusieurs hôpitaux américains </w:t>
      </w:r>
      <w:r w:rsidR="00F22ACB" w:rsidRPr="00F101BF">
        <w:rPr>
          <w:rFonts w:ascii="Arial" w:hAnsi="Arial" w:cs="Arial"/>
        </w:rPr>
        <w:t xml:space="preserve">depuis 2006 a </w:t>
      </w:r>
      <w:r w:rsidR="00A25D36">
        <w:rPr>
          <w:rFonts w:ascii="Arial" w:hAnsi="Arial" w:cs="Arial"/>
        </w:rPr>
        <w:t>ainsi ax</w:t>
      </w:r>
      <w:r w:rsidR="003C6D9F">
        <w:rPr>
          <w:rFonts w:ascii="Arial" w:hAnsi="Arial" w:cs="Arial"/>
        </w:rPr>
        <w:t>é</w:t>
      </w:r>
      <w:r w:rsidR="00DD743F">
        <w:rPr>
          <w:rFonts w:ascii="Arial" w:hAnsi="Arial" w:cs="Arial"/>
        </w:rPr>
        <w:t xml:space="preserve"> </w:t>
      </w:r>
      <w:r w:rsidR="003C6D9F">
        <w:rPr>
          <w:rFonts w:ascii="Arial" w:hAnsi="Arial" w:cs="Arial"/>
        </w:rPr>
        <w:t xml:space="preserve">le </w:t>
      </w:r>
      <w:r w:rsidR="00A25D36">
        <w:rPr>
          <w:rFonts w:ascii="Arial" w:hAnsi="Arial" w:cs="Arial"/>
        </w:rPr>
        <w:t xml:space="preserve">travail </w:t>
      </w:r>
      <w:r w:rsidR="003C6D9F">
        <w:rPr>
          <w:rFonts w:ascii="Arial" w:hAnsi="Arial" w:cs="Arial"/>
        </w:rPr>
        <w:t>autou</w:t>
      </w:r>
      <w:r w:rsidR="00DD743F" w:rsidRPr="00F101BF">
        <w:rPr>
          <w:rFonts w:ascii="Arial" w:hAnsi="Arial" w:cs="Arial"/>
        </w:rPr>
        <w:t xml:space="preserve">r </w:t>
      </w:r>
      <w:r w:rsidR="003C6D9F">
        <w:rPr>
          <w:rFonts w:ascii="Arial" w:hAnsi="Arial" w:cs="Arial"/>
        </w:rPr>
        <w:t>du</w:t>
      </w:r>
      <w:r w:rsidR="00DD743F">
        <w:rPr>
          <w:rFonts w:ascii="Arial" w:hAnsi="Arial" w:cs="Arial"/>
        </w:rPr>
        <w:t xml:space="preserve"> </w:t>
      </w:r>
      <w:r w:rsidR="00DD743F" w:rsidRPr="00F101BF">
        <w:rPr>
          <w:rFonts w:ascii="Arial" w:hAnsi="Arial" w:cs="Arial"/>
        </w:rPr>
        <w:t xml:space="preserve">leadership, </w:t>
      </w:r>
      <w:r w:rsidR="003C6D9F">
        <w:rPr>
          <w:rFonts w:ascii="Arial" w:hAnsi="Arial" w:cs="Arial"/>
        </w:rPr>
        <w:t xml:space="preserve">de </w:t>
      </w:r>
      <w:r w:rsidR="00DD743F">
        <w:rPr>
          <w:rFonts w:ascii="Arial" w:hAnsi="Arial" w:cs="Arial"/>
        </w:rPr>
        <w:t xml:space="preserve">la </w:t>
      </w:r>
      <w:r w:rsidR="00DD743F" w:rsidRPr="00F101BF">
        <w:rPr>
          <w:rFonts w:ascii="Arial" w:hAnsi="Arial" w:cs="Arial"/>
        </w:rPr>
        <w:t>gestion de la situation,</w:t>
      </w:r>
      <w:r w:rsidR="003C6D9F">
        <w:rPr>
          <w:rFonts w:ascii="Arial" w:hAnsi="Arial" w:cs="Arial"/>
        </w:rPr>
        <w:t xml:space="preserve"> du</w:t>
      </w:r>
      <w:r w:rsidR="00DD743F">
        <w:rPr>
          <w:rFonts w:ascii="Arial" w:hAnsi="Arial" w:cs="Arial"/>
        </w:rPr>
        <w:t xml:space="preserve"> soutien mutuel et </w:t>
      </w:r>
      <w:r w:rsidR="003C6D9F">
        <w:rPr>
          <w:rFonts w:ascii="Arial" w:hAnsi="Arial" w:cs="Arial"/>
        </w:rPr>
        <w:t>de la</w:t>
      </w:r>
      <w:r w:rsidR="00DD743F" w:rsidRPr="00F101BF">
        <w:rPr>
          <w:rFonts w:ascii="Arial" w:hAnsi="Arial" w:cs="Arial"/>
        </w:rPr>
        <w:t xml:space="preserve"> communication</w:t>
      </w:r>
      <w:r w:rsidR="00224918">
        <w:rPr>
          <w:rFonts w:ascii="Arial" w:hAnsi="Arial" w:cs="Arial"/>
        </w:rPr>
        <w:t>,</w:t>
      </w:r>
      <w:r w:rsidR="00DD743F" w:rsidRPr="00F101BF">
        <w:rPr>
          <w:rFonts w:ascii="Arial" w:hAnsi="Arial" w:cs="Arial"/>
        </w:rPr>
        <w:t xml:space="preserve"> avec </w:t>
      </w:r>
      <w:r w:rsidR="00DD743F">
        <w:rPr>
          <w:rFonts w:ascii="Arial" w:hAnsi="Arial" w:cs="Arial"/>
        </w:rPr>
        <w:t xml:space="preserve">un </w:t>
      </w:r>
      <w:r w:rsidR="00DD743F" w:rsidRPr="00F101BF">
        <w:rPr>
          <w:rFonts w:ascii="Arial" w:hAnsi="Arial" w:cs="Arial"/>
        </w:rPr>
        <w:t>accent mis sur les briefings-débriefings</w:t>
      </w:r>
      <w:r w:rsidR="00224918">
        <w:rPr>
          <w:rFonts w:ascii="Arial" w:hAnsi="Arial" w:cs="Arial"/>
        </w:rPr>
        <w:t xml:space="preserve">. </w:t>
      </w:r>
      <w:r w:rsidR="006D0BCB">
        <w:rPr>
          <w:rFonts w:ascii="Arial" w:hAnsi="Arial" w:cs="Arial"/>
        </w:rPr>
        <w:t xml:space="preserve">A la suite de l’application de ce programme, on a constaté des </w:t>
      </w:r>
      <w:r w:rsidR="00DD743F">
        <w:rPr>
          <w:rFonts w:ascii="Arial" w:hAnsi="Arial" w:cs="Arial"/>
        </w:rPr>
        <w:t xml:space="preserve">améliorations </w:t>
      </w:r>
      <w:r w:rsidR="00F22ACB" w:rsidRPr="00F101BF">
        <w:rPr>
          <w:rFonts w:ascii="Arial" w:hAnsi="Arial" w:cs="Arial"/>
        </w:rPr>
        <w:t>po</w:t>
      </w:r>
      <w:r w:rsidR="008A5BA1">
        <w:rPr>
          <w:rFonts w:ascii="Arial" w:hAnsi="Arial" w:cs="Arial"/>
        </w:rPr>
        <w:t>ur la sécurité des patients, m</w:t>
      </w:r>
      <w:r w:rsidR="00F22ACB" w:rsidRPr="00F101BF">
        <w:rPr>
          <w:rFonts w:ascii="Arial" w:hAnsi="Arial" w:cs="Arial"/>
        </w:rPr>
        <w:t>ais</w:t>
      </w:r>
      <w:r w:rsidR="005C4187">
        <w:rPr>
          <w:rFonts w:ascii="Arial" w:hAnsi="Arial" w:cs="Arial"/>
        </w:rPr>
        <w:t xml:space="preserve"> </w:t>
      </w:r>
      <w:r w:rsidR="000F5F25">
        <w:rPr>
          <w:rFonts w:ascii="Arial" w:hAnsi="Arial" w:cs="Arial"/>
        </w:rPr>
        <w:t xml:space="preserve">dans </w:t>
      </w:r>
      <w:r w:rsidR="005C4187">
        <w:rPr>
          <w:rFonts w:ascii="Arial" w:hAnsi="Arial" w:cs="Arial"/>
        </w:rPr>
        <w:t>des</w:t>
      </w:r>
      <w:r w:rsidR="000F5F25">
        <w:rPr>
          <w:rFonts w:ascii="Arial" w:hAnsi="Arial" w:cs="Arial"/>
        </w:rPr>
        <w:t xml:space="preserve"> proportions </w:t>
      </w:r>
      <w:r w:rsidR="005C4187">
        <w:rPr>
          <w:rFonts w:ascii="Arial" w:hAnsi="Arial" w:cs="Arial"/>
        </w:rPr>
        <w:t xml:space="preserve">moindres </w:t>
      </w:r>
      <w:r w:rsidR="00224918">
        <w:rPr>
          <w:rFonts w:ascii="Arial" w:hAnsi="Arial" w:cs="Arial"/>
        </w:rPr>
        <w:t>que</w:t>
      </w:r>
      <w:r w:rsidR="008A5BA1">
        <w:rPr>
          <w:rFonts w:ascii="Arial" w:hAnsi="Arial" w:cs="Arial"/>
        </w:rPr>
        <w:t xml:space="preserve"> dans l’aviation. Les </w:t>
      </w:r>
      <w:r w:rsidR="005C4187">
        <w:rPr>
          <w:rFonts w:ascii="Arial" w:hAnsi="Arial" w:cs="Arial"/>
        </w:rPr>
        <w:t xml:space="preserve">principales </w:t>
      </w:r>
      <w:r w:rsidR="008A5BA1">
        <w:rPr>
          <w:rFonts w:ascii="Arial" w:hAnsi="Arial" w:cs="Arial"/>
        </w:rPr>
        <w:t>expli</w:t>
      </w:r>
      <w:r w:rsidR="006C4A51">
        <w:rPr>
          <w:rFonts w:ascii="Arial" w:hAnsi="Arial" w:cs="Arial"/>
        </w:rPr>
        <w:t xml:space="preserve">cations </w:t>
      </w:r>
      <w:r w:rsidR="000F5F25">
        <w:rPr>
          <w:rFonts w:ascii="Arial" w:hAnsi="Arial" w:cs="Arial"/>
        </w:rPr>
        <w:t xml:space="preserve">à cet écart </w:t>
      </w:r>
      <w:r w:rsidR="005C4187">
        <w:rPr>
          <w:rFonts w:ascii="Arial" w:hAnsi="Arial" w:cs="Arial"/>
        </w:rPr>
        <w:t>sont</w:t>
      </w:r>
      <w:r w:rsidR="006C4A51">
        <w:rPr>
          <w:rFonts w:ascii="Arial" w:hAnsi="Arial" w:cs="Arial"/>
        </w:rPr>
        <w:t xml:space="preserve"> les statuts </w:t>
      </w:r>
      <w:r w:rsidR="005C4187">
        <w:rPr>
          <w:rFonts w:ascii="Arial" w:hAnsi="Arial" w:cs="Arial"/>
        </w:rPr>
        <w:t xml:space="preserve">marqués </w:t>
      </w:r>
      <w:r w:rsidR="006C4A51">
        <w:rPr>
          <w:rFonts w:ascii="Arial" w:hAnsi="Arial" w:cs="Arial"/>
        </w:rPr>
        <w:t>des soignants et</w:t>
      </w:r>
      <w:r w:rsidR="00F22ACB" w:rsidRPr="00F101BF">
        <w:rPr>
          <w:rFonts w:ascii="Arial" w:hAnsi="Arial" w:cs="Arial"/>
        </w:rPr>
        <w:t xml:space="preserve"> </w:t>
      </w:r>
      <w:r w:rsidR="00224918">
        <w:rPr>
          <w:rFonts w:ascii="Arial" w:hAnsi="Arial" w:cs="Arial"/>
        </w:rPr>
        <w:t xml:space="preserve">leur manque global de </w:t>
      </w:r>
      <w:r w:rsidR="00F22ACB" w:rsidRPr="00F101BF">
        <w:rPr>
          <w:rFonts w:ascii="Arial" w:hAnsi="Arial" w:cs="Arial"/>
        </w:rPr>
        <w:t>formation</w:t>
      </w:r>
      <w:r w:rsidR="007C37A6">
        <w:rPr>
          <w:rFonts w:ascii="Arial" w:hAnsi="Arial" w:cs="Arial"/>
        </w:rPr>
        <w:t xml:space="preserve">. </w:t>
      </w:r>
      <w:r w:rsidR="005C4187">
        <w:rPr>
          <w:rFonts w:ascii="Arial" w:hAnsi="Arial" w:cs="Arial"/>
        </w:rPr>
        <w:t>En effet,</w:t>
      </w:r>
      <w:r w:rsidR="007C37A6">
        <w:rPr>
          <w:rFonts w:ascii="Arial" w:hAnsi="Arial" w:cs="Arial"/>
        </w:rPr>
        <w:t xml:space="preserve"> un des arguments qui explique pour partie le succès du CRM dans l’aviation est </w:t>
      </w:r>
      <w:r w:rsidR="007C37A6" w:rsidRPr="00F101BF">
        <w:rPr>
          <w:rFonts w:ascii="Arial" w:hAnsi="Arial" w:cs="Arial"/>
        </w:rPr>
        <w:t xml:space="preserve">son caractère obligatoire </w:t>
      </w:r>
      <w:r w:rsidR="004E711B">
        <w:rPr>
          <w:rFonts w:ascii="Arial" w:hAnsi="Arial" w:cs="Arial"/>
        </w:rPr>
        <w:t>en</w:t>
      </w:r>
      <w:r w:rsidR="007C37A6" w:rsidRPr="00F101BF">
        <w:rPr>
          <w:rFonts w:ascii="Arial" w:hAnsi="Arial" w:cs="Arial"/>
        </w:rPr>
        <w:t xml:space="preserve"> formation</w:t>
      </w:r>
      <w:r w:rsidR="004E711B">
        <w:rPr>
          <w:rFonts w:ascii="Arial" w:hAnsi="Arial" w:cs="Arial"/>
        </w:rPr>
        <w:t xml:space="preserve"> initiale et</w:t>
      </w:r>
      <w:r w:rsidR="000F5F25">
        <w:rPr>
          <w:rFonts w:ascii="Arial" w:hAnsi="Arial" w:cs="Arial"/>
        </w:rPr>
        <w:t xml:space="preserve"> continue</w:t>
      </w:r>
      <w:r w:rsidR="005C4187">
        <w:rPr>
          <w:rFonts w:ascii="Arial" w:hAnsi="Arial" w:cs="Arial"/>
        </w:rPr>
        <w:t xml:space="preserve"> </w:t>
      </w:r>
      <w:r w:rsidR="00D4317E">
        <w:rPr>
          <w:rFonts w:ascii="Arial" w:hAnsi="Arial" w:cs="Arial"/>
        </w:rPr>
        <w:t>quel que soit le</w:t>
      </w:r>
      <w:r w:rsidR="000F5F25">
        <w:rPr>
          <w:rFonts w:ascii="Arial" w:hAnsi="Arial" w:cs="Arial"/>
        </w:rPr>
        <w:t xml:space="preserve"> </w:t>
      </w:r>
      <w:r w:rsidR="007C37A6">
        <w:rPr>
          <w:rFonts w:ascii="Arial" w:hAnsi="Arial" w:cs="Arial"/>
        </w:rPr>
        <w:t>niveau hiérarchique</w:t>
      </w:r>
      <w:r w:rsidR="006C4A51">
        <w:rPr>
          <w:rFonts w:ascii="Arial" w:hAnsi="Arial" w:cs="Arial"/>
        </w:rPr>
        <w:t xml:space="preserve">. </w:t>
      </w:r>
      <w:r w:rsidR="004E711B">
        <w:rPr>
          <w:rFonts w:ascii="Arial" w:hAnsi="Arial" w:cs="Arial"/>
        </w:rPr>
        <w:t>Ai</w:t>
      </w:r>
      <w:r w:rsidR="00D4317E">
        <w:rPr>
          <w:rFonts w:ascii="Arial" w:hAnsi="Arial" w:cs="Arial"/>
        </w:rPr>
        <w:t>nsi, pour atteindre le même nive</w:t>
      </w:r>
      <w:r w:rsidR="004E711B">
        <w:rPr>
          <w:rFonts w:ascii="Arial" w:hAnsi="Arial" w:cs="Arial"/>
        </w:rPr>
        <w:t xml:space="preserve">au de sécurité à l’hôpital, </w:t>
      </w:r>
      <w:r w:rsidR="003C1A5E">
        <w:rPr>
          <w:rFonts w:ascii="Arial" w:hAnsi="Arial" w:cs="Arial"/>
        </w:rPr>
        <w:t>certains</w:t>
      </w:r>
      <w:r w:rsidR="006C4A51">
        <w:rPr>
          <w:rFonts w:ascii="Arial" w:hAnsi="Arial" w:cs="Arial"/>
        </w:rPr>
        <w:t xml:space="preserve"> estiment que de telles formations devraient </w:t>
      </w:r>
      <w:r w:rsidR="00FE7F92">
        <w:rPr>
          <w:rFonts w:ascii="Arial" w:hAnsi="Arial" w:cs="Arial"/>
        </w:rPr>
        <w:t xml:space="preserve">être </w:t>
      </w:r>
      <w:r w:rsidR="006C4A51">
        <w:rPr>
          <w:rFonts w:ascii="Arial" w:hAnsi="Arial" w:cs="Arial"/>
        </w:rPr>
        <w:t xml:space="preserve">obligatoires </w:t>
      </w:r>
      <w:r w:rsidR="004E711B">
        <w:rPr>
          <w:rFonts w:ascii="Arial" w:hAnsi="Arial" w:cs="Arial"/>
        </w:rPr>
        <w:t xml:space="preserve">pour les soignants, </w:t>
      </w:r>
      <w:r w:rsidR="006C4A51">
        <w:rPr>
          <w:rFonts w:ascii="Arial" w:hAnsi="Arial" w:cs="Arial"/>
        </w:rPr>
        <w:t xml:space="preserve">avec un </w:t>
      </w:r>
      <w:r w:rsidR="00F22ACB" w:rsidRPr="00F101BF">
        <w:rPr>
          <w:rFonts w:ascii="Arial" w:hAnsi="Arial" w:cs="Arial"/>
        </w:rPr>
        <w:t>impact</w:t>
      </w:r>
      <w:r w:rsidR="00DE07A3">
        <w:rPr>
          <w:rFonts w:ascii="Arial" w:hAnsi="Arial" w:cs="Arial"/>
        </w:rPr>
        <w:t xml:space="preserve"> financier</w:t>
      </w:r>
      <w:r w:rsidR="00F22ACB" w:rsidRPr="00F101BF">
        <w:rPr>
          <w:rFonts w:ascii="Arial" w:hAnsi="Arial" w:cs="Arial"/>
        </w:rPr>
        <w:t xml:space="preserve"> </w:t>
      </w:r>
      <w:r w:rsidR="006C4A51">
        <w:rPr>
          <w:rFonts w:ascii="Arial" w:hAnsi="Arial" w:cs="Arial"/>
        </w:rPr>
        <w:t>des programmes Medicaid/Medicare</w:t>
      </w:r>
      <w:r w:rsidR="00DE07A3">
        <w:rPr>
          <w:rFonts w:ascii="Arial" w:hAnsi="Arial" w:cs="Arial"/>
        </w:rPr>
        <w:t xml:space="preserve"> en cas de non respect, en particulier en formation continue</w:t>
      </w:r>
      <w:r w:rsidR="00F22ACB" w:rsidRPr="00F101BF">
        <w:rPr>
          <w:rFonts w:ascii="Arial" w:hAnsi="Arial" w:cs="Arial"/>
        </w:rPr>
        <w:t xml:space="preserve"> (Van Dyke, 2016).</w:t>
      </w:r>
      <w:r w:rsidR="00E31AE8">
        <w:rPr>
          <w:rFonts w:ascii="Arial" w:hAnsi="Arial" w:cs="Arial"/>
        </w:rPr>
        <w:t xml:space="preserve"> </w:t>
      </w:r>
    </w:p>
    <w:p w14:paraId="5D249186" w14:textId="77777777" w:rsidR="00F22ACB" w:rsidRPr="00F101BF" w:rsidRDefault="00F22ACB" w:rsidP="00F22ACB">
      <w:pPr>
        <w:spacing w:line="360" w:lineRule="auto"/>
        <w:jc w:val="both"/>
        <w:rPr>
          <w:rFonts w:ascii="Arial" w:hAnsi="Arial" w:cs="Arial"/>
        </w:rPr>
      </w:pPr>
    </w:p>
    <w:p w14:paraId="721E7F55" w14:textId="77777777" w:rsidR="003477D7" w:rsidRDefault="00F22ACB" w:rsidP="00D120D3">
      <w:pPr>
        <w:spacing w:line="360" w:lineRule="auto"/>
        <w:jc w:val="both"/>
        <w:rPr>
          <w:rFonts w:ascii="Arial" w:hAnsi="Arial" w:cs="Arial"/>
        </w:rPr>
      </w:pPr>
      <w:r w:rsidRPr="00D120D3">
        <w:rPr>
          <w:rFonts w:ascii="Arial" w:hAnsi="Arial" w:cs="Arial"/>
        </w:rPr>
        <w:t xml:space="preserve">En France, </w:t>
      </w:r>
      <w:r w:rsidR="00842154" w:rsidRPr="00D120D3">
        <w:rPr>
          <w:rFonts w:ascii="Arial" w:hAnsi="Arial" w:cs="Arial"/>
        </w:rPr>
        <w:t xml:space="preserve">au </w:t>
      </w:r>
      <w:r w:rsidRPr="00D120D3">
        <w:rPr>
          <w:rFonts w:ascii="Arial" w:hAnsi="Arial" w:cs="Arial"/>
        </w:rPr>
        <w:t>v</w:t>
      </w:r>
      <w:r w:rsidR="00842154" w:rsidRPr="00D120D3">
        <w:rPr>
          <w:rFonts w:ascii="Arial" w:hAnsi="Arial" w:cs="Arial"/>
        </w:rPr>
        <w:t>u du nombre d’Evènements I</w:t>
      </w:r>
      <w:r w:rsidRPr="00D120D3">
        <w:rPr>
          <w:rFonts w:ascii="Arial" w:hAnsi="Arial" w:cs="Arial"/>
        </w:rPr>
        <w:t>ndésirables</w:t>
      </w:r>
      <w:r w:rsidR="00FE7F92" w:rsidRPr="00D120D3">
        <w:rPr>
          <w:rFonts w:ascii="Arial" w:hAnsi="Arial" w:cs="Arial"/>
        </w:rPr>
        <w:t xml:space="preserve"> Associés aux Soins </w:t>
      </w:r>
      <w:r w:rsidR="00842154" w:rsidRPr="00D120D3">
        <w:rPr>
          <w:rFonts w:ascii="Arial" w:hAnsi="Arial" w:cs="Arial"/>
        </w:rPr>
        <w:t>(</w:t>
      </w:r>
      <w:r w:rsidR="00EE595A" w:rsidRPr="00D120D3">
        <w:rPr>
          <w:rFonts w:ascii="Arial" w:hAnsi="Arial" w:cs="Arial"/>
        </w:rPr>
        <w:t>EIAS</w:t>
      </w:r>
      <w:r w:rsidR="00842154" w:rsidRPr="00D120D3">
        <w:rPr>
          <w:rFonts w:ascii="Arial" w:hAnsi="Arial" w:cs="Arial"/>
        </w:rPr>
        <w:t>)</w:t>
      </w:r>
      <w:r w:rsidRPr="00D120D3">
        <w:rPr>
          <w:rFonts w:ascii="Arial" w:hAnsi="Arial" w:cs="Arial"/>
        </w:rPr>
        <w:t xml:space="preserve"> et dans le souci d’améliorer la sécurité des patients, </w:t>
      </w:r>
      <w:r w:rsidR="00842154" w:rsidRPr="00D120D3">
        <w:rPr>
          <w:rFonts w:ascii="Arial" w:hAnsi="Arial" w:cs="Arial"/>
        </w:rPr>
        <w:t xml:space="preserve">la </w:t>
      </w:r>
      <w:r w:rsidR="00D120D3">
        <w:rPr>
          <w:rFonts w:ascii="Arial" w:hAnsi="Arial" w:cs="Arial"/>
        </w:rPr>
        <w:t>HA</w:t>
      </w:r>
      <w:r w:rsidR="00842154" w:rsidRPr="00D120D3">
        <w:rPr>
          <w:rFonts w:ascii="Arial" w:hAnsi="Arial" w:cs="Arial"/>
        </w:rPr>
        <w:t xml:space="preserve">S a mis en place le </w:t>
      </w:r>
      <w:r w:rsidRPr="00D120D3">
        <w:rPr>
          <w:rFonts w:ascii="Arial" w:hAnsi="Arial" w:cs="Arial"/>
        </w:rPr>
        <w:t>Programme Amélioration Continue du Travail en Equipe</w:t>
      </w:r>
      <w:r w:rsidR="00842154" w:rsidRPr="00D120D3">
        <w:rPr>
          <w:rFonts w:ascii="Arial" w:hAnsi="Arial" w:cs="Arial"/>
        </w:rPr>
        <w:t xml:space="preserve"> (PACTE</w:t>
      </w:r>
      <w:r w:rsidRPr="00D120D3">
        <w:rPr>
          <w:rFonts w:ascii="Arial" w:hAnsi="Arial" w:cs="Arial"/>
        </w:rPr>
        <w:t xml:space="preserve">). </w:t>
      </w:r>
      <w:r w:rsidR="00842154" w:rsidRPr="00D120D3">
        <w:rPr>
          <w:rFonts w:ascii="Arial" w:hAnsi="Arial" w:cs="Arial"/>
        </w:rPr>
        <w:t>Etant donné</w:t>
      </w:r>
      <w:r w:rsidRPr="00D120D3">
        <w:rPr>
          <w:rFonts w:ascii="Arial" w:hAnsi="Arial" w:cs="Arial"/>
        </w:rPr>
        <w:t xml:space="preserve"> l’aspect multifactoriel et systémique</w:t>
      </w:r>
      <w:r w:rsidR="00842154" w:rsidRPr="00D120D3">
        <w:rPr>
          <w:rFonts w:ascii="Arial" w:hAnsi="Arial" w:cs="Arial"/>
        </w:rPr>
        <w:t xml:space="preserve"> des </w:t>
      </w:r>
      <w:r w:rsidR="00EE595A" w:rsidRPr="00D120D3">
        <w:rPr>
          <w:rFonts w:ascii="Arial" w:hAnsi="Arial" w:cs="Arial"/>
        </w:rPr>
        <w:t>évènements indésirables</w:t>
      </w:r>
      <w:r w:rsidR="00842154" w:rsidRPr="00D120D3">
        <w:rPr>
          <w:rFonts w:ascii="Arial" w:hAnsi="Arial" w:cs="Arial"/>
        </w:rPr>
        <w:t>, ce programme</w:t>
      </w:r>
      <w:r w:rsidRPr="00D120D3">
        <w:rPr>
          <w:rFonts w:ascii="Arial" w:hAnsi="Arial" w:cs="Arial"/>
        </w:rPr>
        <w:t xml:space="preserve"> </w:t>
      </w:r>
      <w:r w:rsidR="0055527F" w:rsidRPr="00D120D3">
        <w:rPr>
          <w:rFonts w:ascii="Arial" w:hAnsi="Arial" w:cs="Arial"/>
        </w:rPr>
        <w:t>propose</w:t>
      </w:r>
      <w:r w:rsidRPr="00D120D3">
        <w:rPr>
          <w:rFonts w:ascii="Arial" w:hAnsi="Arial" w:cs="Arial"/>
        </w:rPr>
        <w:t xml:space="preserve"> des « méthodes et outils complémentaires (exemple : débriefing, outil de communication, autoévaluat</w:t>
      </w:r>
      <w:r w:rsidR="00FE7F92" w:rsidRPr="00D120D3">
        <w:rPr>
          <w:rFonts w:ascii="Arial" w:hAnsi="Arial" w:cs="Arial"/>
        </w:rPr>
        <w:t>ion de l’équipe, etc.</w:t>
      </w:r>
      <w:r w:rsidRPr="00D120D3">
        <w:rPr>
          <w:rFonts w:ascii="Arial" w:hAnsi="Arial" w:cs="Arial"/>
        </w:rPr>
        <w:t>), un livret pédagogique « générique » pour aider une équipe à déployer un programme d’amélioration continue du trav</w:t>
      </w:r>
      <w:r w:rsidR="00FE7F92" w:rsidRPr="00D120D3">
        <w:rPr>
          <w:rFonts w:ascii="Arial" w:hAnsi="Arial" w:cs="Arial"/>
        </w:rPr>
        <w:t>ail en équipe, un «référentiel</w:t>
      </w:r>
      <w:r w:rsidRPr="00D120D3">
        <w:rPr>
          <w:rFonts w:ascii="Arial" w:hAnsi="Arial" w:cs="Arial"/>
        </w:rPr>
        <w:t>» d’évaluation qui permettra aux experts visiteurs de mesurer l’engagement et l’efficacité de l’équipe »</w:t>
      </w:r>
      <w:r w:rsidRPr="00D120D3">
        <w:rPr>
          <w:rFonts w:ascii="Arial" w:hAnsi="Arial" w:cs="Arial"/>
          <w:color w:val="943634" w:themeColor="accent2" w:themeShade="BF"/>
        </w:rPr>
        <w:t xml:space="preserve"> </w:t>
      </w:r>
      <w:r w:rsidRPr="00D120D3">
        <w:rPr>
          <w:rFonts w:ascii="Arial" w:hAnsi="Arial" w:cs="Arial"/>
        </w:rPr>
        <w:t>(HAS, 2013)</w:t>
      </w:r>
      <w:r w:rsidR="00D120D3" w:rsidRPr="00D120D3">
        <w:rPr>
          <w:rFonts w:ascii="Arial" w:hAnsi="Arial" w:cs="Arial"/>
        </w:rPr>
        <w:t xml:space="preserve"> </w:t>
      </w:r>
      <w:r w:rsidR="00D120D3" w:rsidRPr="004050BE">
        <w:rPr>
          <w:rFonts w:ascii="Arial" w:hAnsi="Arial" w:cs="Arial"/>
        </w:rPr>
        <w:t xml:space="preserve">La HAS a recommandé le développement et un recours plus fréquent aux simulateurs médicaux lors de la formation des soignants afin de réduire ce déficit et de pouvoir appliquer le précepte : « never the first time on a patient » (HAS, </w:t>
      </w:r>
      <w:r w:rsidR="00D120D3" w:rsidRPr="00770F07">
        <w:rPr>
          <w:rFonts w:ascii="Arial" w:hAnsi="Arial" w:cs="Arial"/>
          <w:color w:val="FF0000"/>
        </w:rPr>
        <w:t>x</w:t>
      </w:r>
      <w:r w:rsidR="00D120D3">
        <w:rPr>
          <w:rFonts w:ascii="Arial" w:hAnsi="Arial" w:cs="Arial"/>
        </w:rPr>
        <w:t>).</w:t>
      </w:r>
    </w:p>
    <w:p w14:paraId="79509E85" w14:textId="77777777" w:rsidR="00F747F6" w:rsidRDefault="00F747F6" w:rsidP="00D120D3">
      <w:pPr>
        <w:spacing w:line="360" w:lineRule="auto"/>
        <w:jc w:val="both"/>
        <w:rPr>
          <w:rFonts w:ascii="Arial" w:hAnsi="Arial" w:cs="Arial"/>
        </w:rPr>
      </w:pPr>
    </w:p>
    <w:p w14:paraId="215FF542" w14:textId="02BB183F" w:rsidR="00F747F6" w:rsidRPr="00F101BF" w:rsidRDefault="00F747F6" w:rsidP="00F747F6">
      <w:pPr>
        <w:spacing w:line="360" w:lineRule="auto"/>
        <w:jc w:val="both"/>
        <w:rPr>
          <w:rFonts w:ascii="Arial" w:hAnsi="Arial" w:cs="Arial"/>
        </w:rPr>
      </w:pPr>
      <w:r w:rsidRPr="004326D9">
        <w:rPr>
          <w:rFonts w:ascii="Arial" w:hAnsi="Arial" w:cs="Arial"/>
        </w:rPr>
        <w:t xml:space="preserve">Enfin, il est possible de mettre en place une formation à partir des évènements indésirables, </w:t>
      </w:r>
      <w:r w:rsidR="000D4EA7">
        <w:rPr>
          <w:rFonts w:ascii="Arial" w:hAnsi="Arial" w:cs="Arial"/>
        </w:rPr>
        <w:t>mais cela nécessite de définir d</w:t>
      </w:r>
      <w:r w:rsidRPr="004326D9">
        <w:rPr>
          <w:rFonts w:ascii="Arial" w:hAnsi="Arial" w:cs="Arial"/>
        </w:rPr>
        <w:t>es périmètres de sécurité</w:t>
      </w:r>
      <w:r w:rsidR="000D4EA7">
        <w:rPr>
          <w:rFonts w:ascii="Arial" w:hAnsi="Arial" w:cs="Arial"/>
        </w:rPr>
        <w:t xml:space="preserve"> pour les individus</w:t>
      </w:r>
      <w:r w:rsidRPr="004326D9">
        <w:rPr>
          <w:rFonts w:ascii="Arial" w:hAnsi="Arial" w:cs="Arial"/>
        </w:rPr>
        <w:t xml:space="preserve">, et implique de passer par une analyse systémique. En effet, </w:t>
      </w:r>
      <w:r>
        <w:rPr>
          <w:rFonts w:ascii="Arial" w:hAnsi="Arial" w:cs="Arial"/>
        </w:rPr>
        <w:t>p</w:t>
      </w:r>
      <w:r w:rsidRPr="004326D9">
        <w:rPr>
          <w:rFonts w:ascii="Arial" w:hAnsi="Arial" w:cs="Arial"/>
        </w:rPr>
        <w:t>our la plupart, ces événements ne relèvent pas d’un manque de compétence technique de la part des soignants (chirurgiens, infirmières, anesthésistes...) mais trahissent plutôt un déficit de compétences non-techniques (conscience de la situation, prise de décision, communication, travail en équipe, leadership, gestion du stress, gestion de la fatigue...)</w:t>
      </w:r>
      <w:r>
        <w:rPr>
          <w:rFonts w:ascii="Arial" w:hAnsi="Arial" w:cs="Arial"/>
        </w:rPr>
        <w:t xml:space="preserve"> (REF). </w:t>
      </w:r>
      <w:r w:rsidRPr="004050BE">
        <w:rPr>
          <w:rFonts w:ascii="Arial" w:hAnsi="Arial" w:cs="Arial"/>
        </w:rPr>
        <w:t>Les compétences non techniques et la notion de facteurs humains sont souvent évoquées, ainsi que la nécessité de concevoir l’équipe de travail comme une compétence collective (Millat, 2006)</w:t>
      </w:r>
    </w:p>
    <w:p w14:paraId="20CB1E61" w14:textId="77777777" w:rsidR="003477D7" w:rsidRDefault="003477D7" w:rsidP="00D120D3">
      <w:pPr>
        <w:spacing w:line="360" w:lineRule="auto"/>
        <w:jc w:val="both"/>
        <w:rPr>
          <w:rFonts w:ascii="Arial" w:hAnsi="Arial" w:cs="Arial"/>
        </w:rPr>
      </w:pPr>
    </w:p>
    <w:p w14:paraId="1685BD6F" w14:textId="5E9DCDC0" w:rsidR="007202D2" w:rsidRPr="00F101BF" w:rsidRDefault="00F747F6" w:rsidP="007202D2">
      <w:pPr>
        <w:spacing w:line="360" w:lineRule="auto"/>
        <w:jc w:val="both"/>
        <w:rPr>
          <w:rFonts w:ascii="Arial" w:hAnsi="Arial" w:cs="Arial"/>
        </w:rPr>
      </w:pPr>
      <w:r>
        <w:rPr>
          <w:rFonts w:ascii="Arial" w:hAnsi="Arial" w:cs="Arial"/>
        </w:rPr>
        <w:t>O</w:t>
      </w:r>
      <w:r w:rsidR="003477D7" w:rsidRPr="00F101BF">
        <w:rPr>
          <w:rFonts w:ascii="Arial" w:hAnsi="Arial" w:cs="Arial"/>
        </w:rPr>
        <w:t>utils de standardisation de communication comme le SBAR pour les briefings, développ</w:t>
      </w:r>
      <w:r w:rsidR="003477D7">
        <w:rPr>
          <w:rFonts w:ascii="Arial" w:hAnsi="Arial" w:cs="Arial"/>
        </w:rPr>
        <w:t xml:space="preserve">ement d’une culture de qualité. </w:t>
      </w:r>
      <w:r w:rsidR="007202D2" w:rsidRPr="00F101BF">
        <w:rPr>
          <w:rFonts w:ascii="Arial" w:hAnsi="Arial" w:cs="Arial"/>
        </w:rPr>
        <w:t xml:space="preserve">Mise en place de stratégies pour améliorer le travail en équipe autour de 3 axes : amélioration du style de communication, réduction de la hiérarchie médicale et instauration d’une culture qui considère l’erreur comme faisant partie de la nature humaine. Base d’un travail d’équipe : communication efficace. Passe par du training entre étudiants infirmiers et étudiants en médecine lors de workshops. Permet une connaissance mutuelle et à terme la réduction des barrières hiérarchiques. </w:t>
      </w:r>
      <w:r w:rsidR="007202D2">
        <w:rPr>
          <w:rFonts w:ascii="Arial" w:hAnsi="Arial" w:cs="Arial"/>
        </w:rPr>
        <w:t>Mise en place de co</w:t>
      </w:r>
      <w:r w:rsidR="007202D2" w:rsidRPr="00F101BF">
        <w:rPr>
          <w:rFonts w:ascii="Arial" w:hAnsi="Arial" w:cs="Arial"/>
        </w:rPr>
        <w:t>mités hospitalier pour analyser les erreurs dans le but d’éviter qu’elles ne se renouvellent dans lesquels : patients, accompagnants, internes, infirmières... auraient un droit à parole, avec un médiateur pour éviter d’individualiser la responsabilité. Philosophie top-down (Cammarano et al., 2016).</w:t>
      </w:r>
    </w:p>
    <w:p w14:paraId="195EEF61" w14:textId="77777777" w:rsidR="0045045A" w:rsidRDefault="0045045A" w:rsidP="00F101BF">
      <w:pPr>
        <w:spacing w:line="360" w:lineRule="auto"/>
        <w:jc w:val="both"/>
        <w:rPr>
          <w:rFonts w:ascii="Arial" w:hAnsi="Arial" w:cs="Arial"/>
        </w:rPr>
      </w:pPr>
    </w:p>
    <w:p w14:paraId="070DE923" w14:textId="77777777" w:rsidR="00167144" w:rsidRPr="00F101BF" w:rsidRDefault="00167144" w:rsidP="00F101BF">
      <w:pPr>
        <w:spacing w:line="360" w:lineRule="auto"/>
        <w:jc w:val="both"/>
        <w:rPr>
          <w:rFonts w:ascii="Arial" w:hAnsi="Arial" w:cs="Arial"/>
        </w:rPr>
      </w:pPr>
    </w:p>
    <w:p w14:paraId="510C4EF4" w14:textId="2CBEEB40" w:rsidR="0022327B" w:rsidRDefault="0022327B" w:rsidP="00F101BF">
      <w:pPr>
        <w:pStyle w:val="Sous-titre"/>
        <w:spacing w:line="360" w:lineRule="auto"/>
        <w:jc w:val="both"/>
        <w:rPr>
          <w:rStyle w:val="Forteaccentuation"/>
          <w:rFonts w:ascii="Arial" w:hAnsi="Arial"/>
        </w:rPr>
      </w:pPr>
      <w:r>
        <w:rPr>
          <w:rStyle w:val="Forteaccentuation"/>
          <w:rFonts w:ascii="Arial" w:hAnsi="Arial"/>
        </w:rPr>
        <w:t>Les compétence</w:t>
      </w:r>
      <w:r w:rsidR="004B53FC">
        <w:rPr>
          <w:rStyle w:val="Forteaccentuation"/>
          <w:rFonts w:ascii="Arial" w:hAnsi="Arial"/>
        </w:rPr>
        <w:t>s</w:t>
      </w:r>
      <w:r w:rsidR="00D45DEA">
        <w:rPr>
          <w:rStyle w:val="Forteaccentuation"/>
          <w:rFonts w:ascii="Arial" w:hAnsi="Arial"/>
        </w:rPr>
        <w:t xml:space="preserve"> non techniques </w:t>
      </w:r>
    </w:p>
    <w:p w14:paraId="24B0FD15" w14:textId="3493D75E" w:rsidR="00F22ACB" w:rsidRPr="00D8643D" w:rsidRDefault="00F22ACB" w:rsidP="004B53FC">
      <w:pPr>
        <w:pStyle w:val="Titre7"/>
        <w:ind w:firstLine="708"/>
        <w:rPr>
          <w:rStyle w:val="lev"/>
          <w:iCs w:val="0"/>
        </w:rPr>
      </w:pPr>
      <w:r w:rsidRPr="00D8643D">
        <w:rPr>
          <w:rStyle w:val="lev"/>
          <w:iCs w:val="0"/>
        </w:rPr>
        <w:t xml:space="preserve">Qu’entend-on par </w:t>
      </w:r>
      <w:r w:rsidR="00400829" w:rsidRPr="00D8643D">
        <w:rPr>
          <w:rStyle w:val="lev"/>
          <w:iCs w:val="0"/>
        </w:rPr>
        <w:t>compétences non techniques</w:t>
      </w:r>
      <w:r w:rsidRPr="00D8643D">
        <w:rPr>
          <w:rStyle w:val="lev"/>
          <w:iCs w:val="0"/>
        </w:rPr>
        <w:t> ?</w:t>
      </w:r>
    </w:p>
    <w:p w14:paraId="304B836E" w14:textId="77777777" w:rsidR="00753037" w:rsidRDefault="00753037" w:rsidP="007E4D84">
      <w:pPr>
        <w:spacing w:line="360" w:lineRule="auto"/>
        <w:jc w:val="both"/>
        <w:rPr>
          <w:rFonts w:ascii="Arial" w:hAnsi="Arial" w:cs="Arial"/>
        </w:rPr>
      </w:pPr>
    </w:p>
    <w:p w14:paraId="40C8FAFD" w14:textId="2FC58ED6" w:rsidR="007E4D84" w:rsidRDefault="000C4C38" w:rsidP="007E4D84">
      <w:pPr>
        <w:spacing w:line="360" w:lineRule="auto"/>
        <w:jc w:val="both"/>
        <w:rPr>
          <w:rFonts w:ascii="Arial" w:hAnsi="Arial" w:cs="Arial"/>
        </w:rPr>
      </w:pPr>
      <w:r w:rsidRPr="007E4D84">
        <w:rPr>
          <w:rFonts w:ascii="Arial" w:hAnsi="Arial" w:cs="Arial"/>
        </w:rPr>
        <w:t xml:space="preserve">Selon le Modèle du </w:t>
      </w:r>
      <w:r w:rsidR="00817B92" w:rsidRPr="007E4D84">
        <w:rPr>
          <w:rFonts w:ascii="Arial" w:hAnsi="Arial" w:cs="Arial"/>
        </w:rPr>
        <w:t>Fromage Suisse ou Swiss Cheese Model</w:t>
      </w:r>
      <w:r w:rsidRPr="007E4D84">
        <w:rPr>
          <w:rFonts w:ascii="Arial" w:hAnsi="Arial" w:cs="Arial"/>
        </w:rPr>
        <w:t xml:space="preserve"> </w:t>
      </w:r>
      <w:r w:rsidR="007E4D84" w:rsidRPr="007E4D84">
        <w:rPr>
          <w:rFonts w:ascii="Arial" w:hAnsi="Arial" w:cs="Arial"/>
        </w:rPr>
        <w:t xml:space="preserve"> (SCM) </w:t>
      </w:r>
      <w:r w:rsidR="00F236EC">
        <w:rPr>
          <w:rFonts w:ascii="Arial" w:hAnsi="Arial" w:cs="Arial"/>
        </w:rPr>
        <w:t>développé par Reason (1990</w:t>
      </w:r>
      <w:r w:rsidRPr="007E4D84">
        <w:rPr>
          <w:rFonts w:ascii="Arial" w:hAnsi="Arial" w:cs="Arial"/>
        </w:rPr>
        <w:t>), l</w:t>
      </w:r>
      <w:r w:rsidR="00F076E5" w:rsidRPr="007E4D84">
        <w:rPr>
          <w:rFonts w:ascii="Arial" w:hAnsi="Arial" w:cs="Arial"/>
        </w:rPr>
        <w:t xml:space="preserve">es accidents organisationnels </w:t>
      </w:r>
      <w:r w:rsidR="00AC744F" w:rsidRPr="007E4D84">
        <w:rPr>
          <w:rFonts w:ascii="Arial" w:hAnsi="Arial" w:cs="Arial"/>
        </w:rPr>
        <w:t>résultent de la combinaison</w:t>
      </w:r>
      <w:r w:rsidRPr="007E4D84">
        <w:rPr>
          <w:rFonts w:ascii="Arial" w:hAnsi="Arial" w:cs="Arial"/>
        </w:rPr>
        <w:t xml:space="preserve"> d’une suite de défaillances </w:t>
      </w:r>
      <w:r w:rsidR="00817B92" w:rsidRPr="007E4D84">
        <w:rPr>
          <w:rFonts w:ascii="Arial" w:hAnsi="Arial" w:cs="Arial"/>
        </w:rPr>
        <w:t>latentes</w:t>
      </w:r>
      <w:r w:rsidR="00F236EC">
        <w:rPr>
          <w:rFonts w:ascii="Arial" w:hAnsi="Arial" w:cs="Arial"/>
        </w:rPr>
        <w:t>,</w:t>
      </w:r>
      <w:r w:rsidR="00817B92" w:rsidRPr="007E4D84">
        <w:rPr>
          <w:rFonts w:ascii="Arial" w:hAnsi="Arial" w:cs="Arial"/>
        </w:rPr>
        <w:t xml:space="preserve"> </w:t>
      </w:r>
      <w:r w:rsidR="00F236EC">
        <w:rPr>
          <w:rFonts w:ascii="Arial" w:hAnsi="Arial" w:cs="Arial"/>
        </w:rPr>
        <w:t>elles-mêmes conséquences</w:t>
      </w:r>
      <w:r w:rsidR="00570A0F">
        <w:rPr>
          <w:rFonts w:ascii="Arial" w:hAnsi="Arial" w:cs="Arial"/>
        </w:rPr>
        <w:t xml:space="preserve"> de décisions organisationnelles </w:t>
      </w:r>
      <w:r w:rsidR="00AC744F" w:rsidRPr="007E4D84">
        <w:rPr>
          <w:rFonts w:ascii="Arial" w:hAnsi="Arial" w:cs="Arial"/>
        </w:rPr>
        <w:t>et</w:t>
      </w:r>
      <w:r w:rsidR="00F076E5" w:rsidRPr="007E4D84">
        <w:rPr>
          <w:rFonts w:ascii="Arial" w:hAnsi="Arial" w:cs="Arial"/>
        </w:rPr>
        <w:t xml:space="preserve"> d’</w:t>
      </w:r>
      <w:r w:rsidR="00570A0F">
        <w:rPr>
          <w:rFonts w:ascii="Arial" w:hAnsi="Arial" w:cs="Arial"/>
        </w:rPr>
        <w:t>erreurs actives, dont la survenue est potentialisée par les conséquences locales des précédentes</w:t>
      </w:r>
      <w:r w:rsidR="00F236EC">
        <w:rPr>
          <w:rFonts w:ascii="Arial" w:hAnsi="Arial" w:cs="Arial"/>
        </w:rPr>
        <w:t xml:space="preserve"> : sous-effectif, surcroit de fatigue, problèmes techniques, objectifs contradictoires, manque de communication, par exemple. </w:t>
      </w:r>
    </w:p>
    <w:p w14:paraId="17DA52EF" w14:textId="456B468D" w:rsidR="000C4C38" w:rsidRDefault="00753037" w:rsidP="00786E86">
      <w:pPr>
        <w:widowControl w:val="0"/>
        <w:tabs>
          <w:tab w:val="left" w:pos="220"/>
          <w:tab w:val="left" w:pos="720"/>
        </w:tabs>
        <w:autoSpaceDE w:val="0"/>
        <w:autoSpaceDN w:val="0"/>
        <w:adjustRightInd w:val="0"/>
        <w:spacing w:line="360" w:lineRule="auto"/>
        <w:jc w:val="both"/>
        <w:rPr>
          <w:rFonts w:ascii="Arial" w:hAnsi="Arial" w:cs="Arial"/>
        </w:rPr>
      </w:pPr>
      <w:r>
        <w:rPr>
          <w:rFonts w:ascii="Arial" w:hAnsi="Arial" w:cs="Arial"/>
        </w:rPr>
        <w:t xml:space="preserve">Ainsi, </w:t>
      </w:r>
      <w:r w:rsidR="009B2445">
        <w:rPr>
          <w:rFonts w:ascii="Arial" w:hAnsi="Arial" w:cs="Arial"/>
        </w:rPr>
        <w:t xml:space="preserve">selon ce modèle, </w:t>
      </w:r>
      <w:r>
        <w:rPr>
          <w:rFonts w:ascii="Arial" w:hAnsi="Arial" w:cs="Arial"/>
        </w:rPr>
        <w:t>les accidents ou incidents ne sont pas</w:t>
      </w:r>
      <w:r w:rsidR="00041CF5">
        <w:rPr>
          <w:rFonts w:ascii="Arial" w:hAnsi="Arial" w:cs="Arial"/>
        </w:rPr>
        <w:t xml:space="preserve"> uniquement la conséquence d’une défaillance </w:t>
      </w:r>
      <w:r>
        <w:rPr>
          <w:rFonts w:ascii="Arial" w:hAnsi="Arial" w:cs="Arial"/>
        </w:rPr>
        <w:t xml:space="preserve">professionnelle technique au sens strict, mais </w:t>
      </w:r>
      <w:r w:rsidR="009B2445">
        <w:rPr>
          <w:rFonts w:ascii="Arial" w:hAnsi="Arial" w:cs="Arial"/>
        </w:rPr>
        <w:t xml:space="preserve">d’un cumul de défaillances techniques et non techniques. </w:t>
      </w:r>
    </w:p>
    <w:p w14:paraId="5BC1E99A" w14:textId="77777777" w:rsidR="00557D8D" w:rsidRDefault="00557D8D" w:rsidP="00786E86">
      <w:pPr>
        <w:widowControl w:val="0"/>
        <w:tabs>
          <w:tab w:val="left" w:pos="220"/>
          <w:tab w:val="left" w:pos="720"/>
        </w:tabs>
        <w:autoSpaceDE w:val="0"/>
        <w:autoSpaceDN w:val="0"/>
        <w:adjustRightInd w:val="0"/>
        <w:spacing w:line="360" w:lineRule="auto"/>
        <w:jc w:val="both"/>
        <w:rPr>
          <w:rFonts w:ascii="Arial" w:hAnsi="Arial" w:cs="Arial"/>
        </w:rPr>
      </w:pPr>
    </w:p>
    <w:p w14:paraId="0157B2BA" w14:textId="7D0BBE2E" w:rsidR="000C4C38" w:rsidRDefault="00F41BA6" w:rsidP="00714817">
      <w:pPr>
        <w:widowControl w:val="0"/>
        <w:tabs>
          <w:tab w:val="left" w:pos="220"/>
          <w:tab w:val="left" w:pos="720"/>
        </w:tabs>
        <w:autoSpaceDE w:val="0"/>
        <w:autoSpaceDN w:val="0"/>
        <w:adjustRightInd w:val="0"/>
        <w:spacing w:line="360" w:lineRule="auto"/>
        <w:jc w:val="both"/>
        <w:rPr>
          <w:rFonts w:ascii="Arial" w:hAnsi="Arial" w:cs="Arial"/>
        </w:rPr>
      </w:pPr>
      <w:r>
        <w:rPr>
          <w:rFonts w:ascii="Arial" w:hAnsi="Arial" w:cs="Arial"/>
        </w:rPr>
        <w:t xml:space="preserve">Selon le principe que l’erreur humaine ne peut être éliminée mais réduite, </w:t>
      </w:r>
      <w:r w:rsidR="00400829" w:rsidRPr="00DF6D33">
        <w:rPr>
          <w:rFonts w:ascii="Arial" w:hAnsi="Arial" w:cs="Arial"/>
        </w:rPr>
        <w:t xml:space="preserve">Flin, O’Connor et Crichton </w:t>
      </w:r>
      <w:r w:rsidR="00DF6D33">
        <w:rPr>
          <w:rFonts w:ascii="Arial" w:hAnsi="Arial" w:cs="Arial"/>
        </w:rPr>
        <w:t>(</w:t>
      </w:r>
      <w:r w:rsidR="00786E86">
        <w:rPr>
          <w:rFonts w:ascii="Arial" w:hAnsi="Arial" w:cs="Arial"/>
        </w:rPr>
        <w:t xml:space="preserve">2008) </w:t>
      </w:r>
      <w:r w:rsidR="00400829" w:rsidRPr="00DF6D33">
        <w:rPr>
          <w:rFonts w:ascii="Arial" w:hAnsi="Arial" w:cs="Arial"/>
        </w:rPr>
        <w:t>ont répertorié 7 ty</w:t>
      </w:r>
      <w:r w:rsidR="00DF6D33" w:rsidRPr="00DF6D33">
        <w:rPr>
          <w:rFonts w:ascii="Arial" w:hAnsi="Arial" w:cs="Arial"/>
        </w:rPr>
        <w:t xml:space="preserve">pes de compétences non techniques </w:t>
      </w:r>
      <w:r w:rsidR="00041CF5">
        <w:rPr>
          <w:rFonts w:ascii="Arial" w:hAnsi="Arial" w:cs="Arial"/>
        </w:rPr>
        <w:t>proposant ainsi</w:t>
      </w:r>
      <w:r w:rsidR="00786E86">
        <w:rPr>
          <w:rFonts w:ascii="Arial" w:hAnsi="Arial" w:cs="Arial"/>
        </w:rPr>
        <w:t xml:space="preserve"> </w:t>
      </w:r>
      <w:r w:rsidR="00DF6D33" w:rsidRPr="00DF6D33">
        <w:rPr>
          <w:rFonts w:ascii="Arial" w:hAnsi="Arial" w:cs="Arial"/>
        </w:rPr>
        <w:t>une gr</w:t>
      </w:r>
      <w:r w:rsidR="00786E86">
        <w:rPr>
          <w:rFonts w:ascii="Arial" w:hAnsi="Arial" w:cs="Arial"/>
        </w:rPr>
        <w:t xml:space="preserve">ille de lecture utilisable pour tout secteur d’activité dans lequel </w:t>
      </w:r>
      <w:r w:rsidR="00041CF5">
        <w:rPr>
          <w:rFonts w:ascii="Arial" w:hAnsi="Arial" w:cs="Arial"/>
        </w:rPr>
        <w:t>la sécurité est en jeu</w:t>
      </w:r>
      <w:r w:rsidR="00FA14C1">
        <w:rPr>
          <w:rFonts w:ascii="Arial" w:hAnsi="Arial" w:cs="Arial"/>
        </w:rPr>
        <w:t xml:space="preserve"> afin de permettre leur</w:t>
      </w:r>
      <w:r w:rsidR="00FA2E2F">
        <w:rPr>
          <w:rFonts w:ascii="Arial" w:hAnsi="Arial" w:cs="Arial"/>
        </w:rPr>
        <w:t xml:space="preserve"> amélioration et de limiter les risques.</w:t>
      </w:r>
    </w:p>
    <w:p w14:paraId="15BB79FF" w14:textId="3E44F424" w:rsidR="00FA14C1" w:rsidRDefault="00FA14C1" w:rsidP="00FA14C1">
      <w:pPr>
        <w:widowControl w:val="0"/>
        <w:autoSpaceDE w:val="0"/>
        <w:autoSpaceDN w:val="0"/>
        <w:adjustRightInd w:val="0"/>
        <w:spacing w:line="360" w:lineRule="auto"/>
        <w:jc w:val="both"/>
        <w:rPr>
          <w:rFonts w:ascii="Arial" w:hAnsi="Arial" w:cs="Arial"/>
        </w:rPr>
      </w:pPr>
      <w:r>
        <w:rPr>
          <w:rFonts w:ascii="Arial" w:hAnsi="Arial" w:cs="Arial"/>
        </w:rPr>
        <w:t xml:space="preserve">Les auteurs </w:t>
      </w:r>
      <w:r w:rsidR="00434BFA">
        <w:rPr>
          <w:rFonts w:ascii="Arial" w:hAnsi="Arial" w:cs="Arial"/>
        </w:rPr>
        <w:t>en proposent la définition suivante :</w:t>
      </w:r>
      <w:r>
        <w:rPr>
          <w:rFonts w:ascii="Arial" w:hAnsi="Arial" w:cs="Arial"/>
        </w:rPr>
        <w:t xml:space="preserve"> « </w:t>
      </w:r>
      <w:r w:rsidRPr="00DF6D33">
        <w:rPr>
          <w:rFonts w:ascii="Arial" w:hAnsi="Arial" w:cs="Arial"/>
        </w:rPr>
        <w:t xml:space="preserve">the essential resilience and expertise to enable the smooth operation of imperfect technical systems in threatening environments. » </w:t>
      </w:r>
      <w:r w:rsidR="00434BFA">
        <w:rPr>
          <w:rFonts w:ascii="Arial" w:hAnsi="Arial" w:cs="Arial"/>
        </w:rPr>
        <w:t>(Flin et al., 2008, p.3).</w:t>
      </w:r>
    </w:p>
    <w:p w14:paraId="62632BF2" w14:textId="4E5C5781" w:rsidR="00D45DEA" w:rsidRPr="002A76AD" w:rsidRDefault="002A76AD" w:rsidP="002A76AD">
      <w:pPr>
        <w:widowControl w:val="0"/>
        <w:tabs>
          <w:tab w:val="left" w:pos="2733"/>
        </w:tabs>
        <w:autoSpaceDE w:val="0"/>
        <w:autoSpaceDN w:val="0"/>
        <w:adjustRightInd w:val="0"/>
        <w:spacing w:line="360" w:lineRule="auto"/>
        <w:jc w:val="both"/>
        <w:rPr>
          <w:rFonts w:ascii="Arial" w:hAnsi="Arial" w:cs="Arial"/>
        </w:rPr>
      </w:pPr>
      <w:r>
        <w:rPr>
          <w:rFonts w:ascii="Arial" w:hAnsi="Arial" w:cs="Arial"/>
        </w:rPr>
        <w:t>Flin (</w:t>
      </w:r>
      <w:r w:rsidRPr="00F101BF">
        <w:rPr>
          <w:rFonts w:ascii="Arial" w:hAnsi="Arial" w:cs="Arial"/>
        </w:rPr>
        <w:t xml:space="preserve">2013) </w:t>
      </w:r>
      <w:r>
        <w:rPr>
          <w:rFonts w:ascii="Arial" w:hAnsi="Arial" w:cs="Arial"/>
        </w:rPr>
        <w:t xml:space="preserve">précise </w:t>
      </w:r>
      <w:r w:rsidR="00922C3D">
        <w:rPr>
          <w:rFonts w:ascii="Arial" w:hAnsi="Arial" w:cs="Arial"/>
        </w:rPr>
        <w:t>cette définition</w:t>
      </w:r>
      <w:r>
        <w:rPr>
          <w:rFonts w:ascii="Arial" w:hAnsi="Arial" w:cs="Arial"/>
        </w:rPr>
        <w:t xml:space="preserve">: </w:t>
      </w:r>
      <w:r w:rsidRPr="002A76AD">
        <w:rPr>
          <w:rFonts w:ascii="Arial" w:hAnsi="Arial" w:cs="Arial"/>
        </w:rPr>
        <w:t>« Non-technical skills are protective against human fallibilities and consequent adverse events. They are not new or mysterious behaviours. In fact, they represent what the safest and most efficient workers do on a consistent basis and the rest of us do ‘on a good day’. They help to reduce errors, increase the capture of errors and can aid an effective response when an operational problem occurs. »</w:t>
      </w:r>
    </w:p>
    <w:p w14:paraId="1C703628" w14:textId="06EB911B" w:rsidR="000C4C38" w:rsidRDefault="00995409" w:rsidP="00714817">
      <w:pPr>
        <w:widowControl w:val="0"/>
        <w:tabs>
          <w:tab w:val="left" w:pos="220"/>
          <w:tab w:val="left" w:pos="720"/>
        </w:tabs>
        <w:autoSpaceDE w:val="0"/>
        <w:autoSpaceDN w:val="0"/>
        <w:adjustRightInd w:val="0"/>
        <w:spacing w:line="360" w:lineRule="auto"/>
        <w:jc w:val="both"/>
        <w:rPr>
          <w:rFonts w:ascii="Arial" w:hAnsi="Arial" w:cs="Arial"/>
        </w:rPr>
      </w:pPr>
      <w:r>
        <w:rPr>
          <w:rFonts w:ascii="Arial" w:hAnsi="Arial" w:cs="Arial"/>
        </w:rPr>
        <w:t>Elles se répartissent en d</w:t>
      </w:r>
      <w:r w:rsidR="00D45DEA">
        <w:rPr>
          <w:rFonts w:ascii="Arial" w:hAnsi="Arial" w:cs="Arial"/>
        </w:rPr>
        <w:t xml:space="preserve">eux grandes catégories : </w:t>
      </w:r>
      <w:r>
        <w:rPr>
          <w:rFonts w:ascii="Arial" w:hAnsi="Arial" w:cs="Arial"/>
        </w:rPr>
        <w:t xml:space="preserve">les </w:t>
      </w:r>
      <w:r w:rsidR="00D45DEA">
        <w:rPr>
          <w:rFonts w:ascii="Arial" w:hAnsi="Arial" w:cs="Arial"/>
        </w:rPr>
        <w:t xml:space="preserve">compétences cognitives </w:t>
      </w:r>
      <w:r>
        <w:rPr>
          <w:rFonts w:ascii="Arial" w:hAnsi="Arial" w:cs="Arial"/>
        </w:rPr>
        <w:t xml:space="preserve">(conscience de la situation, prise de décision, gestion du stress et de la fatigue) </w:t>
      </w:r>
      <w:r w:rsidR="00D45DEA">
        <w:rPr>
          <w:rFonts w:ascii="Arial" w:hAnsi="Arial" w:cs="Arial"/>
        </w:rPr>
        <w:t xml:space="preserve">et </w:t>
      </w:r>
      <w:r>
        <w:rPr>
          <w:rFonts w:ascii="Arial" w:hAnsi="Arial" w:cs="Arial"/>
        </w:rPr>
        <w:t xml:space="preserve">les </w:t>
      </w:r>
      <w:r w:rsidR="00D45DEA">
        <w:rPr>
          <w:rFonts w:ascii="Arial" w:hAnsi="Arial" w:cs="Arial"/>
        </w:rPr>
        <w:t>compétences sociales</w:t>
      </w:r>
      <w:r>
        <w:rPr>
          <w:rFonts w:ascii="Arial" w:hAnsi="Arial" w:cs="Arial"/>
        </w:rPr>
        <w:t xml:space="preserve"> (communication, </w:t>
      </w:r>
      <w:r w:rsidR="00C66EF7">
        <w:rPr>
          <w:rFonts w:ascii="Arial" w:hAnsi="Arial" w:cs="Arial"/>
        </w:rPr>
        <w:t>travail d’équipe et leadership)</w:t>
      </w:r>
      <w:r w:rsidR="000D4EA7">
        <w:rPr>
          <w:rFonts w:ascii="Arial" w:hAnsi="Arial" w:cs="Arial"/>
        </w:rPr>
        <w:t> :</w:t>
      </w:r>
    </w:p>
    <w:p w14:paraId="3BB58B81" w14:textId="77777777" w:rsidR="00167144" w:rsidRDefault="00167144" w:rsidP="00714817">
      <w:pPr>
        <w:widowControl w:val="0"/>
        <w:tabs>
          <w:tab w:val="left" w:pos="220"/>
          <w:tab w:val="left" w:pos="720"/>
        </w:tabs>
        <w:autoSpaceDE w:val="0"/>
        <w:autoSpaceDN w:val="0"/>
        <w:adjustRightInd w:val="0"/>
        <w:spacing w:line="360" w:lineRule="auto"/>
        <w:jc w:val="both"/>
        <w:rPr>
          <w:rFonts w:ascii="Arial" w:hAnsi="Arial" w:cs="Arial"/>
        </w:rPr>
      </w:pPr>
    </w:p>
    <w:p w14:paraId="3EB598A6" w14:textId="77777777" w:rsidR="00167144" w:rsidRDefault="00167144" w:rsidP="00714817">
      <w:pPr>
        <w:widowControl w:val="0"/>
        <w:tabs>
          <w:tab w:val="left" w:pos="220"/>
          <w:tab w:val="left" w:pos="720"/>
        </w:tabs>
        <w:autoSpaceDE w:val="0"/>
        <w:autoSpaceDN w:val="0"/>
        <w:adjustRightInd w:val="0"/>
        <w:spacing w:line="360" w:lineRule="auto"/>
        <w:jc w:val="both"/>
        <w:rPr>
          <w:rFonts w:ascii="Arial" w:hAnsi="Arial" w:cs="Arial"/>
        </w:rPr>
      </w:pPr>
    </w:p>
    <w:p w14:paraId="57ADE867" w14:textId="77777777" w:rsidR="00167144" w:rsidRDefault="00167144" w:rsidP="00714817">
      <w:pPr>
        <w:widowControl w:val="0"/>
        <w:tabs>
          <w:tab w:val="left" w:pos="220"/>
          <w:tab w:val="left" w:pos="720"/>
        </w:tabs>
        <w:autoSpaceDE w:val="0"/>
        <w:autoSpaceDN w:val="0"/>
        <w:adjustRightInd w:val="0"/>
        <w:spacing w:line="360" w:lineRule="auto"/>
        <w:jc w:val="both"/>
        <w:rPr>
          <w:rFonts w:ascii="Arial" w:hAnsi="Arial" w:cs="Arial"/>
        </w:rPr>
      </w:pPr>
    </w:p>
    <w:p w14:paraId="45B997ED" w14:textId="77777777" w:rsidR="00167144" w:rsidRDefault="00167144" w:rsidP="00714817">
      <w:pPr>
        <w:widowControl w:val="0"/>
        <w:tabs>
          <w:tab w:val="left" w:pos="220"/>
          <w:tab w:val="left" w:pos="720"/>
        </w:tabs>
        <w:autoSpaceDE w:val="0"/>
        <w:autoSpaceDN w:val="0"/>
        <w:adjustRightInd w:val="0"/>
        <w:spacing w:line="360" w:lineRule="auto"/>
        <w:jc w:val="both"/>
        <w:rPr>
          <w:rFonts w:ascii="Arial" w:hAnsi="Arial" w:cs="Arial"/>
        </w:rPr>
      </w:pPr>
    </w:p>
    <w:tbl>
      <w:tblPr>
        <w:tblStyle w:val="Grille"/>
        <w:tblW w:w="9550" w:type="dxa"/>
        <w:jc w:val="center"/>
        <w:tblInd w:w="-638"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2959"/>
        <w:gridCol w:w="6591"/>
      </w:tblGrid>
      <w:tr w:rsidR="004727FC" w14:paraId="6CD21A86" w14:textId="77777777" w:rsidTr="006058CF">
        <w:trPr>
          <w:jc w:val="center"/>
        </w:trPr>
        <w:tc>
          <w:tcPr>
            <w:tcW w:w="2959" w:type="dxa"/>
            <w:vMerge w:val="restart"/>
            <w:tcBorders>
              <w:top w:val="single" w:sz="18" w:space="0" w:color="1F497D" w:themeColor="text2"/>
              <w:left w:val="single" w:sz="18" w:space="0" w:color="1F497D" w:themeColor="text2"/>
              <w:bottom w:val="nil"/>
              <w:right w:val="nil"/>
            </w:tcBorders>
            <w:shd w:val="clear" w:color="auto" w:fill="C6D9F1" w:themeFill="text2" w:themeFillTint="33"/>
            <w:vAlign w:val="center"/>
          </w:tcPr>
          <w:p w14:paraId="2CE64A32" w14:textId="53507D24" w:rsidR="004727FC" w:rsidRPr="00DF6D33" w:rsidRDefault="004727FC" w:rsidP="00714817">
            <w:pPr>
              <w:widowControl w:val="0"/>
              <w:tabs>
                <w:tab w:val="left" w:pos="220"/>
                <w:tab w:val="left" w:pos="720"/>
              </w:tabs>
              <w:autoSpaceDE w:val="0"/>
              <w:autoSpaceDN w:val="0"/>
              <w:adjustRightInd w:val="0"/>
              <w:spacing w:line="360" w:lineRule="auto"/>
              <w:jc w:val="center"/>
              <w:rPr>
                <w:rFonts w:ascii="Arial" w:hAnsi="Arial" w:cs="Arial"/>
              </w:rPr>
            </w:pPr>
            <w:r>
              <w:rPr>
                <w:rFonts w:ascii="Arial" w:hAnsi="Arial" w:cs="Arial"/>
              </w:rPr>
              <w:t>conscience de la situation</w:t>
            </w:r>
          </w:p>
        </w:tc>
        <w:tc>
          <w:tcPr>
            <w:tcW w:w="6591" w:type="dxa"/>
            <w:tcBorders>
              <w:top w:val="single" w:sz="18" w:space="0" w:color="1F497D" w:themeColor="text2"/>
              <w:left w:val="nil"/>
              <w:bottom w:val="nil"/>
              <w:right w:val="single" w:sz="18" w:space="0" w:color="1F497D" w:themeColor="text2"/>
            </w:tcBorders>
            <w:shd w:val="clear" w:color="auto" w:fill="DBE5F1" w:themeFill="accent1" w:themeFillTint="33"/>
          </w:tcPr>
          <w:p w14:paraId="19B92B05" w14:textId="57C17E53" w:rsidR="004727FC" w:rsidRPr="000C4C38" w:rsidRDefault="004727FC" w:rsidP="00714817">
            <w:pPr>
              <w:widowControl w:val="0"/>
              <w:tabs>
                <w:tab w:val="left" w:pos="220"/>
                <w:tab w:val="left" w:pos="720"/>
              </w:tabs>
              <w:autoSpaceDE w:val="0"/>
              <w:autoSpaceDN w:val="0"/>
              <w:adjustRightInd w:val="0"/>
              <w:spacing w:line="360" w:lineRule="auto"/>
              <w:rPr>
                <w:rFonts w:ascii="Arial" w:hAnsi="Arial" w:cs="Arial"/>
              </w:rPr>
            </w:pPr>
            <w:r>
              <w:rPr>
                <w:rFonts w:ascii="Arial" w:hAnsi="Arial" w:cs="Arial"/>
              </w:rPr>
              <w:t>collecte ou prise d’information</w:t>
            </w:r>
          </w:p>
        </w:tc>
      </w:tr>
      <w:tr w:rsidR="004727FC" w14:paraId="5A381106" w14:textId="77777777" w:rsidTr="006058CF">
        <w:trPr>
          <w:jc w:val="center"/>
        </w:trPr>
        <w:tc>
          <w:tcPr>
            <w:tcW w:w="2959" w:type="dxa"/>
            <w:vMerge/>
            <w:tcBorders>
              <w:top w:val="nil"/>
              <w:left w:val="single" w:sz="18" w:space="0" w:color="1F497D" w:themeColor="text2"/>
              <w:bottom w:val="nil"/>
              <w:right w:val="nil"/>
            </w:tcBorders>
            <w:shd w:val="clear" w:color="auto" w:fill="C6D9F1" w:themeFill="text2" w:themeFillTint="33"/>
          </w:tcPr>
          <w:p w14:paraId="191ADE52" w14:textId="2DDE5C41" w:rsidR="004727FC" w:rsidRDefault="004727FC" w:rsidP="00714817">
            <w:pPr>
              <w:widowControl w:val="0"/>
              <w:tabs>
                <w:tab w:val="left" w:pos="220"/>
                <w:tab w:val="left" w:pos="720"/>
              </w:tabs>
              <w:autoSpaceDE w:val="0"/>
              <w:autoSpaceDN w:val="0"/>
              <w:adjustRightInd w:val="0"/>
              <w:spacing w:line="360" w:lineRule="auto"/>
              <w:rPr>
                <w:rFonts w:ascii="Arial" w:hAnsi="Arial" w:cs="Arial"/>
              </w:rPr>
            </w:pPr>
          </w:p>
        </w:tc>
        <w:tc>
          <w:tcPr>
            <w:tcW w:w="6591" w:type="dxa"/>
            <w:tcBorders>
              <w:top w:val="nil"/>
              <w:left w:val="nil"/>
              <w:bottom w:val="nil"/>
              <w:right w:val="single" w:sz="18" w:space="0" w:color="1F497D" w:themeColor="text2"/>
            </w:tcBorders>
            <w:shd w:val="clear" w:color="auto" w:fill="FFFFFF" w:themeFill="background1"/>
          </w:tcPr>
          <w:p w14:paraId="36CFBAA5" w14:textId="7B46659C" w:rsidR="004727FC" w:rsidRDefault="004727FC" w:rsidP="00714817">
            <w:pPr>
              <w:widowControl w:val="0"/>
              <w:tabs>
                <w:tab w:val="left" w:pos="220"/>
                <w:tab w:val="left" w:pos="720"/>
              </w:tabs>
              <w:autoSpaceDE w:val="0"/>
              <w:autoSpaceDN w:val="0"/>
              <w:adjustRightInd w:val="0"/>
              <w:spacing w:line="360" w:lineRule="auto"/>
              <w:rPr>
                <w:rFonts w:ascii="Arial" w:hAnsi="Arial" w:cs="Arial"/>
              </w:rPr>
            </w:pPr>
            <w:r>
              <w:rPr>
                <w:rFonts w:ascii="Arial" w:hAnsi="Arial" w:cs="Arial"/>
              </w:rPr>
              <w:t>interprétation des informations</w:t>
            </w:r>
          </w:p>
        </w:tc>
      </w:tr>
      <w:tr w:rsidR="004727FC" w14:paraId="235A9055" w14:textId="77777777" w:rsidTr="006058CF">
        <w:trPr>
          <w:jc w:val="center"/>
        </w:trPr>
        <w:tc>
          <w:tcPr>
            <w:tcW w:w="2959" w:type="dxa"/>
            <w:vMerge/>
            <w:tcBorders>
              <w:top w:val="nil"/>
              <w:left w:val="single" w:sz="18" w:space="0" w:color="1F497D" w:themeColor="text2"/>
              <w:bottom w:val="single" w:sz="18" w:space="0" w:color="1F497D" w:themeColor="text2"/>
              <w:right w:val="nil"/>
            </w:tcBorders>
            <w:shd w:val="clear" w:color="auto" w:fill="C6D9F1" w:themeFill="text2" w:themeFillTint="33"/>
          </w:tcPr>
          <w:p w14:paraId="563F6C77" w14:textId="77777777" w:rsidR="004727FC" w:rsidRDefault="004727FC" w:rsidP="00714817">
            <w:pPr>
              <w:widowControl w:val="0"/>
              <w:tabs>
                <w:tab w:val="left" w:pos="220"/>
                <w:tab w:val="left" w:pos="720"/>
              </w:tabs>
              <w:autoSpaceDE w:val="0"/>
              <w:autoSpaceDN w:val="0"/>
              <w:adjustRightInd w:val="0"/>
              <w:spacing w:line="360" w:lineRule="auto"/>
              <w:rPr>
                <w:rFonts w:ascii="Arial" w:hAnsi="Arial" w:cs="Arial"/>
              </w:rPr>
            </w:pPr>
          </w:p>
        </w:tc>
        <w:tc>
          <w:tcPr>
            <w:tcW w:w="6591" w:type="dxa"/>
            <w:tcBorders>
              <w:top w:val="nil"/>
              <w:left w:val="nil"/>
              <w:bottom w:val="single" w:sz="18" w:space="0" w:color="1F497D" w:themeColor="text2"/>
              <w:right w:val="single" w:sz="18" w:space="0" w:color="1F497D" w:themeColor="text2"/>
            </w:tcBorders>
            <w:shd w:val="clear" w:color="auto" w:fill="DBE5F1" w:themeFill="accent1" w:themeFillTint="33"/>
          </w:tcPr>
          <w:p w14:paraId="5A30F602" w14:textId="7998A5D8" w:rsidR="004727FC" w:rsidRPr="000C4C38" w:rsidRDefault="004727FC" w:rsidP="00714817">
            <w:pPr>
              <w:widowControl w:val="0"/>
              <w:tabs>
                <w:tab w:val="left" w:pos="220"/>
                <w:tab w:val="left" w:pos="720"/>
              </w:tabs>
              <w:autoSpaceDE w:val="0"/>
              <w:autoSpaceDN w:val="0"/>
              <w:adjustRightInd w:val="0"/>
              <w:spacing w:line="360" w:lineRule="auto"/>
              <w:ind w:left="34"/>
              <w:rPr>
                <w:rFonts w:ascii="Arial" w:hAnsi="Arial" w:cs="Arial"/>
              </w:rPr>
            </w:pPr>
            <w:r>
              <w:rPr>
                <w:rFonts w:ascii="Arial" w:hAnsi="Arial" w:cs="Arial"/>
              </w:rPr>
              <w:t>anticipation des états futurs</w:t>
            </w:r>
          </w:p>
        </w:tc>
      </w:tr>
      <w:tr w:rsidR="00A96F31" w14:paraId="7D721ED1" w14:textId="77777777" w:rsidTr="006058CF">
        <w:trPr>
          <w:jc w:val="center"/>
        </w:trPr>
        <w:tc>
          <w:tcPr>
            <w:tcW w:w="2959" w:type="dxa"/>
            <w:vMerge w:val="restart"/>
            <w:tcBorders>
              <w:top w:val="single" w:sz="18" w:space="0" w:color="1F497D" w:themeColor="text2"/>
              <w:left w:val="single" w:sz="18" w:space="0" w:color="1F497D" w:themeColor="text2"/>
              <w:bottom w:val="nil"/>
              <w:right w:val="nil"/>
            </w:tcBorders>
            <w:vAlign w:val="center"/>
          </w:tcPr>
          <w:p w14:paraId="69982210" w14:textId="074B94B8" w:rsidR="00A96F31" w:rsidRDefault="00A96F31" w:rsidP="00714817">
            <w:pPr>
              <w:widowControl w:val="0"/>
              <w:tabs>
                <w:tab w:val="left" w:pos="220"/>
                <w:tab w:val="left" w:pos="720"/>
              </w:tabs>
              <w:autoSpaceDE w:val="0"/>
              <w:autoSpaceDN w:val="0"/>
              <w:adjustRightInd w:val="0"/>
              <w:spacing w:line="360" w:lineRule="auto"/>
              <w:jc w:val="center"/>
              <w:rPr>
                <w:rFonts w:ascii="Arial" w:hAnsi="Arial" w:cs="Arial"/>
              </w:rPr>
            </w:pPr>
            <w:r>
              <w:rPr>
                <w:rFonts w:ascii="Arial" w:hAnsi="Arial" w:cs="Arial"/>
              </w:rPr>
              <w:t>prise de décision</w:t>
            </w:r>
            <w:r w:rsidRPr="00DF6D33">
              <w:rPr>
                <w:rFonts w:ascii="Arial" w:hAnsi="Arial" w:cs="Arial"/>
              </w:rPr>
              <w:t xml:space="preserve">  </w:t>
            </w:r>
          </w:p>
        </w:tc>
        <w:tc>
          <w:tcPr>
            <w:tcW w:w="6591" w:type="dxa"/>
            <w:tcBorders>
              <w:top w:val="single" w:sz="18" w:space="0" w:color="1F497D" w:themeColor="text2"/>
              <w:left w:val="nil"/>
              <w:bottom w:val="nil"/>
              <w:right w:val="single" w:sz="18" w:space="0" w:color="1F497D" w:themeColor="text2"/>
            </w:tcBorders>
            <w:shd w:val="clear" w:color="auto" w:fill="FFFFFF" w:themeFill="background1"/>
          </w:tcPr>
          <w:p w14:paraId="0C5FB321" w14:textId="7ED16D93" w:rsidR="00A96F31" w:rsidRPr="000C4C38" w:rsidRDefault="00A96F31" w:rsidP="00714817">
            <w:pPr>
              <w:widowControl w:val="0"/>
              <w:tabs>
                <w:tab w:val="left" w:pos="220"/>
                <w:tab w:val="left" w:pos="720"/>
              </w:tabs>
              <w:autoSpaceDE w:val="0"/>
              <w:autoSpaceDN w:val="0"/>
              <w:adjustRightInd w:val="0"/>
              <w:spacing w:line="360" w:lineRule="auto"/>
              <w:rPr>
                <w:rFonts w:ascii="Arial" w:hAnsi="Arial" w:cs="Arial"/>
              </w:rPr>
            </w:pPr>
            <w:r>
              <w:rPr>
                <w:rFonts w:ascii="Arial" w:hAnsi="Arial" w:cs="Arial"/>
              </w:rPr>
              <w:t>évaluation de la situation</w:t>
            </w:r>
          </w:p>
        </w:tc>
      </w:tr>
      <w:tr w:rsidR="00A96F31" w14:paraId="2F27C775" w14:textId="77777777" w:rsidTr="00C66EF7">
        <w:trPr>
          <w:jc w:val="center"/>
        </w:trPr>
        <w:tc>
          <w:tcPr>
            <w:tcW w:w="2959" w:type="dxa"/>
            <w:vMerge/>
            <w:tcBorders>
              <w:top w:val="nil"/>
              <w:left w:val="single" w:sz="18" w:space="0" w:color="1F497D" w:themeColor="text2"/>
              <w:bottom w:val="nil"/>
              <w:right w:val="nil"/>
            </w:tcBorders>
          </w:tcPr>
          <w:p w14:paraId="71FA4F8A" w14:textId="77777777" w:rsidR="00A96F31" w:rsidRDefault="00A96F31" w:rsidP="00714817">
            <w:pPr>
              <w:widowControl w:val="0"/>
              <w:tabs>
                <w:tab w:val="left" w:pos="220"/>
                <w:tab w:val="left" w:pos="720"/>
              </w:tabs>
              <w:autoSpaceDE w:val="0"/>
              <w:autoSpaceDN w:val="0"/>
              <w:adjustRightInd w:val="0"/>
              <w:spacing w:line="360" w:lineRule="auto"/>
              <w:rPr>
                <w:rFonts w:ascii="Arial" w:hAnsi="Arial" w:cs="Arial"/>
              </w:rPr>
            </w:pPr>
          </w:p>
        </w:tc>
        <w:tc>
          <w:tcPr>
            <w:tcW w:w="6591" w:type="dxa"/>
            <w:tcBorders>
              <w:top w:val="nil"/>
              <w:left w:val="nil"/>
              <w:bottom w:val="nil"/>
              <w:right w:val="single" w:sz="18" w:space="0" w:color="1F497D" w:themeColor="text2"/>
            </w:tcBorders>
            <w:shd w:val="clear" w:color="auto" w:fill="DBE5F1" w:themeFill="accent1" w:themeFillTint="33"/>
          </w:tcPr>
          <w:p w14:paraId="2ACA54E6" w14:textId="075C3738" w:rsidR="00A96F31" w:rsidRDefault="00A96F31" w:rsidP="00714817">
            <w:pPr>
              <w:widowControl w:val="0"/>
              <w:tabs>
                <w:tab w:val="left" w:pos="220"/>
                <w:tab w:val="left" w:pos="720"/>
              </w:tabs>
              <w:autoSpaceDE w:val="0"/>
              <w:autoSpaceDN w:val="0"/>
              <w:adjustRightInd w:val="0"/>
              <w:spacing w:line="360" w:lineRule="auto"/>
              <w:rPr>
                <w:rFonts w:ascii="Arial" w:hAnsi="Arial" w:cs="Arial"/>
              </w:rPr>
            </w:pPr>
            <w:r>
              <w:rPr>
                <w:rFonts w:ascii="Arial" w:hAnsi="Arial" w:cs="Arial"/>
              </w:rPr>
              <w:t>analyse des différentes options</w:t>
            </w:r>
          </w:p>
        </w:tc>
      </w:tr>
      <w:tr w:rsidR="00A96F31" w14:paraId="69C33A8C" w14:textId="77777777" w:rsidTr="006058CF">
        <w:trPr>
          <w:jc w:val="center"/>
        </w:trPr>
        <w:tc>
          <w:tcPr>
            <w:tcW w:w="2959" w:type="dxa"/>
            <w:vMerge/>
            <w:tcBorders>
              <w:top w:val="nil"/>
              <w:left w:val="single" w:sz="18" w:space="0" w:color="1F497D" w:themeColor="text2"/>
              <w:bottom w:val="nil"/>
              <w:right w:val="nil"/>
            </w:tcBorders>
          </w:tcPr>
          <w:p w14:paraId="107E5262" w14:textId="77777777" w:rsidR="00A96F31" w:rsidRDefault="00A96F31" w:rsidP="00714817">
            <w:pPr>
              <w:widowControl w:val="0"/>
              <w:tabs>
                <w:tab w:val="left" w:pos="220"/>
                <w:tab w:val="left" w:pos="720"/>
              </w:tabs>
              <w:autoSpaceDE w:val="0"/>
              <w:autoSpaceDN w:val="0"/>
              <w:adjustRightInd w:val="0"/>
              <w:spacing w:line="360" w:lineRule="auto"/>
              <w:rPr>
                <w:rFonts w:ascii="Arial" w:hAnsi="Arial" w:cs="Arial"/>
              </w:rPr>
            </w:pPr>
          </w:p>
        </w:tc>
        <w:tc>
          <w:tcPr>
            <w:tcW w:w="6591" w:type="dxa"/>
            <w:tcBorders>
              <w:top w:val="nil"/>
              <w:left w:val="nil"/>
              <w:bottom w:val="nil"/>
              <w:right w:val="single" w:sz="18" w:space="0" w:color="1F497D" w:themeColor="text2"/>
            </w:tcBorders>
          </w:tcPr>
          <w:p w14:paraId="592B35FE" w14:textId="005C7194" w:rsidR="00A96F31" w:rsidRDefault="00A96F31" w:rsidP="00714817">
            <w:pPr>
              <w:widowControl w:val="0"/>
              <w:tabs>
                <w:tab w:val="left" w:pos="220"/>
                <w:tab w:val="left" w:pos="720"/>
              </w:tabs>
              <w:autoSpaceDE w:val="0"/>
              <w:autoSpaceDN w:val="0"/>
              <w:adjustRightInd w:val="0"/>
              <w:spacing w:line="360" w:lineRule="auto"/>
              <w:rPr>
                <w:rFonts w:ascii="Arial" w:hAnsi="Arial" w:cs="Arial"/>
              </w:rPr>
            </w:pPr>
            <w:r>
              <w:rPr>
                <w:rFonts w:ascii="Arial" w:hAnsi="Arial" w:cs="Arial"/>
              </w:rPr>
              <w:t>sélection et mise en oeuvre d’une option</w:t>
            </w:r>
          </w:p>
        </w:tc>
      </w:tr>
      <w:tr w:rsidR="00A96F31" w14:paraId="297EB9F2" w14:textId="77777777" w:rsidTr="00C66EF7">
        <w:trPr>
          <w:jc w:val="center"/>
        </w:trPr>
        <w:tc>
          <w:tcPr>
            <w:tcW w:w="2959" w:type="dxa"/>
            <w:vMerge/>
            <w:tcBorders>
              <w:top w:val="nil"/>
              <w:left w:val="single" w:sz="18" w:space="0" w:color="1F497D" w:themeColor="text2"/>
              <w:bottom w:val="single" w:sz="18" w:space="0" w:color="1F497D" w:themeColor="text2"/>
              <w:right w:val="nil"/>
            </w:tcBorders>
          </w:tcPr>
          <w:p w14:paraId="54170746" w14:textId="77777777" w:rsidR="00A96F31" w:rsidRDefault="00A96F31" w:rsidP="00714817">
            <w:pPr>
              <w:widowControl w:val="0"/>
              <w:tabs>
                <w:tab w:val="left" w:pos="220"/>
                <w:tab w:val="left" w:pos="720"/>
              </w:tabs>
              <w:autoSpaceDE w:val="0"/>
              <w:autoSpaceDN w:val="0"/>
              <w:adjustRightInd w:val="0"/>
              <w:spacing w:line="360" w:lineRule="auto"/>
              <w:rPr>
                <w:rFonts w:ascii="Arial" w:hAnsi="Arial" w:cs="Arial"/>
              </w:rPr>
            </w:pPr>
          </w:p>
        </w:tc>
        <w:tc>
          <w:tcPr>
            <w:tcW w:w="6591" w:type="dxa"/>
            <w:tcBorders>
              <w:top w:val="nil"/>
              <w:left w:val="nil"/>
              <w:bottom w:val="single" w:sz="18" w:space="0" w:color="1F497D" w:themeColor="text2"/>
              <w:right w:val="single" w:sz="18" w:space="0" w:color="1F497D" w:themeColor="text2"/>
            </w:tcBorders>
            <w:shd w:val="clear" w:color="auto" w:fill="DBE5F1" w:themeFill="accent1" w:themeFillTint="33"/>
          </w:tcPr>
          <w:p w14:paraId="127EE75E" w14:textId="7DB0469C" w:rsidR="00A96F31" w:rsidRDefault="00A96F31" w:rsidP="00714817">
            <w:pPr>
              <w:widowControl w:val="0"/>
              <w:tabs>
                <w:tab w:val="left" w:pos="220"/>
                <w:tab w:val="left" w:pos="720"/>
              </w:tabs>
              <w:autoSpaceDE w:val="0"/>
              <w:autoSpaceDN w:val="0"/>
              <w:adjustRightInd w:val="0"/>
              <w:spacing w:line="360" w:lineRule="auto"/>
              <w:rPr>
                <w:rFonts w:ascii="Arial" w:hAnsi="Arial" w:cs="Arial"/>
              </w:rPr>
            </w:pPr>
            <w:r>
              <w:rPr>
                <w:rFonts w:ascii="Arial" w:hAnsi="Arial" w:cs="Arial"/>
              </w:rPr>
              <w:t>analyse du résultat</w:t>
            </w:r>
          </w:p>
        </w:tc>
      </w:tr>
      <w:tr w:rsidR="000162CC" w14:paraId="6D52EE11" w14:textId="77777777" w:rsidTr="00C66EF7">
        <w:trPr>
          <w:jc w:val="center"/>
        </w:trPr>
        <w:tc>
          <w:tcPr>
            <w:tcW w:w="2959" w:type="dxa"/>
            <w:vMerge w:val="restart"/>
            <w:tcBorders>
              <w:top w:val="single" w:sz="18" w:space="0" w:color="1F497D" w:themeColor="text2"/>
              <w:left w:val="single" w:sz="18" w:space="0" w:color="1F497D" w:themeColor="text2"/>
              <w:bottom w:val="nil"/>
              <w:right w:val="nil"/>
            </w:tcBorders>
            <w:shd w:val="clear" w:color="auto" w:fill="C6D9F1" w:themeFill="text2" w:themeFillTint="33"/>
            <w:vAlign w:val="center"/>
          </w:tcPr>
          <w:p w14:paraId="1E1538CE" w14:textId="54D8BA83" w:rsidR="000162CC" w:rsidRPr="000C4C38" w:rsidRDefault="000162CC" w:rsidP="000162CC">
            <w:pPr>
              <w:widowControl w:val="0"/>
              <w:tabs>
                <w:tab w:val="left" w:pos="220"/>
                <w:tab w:val="left" w:pos="720"/>
              </w:tabs>
              <w:autoSpaceDE w:val="0"/>
              <w:autoSpaceDN w:val="0"/>
              <w:adjustRightInd w:val="0"/>
              <w:spacing w:line="360" w:lineRule="auto"/>
              <w:jc w:val="center"/>
              <w:rPr>
                <w:rFonts w:ascii="Arial" w:hAnsi="Arial" w:cs="Arial"/>
              </w:rPr>
            </w:pPr>
            <w:r w:rsidRPr="000C4C38">
              <w:rPr>
                <w:rFonts w:ascii="Arial" w:hAnsi="Arial" w:cs="Arial"/>
              </w:rPr>
              <w:t>communication</w:t>
            </w:r>
          </w:p>
        </w:tc>
        <w:tc>
          <w:tcPr>
            <w:tcW w:w="6591" w:type="dxa"/>
            <w:tcBorders>
              <w:top w:val="single" w:sz="18" w:space="0" w:color="1F497D" w:themeColor="text2"/>
              <w:left w:val="nil"/>
              <w:bottom w:val="nil"/>
              <w:right w:val="single" w:sz="18" w:space="0" w:color="1F497D" w:themeColor="text2"/>
            </w:tcBorders>
            <w:shd w:val="clear" w:color="auto" w:fill="FFFFFF" w:themeFill="background1"/>
          </w:tcPr>
          <w:p w14:paraId="2F30FA7F" w14:textId="66D7F80C" w:rsidR="000162CC" w:rsidRPr="000C4C38" w:rsidRDefault="000162CC" w:rsidP="00DB4ED4">
            <w:pPr>
              <w:widowControl w:val="0"/>
              <w:tabs>
                <w:tab w:val="left" w:pos="220"/>
                <w:tab w:val="left" w:pos="720"/>
              </w:tabs>
              <w:autoSpaceDE w:val="0"/>
              <w:autoSpaceDN w:val="0"/>
              <w:adjustRightInd w:val="0"/>
              <w:spacing w:line="360" w:lineRule="auto"/>
              <w:rPr>
                <w:rFonts w:ascii="Arial" w:hAnsi="Arial" w:cs="Arial"/>
              </w:rPr>
            </w:pPr>
            <w:r>
              <w:rPr>
                <w:rFonts w:ascii="Arial" w:hAnsi="Arial" w:cs="Arial"/>
              </w:rPr>
              <w:t>échange d’informations, feedbacks, réponses, idées, sentiments</w:t>
            </w:r>
            <w:r w:rsidR="002D2513">
              <w:rPr>
                <w:rFonts w:ascii="Arial" w:hAnsi="Arial" w:cs="Arial"/>
              </w:rPr>
              <w:t xml:space="preserve"> </w:t>
            </w:r>
          </w:p>
        </w:tc>
      </w:tr>
      <w:tr w:rsidR="000162CC" w14:paraId="205EF6DA" w14:textId="77777777" w:rsidTr="00C66EF7">
        <w:trPr>
          <w:jc w:val="center"/>
        </w:trPr>
        <w:tc>
          <w:tcPr>
            <w:tcW w:w="2959" w:type="dxa"/>
            <w:vMerge/>
            <w:tcBorders>
              <w:top w:val="nil"/>
              <w:left w:val="single" w:sz="18" w:space="0" w:color="1F497D" w:themeColor="text2"/>
              <w:bottom w:val="nil"/>
              <w:right w:val="nil"/>
            </w:tcBorders>
            <w:shd w:val="clear" w:color="auto" w:fill="C6D9F1" w:themeFill="text2" w:themeFillTint="33"/>
          </w:tcPr>
          <w:p w14:paraId="68745278" w14:textId="77777777" w:rsidR="000162CC" w:rsidRPr="000C4C38" w:rsidRDefault="000162CC" w:rsidP="00714817">
            <w:pPr>
              <w:widowControl w:val="0"/>
              <w:tabs>
                <w:tab w:val="left" w:pos="220"/>
                <w:tab w:val="left" w:pos="720"/>
              </w:tabs>
              <w:autoSpaceDE w:val="0"/>
              <w:autoSpaceDN w:val="0"/>
              <w:adjustRightInd w:val="0"/>
              <w:spacing w:line="360" w:lineRule="auto"/>
              <w:rPr>
                <w:rFonts w:ascii="Arial" w:hAnsi="Arial" w:cs="Arial"/>
              </w:rPr>
            </w:pPr>
          </w:p>
        </w:tc>
        <w:tc>
          <w:tcPr>
            <w:tcW w:w="6591" w:type="dxa"/>
            <w:tcBorders>
              <w:top w:val="nil"/>
              <w:left w:val="nil"/>
              <w:bottom w:val="nil"/>
              <w:right w:val="single" w:sz="18" w:space="0" w:color="1F497D" w:themeColor="text2"/>
            </w:tcBorders>
            <w:shd w:val="clear" w:color="auto" w:fill="DBE5F1" w:themeFill="accent1" w:themeFillTint="33"/>
          </w:tcPr>
          <w:p w14:paraId="518CC499" w14:textId="3DF4051C" w:rsidR="000162CC" w:rsidRDefault="000162CC" w:rsidP="009049EE">
            <w:pPr>
              <w:widowControl w:val="0"/>
              <w:tabs>
                <w:tab w:val="left" w:pos="220"/>
                <w:tab w:val="left" w:pos="720"/>
              </w:tabs>
              <w:autoSpaceDE w:val="0"/>
              <w:autoSpaceDN w:val="0"/>
              <w:adjustRightInd w:val="0"/>
              <w:spacing w:line="360" w:lineRule="auto"/>
              <w:rPr>
                <w:rFonts w:ascii="Arial" w:hAnsi="Arial" w:cs="Arial"/>
              </w:rPr>
            </w:pPr>
            <w:r>
              <w:rPr>
                <w:rFonts w:ascii="Arial" w:hAnsi="Arial" w:cs="Arial"/>
              </w:rPr>
              <w:t xml:space="preserve">prise en compte du contexte et des intentions </w:t>
            </w:r>
          </w:p>
        </w:tc>
      </w:tr>
      <w:tr w:rsidR="000162CC" w14:paraId="5692C4EB" w14:textId="77777777" w:rsidTr="00C66EF7">
        <w:trPr>
          <w:jc w:val="center"/>
        </w:trPr>
        <w:tc>
          <w:tcPr>
            <w:tcW w:w="2959" w:type="dxa"/>
            <w:vMerge/>
            <w:tcBorders>
              <w:top w:val="nil"/>
              <w:left w:val="single" w:sz="18" w:space="0" w:color="1F497D" w:themeColor="text2"/>
              <w:bottom w:val="nil"/>
              <w:right w:val="nil"/>
            </w:tcBorders>
            <w:shd w:val="clear" w:color="auto" w:fill="C6D9F1" w:themeFill="text2" w:themeFillTint="33"/>
          </w:tcPr>
          <w:p w14:paraId="2E04A97F" w14:textId="77777777" w:rsidR="000162CC" w:rsidRPr="000C4C38" w:rsidRDefault="000162CC" w:rsidP="00714817">
            <w:pPr>
              <w:widowControl w:val="0"/>
              <w:tabs>
                <w:tab w:val="left" w:pos="220"/>
                <w:tab w:val="left" w:pos="720"/>
              </w:tabs>
              <w:autoSpaceDE w:val="0"/>
              <w:autoSpaceDN w:val="0"/>
              <w:adjustRightInd w:val="0"/>
              <w:spacing w:line="360" w:lineRule="auto"/>
              <w:rPr>
                <w:rFonts w:ascii="Arial" w:hAnsi="Arial" w:cs="Arial"/>
              </w:rPr>
            </w:pPr>
          </w:p>
        </w:tc>
        <w:tc>
          <w:tcPr>
            <w:tcW w:w="6591" w:type="dxa"/>
            <w:tcBorders>
              <w:top w:val="nil"/>
              <w:left w:val="nil"/>
              <w:bottom w:val="nil"/>
              <w:right w:val="single" w:sz="18" w:space="0" w:color="1F497D" w:themeColor="text2"/>
            </w:tcBorders>
            <w:shd w:val="clear" w:color="auto" w:fill="FFFFFF" w:themeFill="background1"/>
          </w:tcPr>
          <w:p w14:paraId="03E72C15" w14:textId="6C3D0BC6" w:rsidR="000162CC" w:rsidRDefault="000162CC" w:rsidP="00714817">
            <w:pPr>
              <w:widowControl w:val="0"/>
              <w:tabs>
                <w:tab w:val="left" w:pos="220"/>
                <w:tab w:val="left" w:pos="720"/>
              </w:tabs>
              <w:autoSpaceDE w:val="0"/>
              <w:autoSpaceDN w:val="0"/>
              <w:adjustRightInd w:val="0"/>
              <w:spacing w:line="360" w:lineRule="auto"/>
              <w:rPr>
                <w:rFonts w:ascii="Arial" w:hAnsi="Arial" w:cs="Arial"/>
              </w:rPr>
            </w:pPr>
            <w:r>
              <w:rPr>
                <w:rFonts w:ascii="Arial" w:hAnsi="Arial" w:cs="Arial"/>
              </w:rPr>
              <w:t>à sens unique ou à double sens (boucle de communication)</w:t>
            </w:r>
          </w:p>
        </w:tc>
      </w:tr>
      <w:tr w:rsidR="000162CC" w14:paraId="539F0706" w14:textId="77777777" w:rsidTr="00C66EF7">
        <w:trPr>
          <w:trHeight w:val="86"/>
          <w:jc w:val="center"/>
        </w:trPr>
        <w:tc>
          <w:tcPr>
            <w:tcW w:w="2959" w:type="dxa"/>
            <w:vMerge/>
            <w:tcBorders>
              <w:top w:val="nil"/>
              <w:left w:val="single" w:sz="18" w:space="0" w:color="1F497D" w:themeColor="text2"/>
              <w:bottom w:val="nil"/>
              <w:right w:val="nil"/>
            </w:tcBorders>
            <w:shd w:val="clear" w:color="auto" w:fill="C6D9F1" w:themeFill="text2" w:themeFillTint="33"/>
          </w:tcPr>
          <w:p w14:paraId="060D2B2A" w14:textId="77777777" w:rsidR="000162CC" w:rsidRPr="000C4C38" w:rsidRDefault="000162CC" w:rsidP="00714817">
            <w:pPr>
              <w:widowControl w:val="0"/>
              <w:tabs>
                <w:tab w:val="left" w:pos="220"/>
                <w:tab w:val="left" w:pos="720"/>
              </w:tabs>
              <w:autoSpaceDE w:val="0"/>
              <w:autoSpaceDN w:val="0"/>
              <w:adjustRightInd w:val="0"/>
              <w:spacing w:line="360" w:lineRule="auto"/>
              <w:rPr>
                <w:rFonts w:ascii="Arial" w:hAnsi="Arial" w:cs="Arial"/>
              </w:rPr>
            </w:pPr>
          </w:p>
        </w:tc>
        <w:tc>
          <w:tcPr>
            <w:tcW w:w="6591" w:type="dxa"/>
            <w:tcBorders>
              <w:top w:val="nil"/>
              <w:left w:val="nil"/>
              <w:bottom w:val="nil"/>
              <w:right w:val="single" w:sz="18" w:space="0" w:color="1F497D" w:themeColor="text2"/>
            </w:tcBorders>
            <w:shd w:val="clear" w:color="auto" w:fill="DBE5F1" w:themeFill="accent1" w:themeFillTint="33"/>
            <w:vAlign w:val="center"/>
          </w:tcPr>
          <w:p w14:paraId="423DB03E" w14:textId="16DD5C7B" w:rsidR="000162CC" w:rsidRDefault="000162CC" w:rsidP="00714817">
            <w:pPr>
              <w:widowControl w:val="0"/>
              <w:tabs>
                <w:tab w:val="left" w:pos="220"/>
                <w:tab w:val="left" w:pos="720"/>
              </w:tabs>
              <w:autoSpaceDE w:val="0"/>
              <w:autoSpaceDN w:val="0"/>
              <w:adjustRightInd w:val="0"/>
              <w:spacing w:line="360" w:lineRule="auto"/>
              <w:rPr>
                <w:rFonts w:ascii="Arial" w:hAnsi="Arial" w:cs="Arial"/>
              </w:rPr>
            </w:pPr>
            <w:r>
              <w:rPr>
                <w:rFonts w:ascii="Arial" w:hAnsi="Arial" w:cs="Arial"/>
              </w:rPr>
              <w:t>verbale ou non-verbale</w:t>
            </w:r>
          </w:p>
        </w:tc>
      </w:tr>
      <w:tr w:rsidR="000162CC" w14:paraId="2FDF4FB9" w14:textId="77777777" w:rsidTr="00C66EF7">
        <w:trPr>
          <w:jc w:val="center"/>
        </w:trPr>
        <w:tc>
          <w:tcPr>
            <w:tcW w:w="2959" w:type="dxa"/>
            <w:vMerge/>
            <w:tcBorders>
              <w:top w:val="nil"/>
              <w:left w:val="single" w:sz="18" w:space="0" w:color="1F497D" w:themeColor="text2"/>
              <w:bottom w:val="single" w:sz="18" w:space="0" w:color="1F497D" w:themeColor="text2"/>
              <w:right w:val="nil"/>
            </w:tcBorders>
            <w:shd w:val="clear" w:color="auto" w:fill="C6D9F1" w:themeFill="text2" w:themeFillTint="33"/>
          </w:tcPr>
          <w:p w14:paraId="37B195C2" w14:textId="77777777" w:rsidR="000162CC" w:rsidRPr="000C4C38" w:rsidRDefault="000162CC" w:rsidP="00714817">
            <w:pPr>
              <w:widowControl w:val="0"/>
              <w:tabs>
                <w:tab w:val="left" w:pos="220"/>
                <w:tab w:val="left" w:pos="720"/>
              </w:tabs>
              <w:autoSpaceDE w:val="0"/>
              <w:autoSpaceDN w:val="0"/>
              <w:adjustRightInd w:val="0"/>
              <w:spacing w:line="360" w:lineRule="auto"/>
              <w:rPr>
                <w:rFonts w:ascii="Arial" w:hAnsi="Arial" w:cs="Arial"/>
              </w:rPr>
            </w:pPr>
          </w:p>
        </w:tc>
        <w:tc>
          <w:tcPr>
            <w:tcW w:w="6591" w:type="dxa"/>
            <w:tcBorders>
              <w:top w:val="nil"/>
              <w:left w:val="nil"/>
              <w:bottom w:val="single" w:sz="18" w:space="0" w:color="1F497D" w:themeColor="text2"/>
              <w:right w:val="single" w:sz="18" w:space="0" w:color="1F497D" w:themeColor="text2"/>
            </w:tcBorders>
            <w:shd w:val="clear" w:color="auto" w:fill="FFFFFF" w:themeFill="background1"/>
          </w:tcPr>
          <w:p w14:paraId="32CAF9D6" w14:textId="79BB08E2" w:rsidR="000162CC" w:rsidRDefault="000162CC" w:rsidP="00714817">
            <w:pPr>
              <w:widowControl w:val="0"/>
              <w:tabs>
                <w:tab w:val="left" w:pos="220"/>
                <w:tab w:val="left" w:pos="720"/>
              </w:tabs>
              <w:autoSpaceDE w:val="0"/>
              <w:autoSpaceDN w:val="0"/>
              <w:adjustRightInd w:val="0"/>
              <w:spacing w:line="360" w:lineRule="auto"/>
              <w:rPr>
                <w:rFonts w:ascii="Arial" w:hAnsi="Arial" w:cs="Arial"/>
              </w:rPr>
            </w:pPr>
            <w:r>
              <w:rPr>
                <w:rFonts w:ascii="Arial" w:hAnsi="Arial" w:cs="Arial"/>
              </w:rPr>
              <w:t>en proximité ou à distance</w:t>
            </w:r>
          </w:p>
        </w:tc>
      </w:tr>
      <w:tr w:rsidR="00102232" w14:paraId="5B0D0B6B" w14:textId="77777777" w:rsidTr="00C66EF7">
        <w:trPr>
          <w:jc w:val="center"/>
        </w:trPr>
        <w:tc>
          <w:tcPr>
            <w:tcW w:w="2959" w:type="dxa"/>
            <w:vMerge w:val="restart"/>
            <w:tcBorders>
              <w:top w:val="single" w:sz="18" w:space="0" w:color="1F497D" w:themeColor="text2"/>
              <w:left w:val="single" w:sz="18" w:space="0" w:color="1F497D" w:themeColor="text2"/>
              <w:bottom w:val="nil"/>
              <w:right w:val="nil"/>
            </w:tcBorders>
            <w:vAlign w:val="center"/>
          </w:tcPr>
          <w:p w14:paraId="2183FAF6" w14:textId="1C723435" w:rsidR="00102232" w:rsidRDefault="00102232" w:rsidP="00102232">
            <w:pPr>
              <w:widowControl w:val="0"/>
              <w:tabs>
                <w:tab w:val="left" w:pos="220"/>
                <w:tab w:val="left" w:pos="720"/>
              </w:tabs>
              <w:autoSpaceDE w:val="0"/>
              <w:autoSpaceDN w:val="0"/>
              <w:adjustRightInd w:val="0"/>
              <w:spacing w:line="360" w:lineRule="auto"/>
              <w:jc w:val="center"/>
              <w:rPr>
                <w:rFonts w:ascii="Arial" w:hAnsi="Arial" w:cs="Arial"/>
              </w:rPr>
            </w:pPr>
            <w:r>
              <w:rPr>
                <w:rFonts w:ascii="Arial" w:hAnsi="Arial" w:cs="Arial"/>
              </w:rPr>
              <w:t>travail d’équipe</w:t>
            </w:r>
          </w:p>
        </w:tc>
        <w:tc>
          <w:tcPr>
            <w:tcW w:w="6591" w:type="dxa"/>
            <w:tcBorders>
              <w:top w:val="single" w:sz="18" w:space="0" w:color="1F497D" w:themeColor="text2"/>
              <w:left w:val="nil"/>
              <w:bottom w:val="nil"/>
              <w:right w:val="single" w:sz="18" w:space="0" w:color="1F497D" w:themeColor="text2"/>
            </w:tcBorders>
            <w:shd w:val="clear" w:color="auto" w:fill="DBE5F1" w:themeFill="accent1" w:themeFillTint="33"/>
          </w:tcPr>
          <w:p w14:paraId="5F3F81B6" w14:textId="0012A263" w:rsidR="00102232" w:rsidRPr="000C4C38" w:rsidRDefault="00102232" w:rsidP="00714817">
            <w:pPr>
              <w:widowControl w:val="0"/>
              <w:tabs>
                <w:tab w:val="left" w:pos="220"/>
                <w:tab w:val="left" w:pos="720"/>
              </w:tabs>
              <w:autoSpaceDE w:val="0"/>
              <w:autoSpaceDN w:val="0"/>
              <w:adjustRightInd w:val="0"/>
              <w:spacing w:line="360" w:lineRule="auto"/>
              <w:rPr>
                <w:rFonts w:ascii="Arial" w:hAnsi="Arial" w:cs="Arial"/>
              </w:rPr>
            </w:pPr>
            <w:r>
              <w:rPr>
                <w:rFonts w:ascii="Arial" w:hAnsi="Arial" w:cs="Arial"/>
              </w:rPr>
              <w:t>soutien des membres</w:t>
            </w:r>
          </w:p>
        </w:tc>
      </w:tr>
      <w:tr w:rsidR="00102232" w14:paraId="5BA8811D" w14:textId="77777777" w:rsidTr="00C66EF7">
        <w:trPr>
          <w:jc w:val="center"/>
        </w:trPr>
        <w:tc>
          <w:tcPr>
            <w:tcW w:w="2959" w:type="dxa"/>
            <w:vMerge/>
            <w:tcBorders>
              <w:top w:val="nil"/>
              <w:left w:val="single" w:sz="18" w:space="0" w:color="1F497D" w:themeColor="text2"/>
              <w:bottom w:val="nil"/>
              <w:right w:val="nil"/>
            </w:tcBorders>
          </w:tcPr>
          <w:p w14:paraId="48A48FA9" w14:textId="77777777" w:rsidR="00102232" w:rsidRDefault="00102232" w:rsidP="00714817">
            <w:pPr>
              <w:widowControl w:val="0"/>
              <w:tabs>
                <w:tab w:val="left" w:pos="220"/>
                <w:tab w:val="left" w:pos="720"/>
              </w:tabs>
              <w:autoSpaceDE w:val="0"/>
              <w:autoSpaceDN w:val="0"/>
              <w:adjustRightInd w:val="0"/>
              <w:spacing w:line="360" w:lineRule="auto"/>
              <w:rPr>
                <w:rFonts w:ascii="Arial" w:hAnsi="Arial" w:cs="Arial"/>
              </w:rPr>
            </w:pPr>
          </w:p>
        </w:tc>
        <w:tc>
          <w:tcPr>
            <w:tcW w:w="6591" w:type="dxa"/>
            <w:tcBorders>
              <w:top w:val="nil"/>
              <w:left w:val="nil"/>
              <w:bottom w:val="nil"/>
              <w:right w:val="single" w:sz="18" w:space="0" w:color="1F497D" w:themeColor="text2"/>
            </w:tcBorders>
          </w:tcPr>
          <w:p w14:paraId="6C28288C" w14:textId="6A6E11EB" w:rsidR="00102232" w:rsidRDefault="00102232" w:rsidP="00714817">
            <w:pPr>
              <w:widowControl w:val="0"/>
              <w:tabs>
                <w:tab w:val="left" w:pos="220"/>
                <w:tab w:val="left" w:pos="720"/>
              </w:tabs>
              <w:autoSpaceDE w:val="0"/>
              <w:autoSpaceDN w:val="0"/>
              <w:adjustRightInd w:val="0"/>
              <w:spacing w:line="360" w:lineRule="auto"/>
              <w:rPr>
                <w:rFonts w:ascii="Arial" w:hAnsi="Arial" w:cs="Arial"/>
              </w:rPr>
            </w:pPr>
            <w:r>
              <w:rPr>
                <w:rFonts w:ascii="Arial" w:hAnsi="Arial" w:cs="Arial"/>
              </w:rPr>
              <w:t>résolution de conflits</w:t>
            </w:r>
          </w:p>
        </w:tc>
      </w:tr>
      <w:tr w:rsidR="00102232" w14:paraId="295F93B4" w14:textId="77777777" w:rsidTr="00C66EF7">
        <w:trPr>
          <w:jc w:val="center"/>
        </w:trPr>
        <w:tc>
          <w:tcPr>
            <w:tcW w:w="2959" w:type="dxa"/>
            <w:vMerge/>
            <w:tcBorders>
              <w:top w:val="nil"/>
              <w:left w:val="single" w:sz="18" w:space="0" w:color="1F497D" w:themeColor="text2"/>
              <w:bottom w:val="nil"/>
              <w:right w:val="nil"/>
            </w:tcBorders>
          </w:tcPr>
          <w:p w14:paraId="02992F60" w14:textId="77777777" w:rsidR="00102232" w:rsidRDefault="00102232" w:rsidP="00714817">
            <w:pPr>
              <w:widowControl w:val="0"/>
              <w:tabs>
                <w:tab w:val="left" w:pos="220"/>
                <w:tab w:val="left" w:pos="720"/>
              </w:tabs>
              <w:autoSpaceDE w:val="0"/>
              <w:autoSpaceDN w:val="0"/>
              <w:adjustRightInd w:val="0"/>
              <w:spacing w:line="360" w:lineRule="auto"/>
              <w:rPr>
                <w:rFonts w:ascii="Arial" w:hAnsi="Arial" w:cs="Arial"/>
              </w:rPr>
            </w:pPr>
          </w:p>
        </w:tc>
        <w:tc>
          <w:tcPr>
            <w:tcW w:w="6591" w:type="dxa"/>
            <w:tcBorders>
              <w:top w:val="nil"/>
              <w:left w:val="nil"/>
              <w:bottom w:val="nil"/>
              <w:right w:val="single" w:sz="18" w:space="0" w:color="1F497D" w:themeColor="text2"/>
            </w:tcBorders>
            <w:shd w:val="clear" w:color="auto" w:fill="DBE5F1" w:themeFill="accent1" w:themeFillTint="33"/>
          </w:tcPr>
          <w:p w14:paraId="49BB169E" w14:textId="2293A62A" w:rsidR="00102232" w:rsidRDefault="00102232" w:rsidP="00714817">
            <w:pPr>
              <w:widowControl w:val="0"/>
              <w:tabs>
                <w:tab w:val="left" w:pos="220"/>
                <w:tab w:val="left" w:pos="720"/>
              </w:tabs>
              <w:autoSpaceDE w:val="0"/>
              <w:autoSpaceDN w:val="0"/>
              <w:adjustRightInd w:val="0"/>
              <w:spacing w:line="360" w:lineRule="auto"/>
              <w:rPr>
                <w:rFonts w:ascii="Arial" w:hAnsi="Arial" w:cs="Arial"/>
              </w:rPr>
            </w:pPr>
            <w:r>
              <w:rPr>
                <w:rFonts w:ascii="Arial" w:hAnsi="Arial" w:cs="Arial"/>
              </w:rPr>
              <w:t>échange d’informations</w:t>
            </w:r>
          </w:p>
        </w:tc>
      </w:tr>
      <w:tr w:rsidR="00102232" w14:paraId="12C1887A" w14:textId="77777777" w:rsidTr="00C66EF7">
        <w:trPr>
          <w:jc w:val="center"/>
        </w:trPr>
        <w:tc>
          <w:tcPr>
            <w:tcW w:w="2959" w:type="dxa"/>
            <w:vMerge/>
            <w:tcBorders>
              <w:top w:val="nil"/>
              <w:left w:val="single" w:sz="18" w:space="0" w:color="1F497D" w:themeColor="text2"/>
              <w:bottom w:val="nil"/>
              <w:right w:val="nil"/>
            </w:tcBorders>
          </w:tcPr>
          <w:p w14:paraId="10E1174A" w14:textId="77777777" w:rsidR="00102232" w:rsidRDefault="00102232" w:rsidP="00714817">
            <w:pPr>
              <w:widowControl w:val="0"/>
              <w:tabs>
                <w:tab w:val="left" w:pos="220"/>
                <w:tab w:val="left" w:pos="720"/>
              </w:tabs>
              <w:autoSpaceDE w:val="0"/>
              <w:autoSpaceDN w:val="0"/>
              <w:adjustRightInd w:val="0"/>
              <w:spacing w:line="360" w:lineRule="auto"/>
              <w:rPr>
                <w:rFonts w:ascii="Arial" w:hAnsi="Arial" w:cs="Arial"/>
              </w:rPr>
            </w:pPr>
          </w:p>
        </w:tc>
        <w:tc>
          <w:tcPr>
            <w:tcW w:w="6591" w:type="dxa"/>
            <w:tcBorders>
              <w:top w:val="nil"/>
              <w:left w:val="nil"/>
              <w:bottom w:val="nil"/>
              <w:right w:val="single" w:sz="18" w:space="0" w:color="1F497D" w:themeColor="text2"/>
            </w:tcBorders>
          </w:tcPr>
          <w:p w14:paraId="26472775" w14:textId="259D630C" w:rsidR="00102232" w:rsidRDefault="00102232" w:rsidP="00714817">
            <w:pPr>
              <w:widowControl w:val="0"/>
              <w:tabs>
                <w:tab w:val="left" w:pos="220"/>
                <w:tab w:val="left" w:pos="720"/>
              </w:tabs>
              <w:autoSpaceDE w:val="0"/>
              <w:autoSpaceDN w:val="0"/>
              <w:adjustRightInd w:val="0"/>
              <w:spacing w:line="360" w:lineRule="auto"/>
              <w:rPr>
                <w:rFonts w:ascii="Arial" w:hAnsi="Arial" w:cs="Arial"/>
              </w:rPr>
            </w:pPr>
            <w:r>
              <w:rPr>
                <w:rFonts w:ascii="Arial" w:hAnsi="Arial" w:cs="Arial"/>
              </w:rPr>
              <w:t>coordination des activités</w:t>
            </w:r>
          </w:p>
        </w:tc>
      </w:tr>
      <w:tr w:rsidR="00102232" w14:paraId="12048BCD" w14:textId="77777777" w:rsidTr="00C66EF7">
        <w:trPr>
          <w:jc w:val="center"/>
        </w:trPr>
        <w:tc>
          <w:tcPr>
            <w:tcW w:w="2959" w:type="dxa"/>
            <w:vMerge/>
            <w:tcBorders>
              <w:top w:val="nil"/>
              <w:left w:val="single" w:sz="18" w:space="0" w:color="1F497D" w:themeColor="text2"/>
              <w:bottom w:val="single" w:sz="18" w:space="0" w:color="1F497D" w:themeColor="text2"/>
              <w:right w:val="nil"/>
            </w:tcBorders>
          </w:tcPr>
          <w:p w14:paraId="38606C8F" w14:textId="77777777" w:rsidR="00102232" w:rsidRDefault="00102232" w:rsidP="00714817">
            <w:pPr>
              <w:widowControl w:val="0"/>
              <w:tabs>
                <w:tab w:val="left" w:pos="220"/>
                <w:tab w:val="left" w:pos="720"/>
              </w:tabs>
              <w:autoSpaceDE w:val="0"/>
              <w:autoSpaceDN w:val="0"/>
              <w:adjustRightInd w:val="0"/>
              <w:spacing w:line="360" w:lineRule="auto"/>
              <w:rPr>
                <w:rFonts w:ascii="Arial" w:hAnsi="Arial" w:cs="Arial"/>
              </w:rPr>
            </w:pPr>
          </w:p>
        </w:tc>
        <w:tc>
          <w:tcPr>
            <w:tcW w:w="6591" w:type="dxa"/>
            <w:tcBorders>
              <w:top w:val="nil"/>
              <w:left w:val="nil"/>
              <w:bottom w:val="single" w:sz="18" w:space="0" w:color="1F497D" w:themeColor="text2"/>
              <w:right w:val="single" w:sz="18" w:space="0" w:color="1F497D" w:themeColor="text2"/>
            </w:tcBorders>
            <w:shd w:val="clear" w:color="auto" w:fill="DBE5F1" w:themeFill="accent1" w:themeFillTint="33"/>
          </w:tcPr>
          <w:p w14:paraId="6631728D" w14:textId="57E317B1" w:rsidR="00102232" w:rsidRDefault="00102232" w:rsidP="00714817">
            <w:pPr>
              <w:widowControl w:val="0"/>
              <w:tabs>
                <w:tab w:val="left" w:pos="220"/>
                <w:tab w:val="left" w:pos="720"/>
              </w:tabs>
              <w:autoSpaceDE w:val="0"/>
              <w:autoSpaceDN w:val="0"/>
              <w:adjustRightInd w:val="0"/>
              <w:spacing w:line="360" w:lineRule="auto"/>
              <w:rPr>
                <w:rFonts w:ascii="Arial" w:hAnsi="Arial" w:cs="Arial"/>
              </w:rPr>
            </w:pPr>
            <w:r>
              <w:rPr>
                <w:rFonts w:ascii="Arial" w:hAnsi="Arial" w:cs="Arial"/>
              </w:rPr>
              <w:t>nécessité d’une compréhension partagée du travail</w:t>
            </w:r>
          </w:p>
        </w:tc>
      </w:tr>
      <w:tr w:rsidR="00FC541D" w14:paraId="08F06EFB" w14:textId="77777777" w:rsidTr="00C66EF7">
        <w:trPr>
          <w:jc w:val="center"/>
        </w:trPr>
        <w:tc>
          <w:tcPr>
            <w:tcW w:w="2959" w:type="dxa"/>
            <w:vMerge w:val="restart"/>
            <w:tcBorders>
              <w:top w:val="single" w:sz="18" w:space="0" w:color="1F497D" w:themeColor="text2"/>
              <w:left w:val="single" w:sz="18" w:space="0" w:color="1F497D" w:themeColor="text2"/>
              <w:bottom w:val="nil"/>
              <w:right w:val="nil"/>
            </w:tcBorders>
            <w:shd w:val="clear" w:color="auto" w:fill="C6D9F1" w:themeFill="text2" w:themeFillTint="33"/>
            <w:vAlign w:val="center"/>
          </w:tcPr>
          <w:p w14:paraId="1E7BFD5C" w14:textId="31C954D2" w:rsidR="00FC541D" w:rsidRDefault="00FC541D" w:rsidP="00FC541D">
            <w:pPr>
              <w:widowControl w:val="0"/>
              <w:tabs>
                <w:tab w:val="left" w:pos="220"/>
                <w:tab w:val="left" w:pos="720"/>
              </w:tabs>
              <w:autoSpaceDE w:val="0"/>
              <w:autoSpaceDN w:val="0"/>
              <w:adjustRightInd w:val="0"/>
              <w:spacing w:line="360" w:lineRule="auto"/>
              <w:jc w:val="center"/>
              <w:rPr>
                <w:rFonts w:ascii="Arial" w:hAnsi="Arial" w:cs="Arial"/>
              </w:rPr>
            </w:pPr>
            <w:r w:rsidRPr="00DF6D33">
              <w:rPr>
                <w:rFonts w:ascii="Arial" w:hAnsi="Arial" w:cs="Arial"/>
              </w:rPr>
              <w:t>leadership</w:t>
            </w:r>
          </w:p>
        </w:tc>
        <w:tc>
          <w:tcPr>
            <w:tcW w:w="6591" w:type="dxa"/>
            <w:tcBorders>
              <w:top w:val="single" w:sz="18" w:space="0" w:color="1F497D" w:themeColor="text2"/>
              <w:left w:val="nil"/>
              <w:bottom w:val="nil"/>
              <w:right w:val="single" w:sz="18" w:space="0" w:color="1F497D" w:themeColor="text2"/>
            </w:tcBorders>
            <w:shd w:val="clear" w:color="auto" w:fill="FFFFFF" w:themeFill="background1"/>
          </w:tcPr>
          <w:p w14:paraId="15B38512" w14:textId="411D980A" w:rsidR="00FC541D" w:rsidRDefault="00FC541D" w:rsidP="00714817">
            <w:pPr>
              <w:widowControl w:val="0"/>
              <w:tabs>
                <w:tab w:val="left" w:pos="220"/>
                <w:tab w:val="left" w:pos="720"/>
              </w:tabs>
              <w:autoSpaceDE w:val="0"/>
              <w:autoSpaceDN w:val="0"/>
              <w:adjustRightInd w:val="0"/>
              <w:spacing w:line="360" w:lineRule="auto"/>
              <w:rPr>
                <w:rFonts w:ascii="Arial" w:hAnsi="Arial" w:cs="Arial"/>
              </w:rPr>
            </w:pPr>
            <w:r>
              <w:rPr>
                <w:rFonts w:ascii="Arial" w:hAnsi="Arial" w:cs="Arial"/>
              </w:rPr>
              <w:t>usage de l’autorité</w:t>
            </w:r>
          </w:p>
        </w:tc>
      </w:tr>
      <w:tr w:rsidR="00FC541D" w14:paraId="731B4507" w14:textId="77777777" w:rsidTr="00C66EF7">
        <w:trPr>
          <w:jc w:val="center"/>
        </w:trPr>
        <w:tc>
          <w:tcPr>
            <w:tcW w:w="2959" w:type="dxa"/>
            <w:vMerge/>
            <w:tcBorders>
              <w:top w:val="nil"/>
              <w:left w:val="single" w:sz="18" w:space="0" w:color="1F497D" w:themeColor="text2"/>
              <w:bottom w:val="nil"/>
              <w:right w:val="nil"/>
            </w:tcBorders>
            <w:shd w:val="clear" w:color="auto" w:fill="C6D9F1" w:themeFill="text2" w:themeFillTint="33"/>
          </w:tcPr>
          <w:p w14:paraId="3C3392D8" w14:textId="7062443F" w:rsidR="00FC541D" w:rsidRPr="00DF6D33" w:rsidRDefault="00FC541D" w:rsidP="00714817">
            <w:pPr>
              <w:widowControl w:val="0"/>
              <w:tabs>
                <w:tab w:val="left" w:pos="220"/>
                <w:tab w:val="left" w:pos="720"/>
              </w:tabs>
              <w:autoSpaceDE w:val="0"/>
              <w:autoSpaceDN w:val="0"/>
              <w:adjustRightInd w:val="0"/>
              <w:spacing w:line="360" w:lineRule="auto"/>
              <w:jc w:val="both"/>
              <w:rPr>
                <w:rFonts w:ascii="Arial" w:hAnsi="Arial" w:cs="Arial"/>
              </w:rPr>
            </w:pPr>
          </w:p>
        </w:tc>
        <w:tc>
          <w:tcPr>
            <w:tcW w:w="6591" w:type="dxa"/>
            <w:tcBorders>
              <w:top w:val="nil"/>
              <w:left w:val="nil"/>
              <w:bottom w:val="nil"/>
              <w:right w:val="single" w:sz="18" w:space="0" w:color="1F497D" w:themeColor="text2"/>
            </w:tcBorders>
            <w:shd w:val="clear" w:color="auto" w:fill="DBE5F1" w:themeFill="accent1" w:themeFillTint="33"/>
          </w:tcPr>
          <w:p w14:paraId="21952E3B" w14:textId="4B58E0B0" w:rsidR="00FC541D" w:rsidRDefault="00FC541D" w:rsidP="00714817">
            <w:pPr>
              <w:widowControl w:val="0"/>
              <w:tabs>
                <w:tab w:val="left" w:pos="220"/>
                <w:tab w:val="left" w:pos="720"/>
              </w:tabs>
              <w:autoSpaceDE w:val="0"/>
              <w:autoSpaceDN w:val="0"/>
              <w:adjustRightInd w:val="0"/>
              <w:spacing w:line="360" w:lineRule="auto"/>
              <w:rPr>
                <w:rFonts w:ascii="Arial" w:hAnsi="Arial" w:cs="Arial"/>
              </w:rPr>
            </w:pPr>
            <w:r>
              <w:rPr>
                <w:rFonts w:ascii="Arial" w:hAnsi="Arial" w:cs="Arial"/>
              </w:rPr>
              <w:t>maintien des standards</w:t>
            </w:r>
          </w:p>
        </w:tc>
      </w:tr>
      <w:tr w:rsidR="00FC541D" w14:paraId="7FA2AE0F" w14:textId="77777777" w:rsidTr="00C66EF7">
        <w:trPr>
          <w:jc w:val="center"/>
        </w:trPr>
        <w:tc>
          <w:tcPr>
            <w:tcW w:w="2959" w:type="dxa"/>
            <w:vMerge/>
            <w:tcBorders>
              <w:top w:val="nil"/>
              <w:left w:val="single" w:sz="18" w:space="0" w:color="1F497D" w:themeColor="text2"/>
              <w:bottom w:val="nil"/>
              <w:right w:val="nil"/>
            </w:tcBorders>
            <w:shd w:val="clear" w:color="auto" w:fill="C6D9F1" w:themeFill="text2" w:themeFillTint="33"/>
          </w:tcPr>
          <w:p w14:paraId="5310B372" w14:textId="77777777" w:rsidR="00FC541D" w:rsidRPr="00DF6D33" w:rsidRDefault="00FC541D" w:rsidP="00714817">
            <w:pPr>
              <w:widowControl w:val="0"/>
              <w:tabs>
                <w:tab w:val="left" w:pos="220"/>
                <w:tab w:val="left" w:pos="720"/>
              </w:tabs>
              <w:autoSpaceDE w:val="0"/>
              <w:autoSpaceDN w:val="0"/>
              <w:adjustRightInd w:val="0"/>
              <w:spacing w:line="360" w:lineRule="auto"/>
              <w:jc w:val="both"/>
              <w:rPr>
                <w:rFonts w:ascii="Arial" w:hAnsi="Arial" w:cs="Arial"/>
              </w:rPr>
            </w:pPr>
          </w:p>
        </w:tc>
        <w:tc>
          <w:tcPr>
            <w:tcW w:w="6591" w:type="dxa"/>
            <w:tcBorders>
              <w:top w:val="nil"/>
              <w:left w:val="nil"/>
              <w:bottom w:val="nil"/>
              <w:right w:val="single" w:sz="18" w:space="0" w:color="1F497D" w:themeColor="text2"/>
            </w:tcBorders>
            <w:shd w:val="clear" w:color="auto" w:fill="FFFFFF" w:themeFill="background1"/>
          </w:tcPr>
          <w:p w14:paraId="42C0F5CE" w14:textId="1BCF546C" w:rsidR="00FC541D" w:rsidRDefault="00FC541D" w:rsidP="00714817">
            <w:pPr>
              <w:widowControl w:val="0"/>
              <w:tabs>
                <w:tab w:val="left" w:pos="220"/>
                <w:tab w:val="left" w:pos="720"/>
              </w:tabs>
              <w:autoSpaceDE w:val="0"/>
              <w:autoSpaceDN w:val="0"/>
              <w:adjustRightInd w:val="0"/>
              <w:spacing w:line="360" w:lineRule="auto"/>
              <w:rPr>
                <w:rFonts w:ascii="Arial" w:hAnsi="Arial" w:cs="Arial"/>
              </w:rPr>
            </w:pPr>
            <w:r>
              <w:rPr>
                <w:rFonts w:ascii="Arial" w:hAnsi="Arial" w:cs="Arial"/>
              </w:rPr>
              <w:t>planification et priorisation</w:t>
            </w:r>
          </w:p>
        </w:tc>
      </w:tr>
      <w:tr w:rsidR="00FC541D" w14:paraId="3B061FB7" w14:textId="77777777" w:rsidTr="00C66EF7">
        <w:trPr>
          <w:jc w:val="center"/>
        </w:trPr>
        <w:tc>
          <w:tcPr>
            <w:tcW w:w="2959" w:type="dxa"/>
            <w:vMerge/>
            <w:tcBorders>
              <w:top w:val="nil"/>
              <w:left w:val="single" w:sz="18" w:space="0" w:color="1F497D" w:themeColor="text2"/>
              <w:bottom w:val="single" w:sz="18" w:space="0" w:color="1F497D" w:themeColor="text2"/>
              <w:right w:val="nil"/>
            </w:tcBorders>
            <w:shd w:val="clear" w:color="auto" w:fill="C6D9F1" w:themeFill="text2" w:themeFillTint="33"/>
          </w:tcPr>
          <w:p w14:paraId="2D853992" w14:textId="77777777" w:rsidR="00FC541D" w:rsidRPr="00DF6D33" w:rsidRDefault="00FC541D" w:rsidP="00714817">
            <w:pPr>
              <w:widowControl w:val="0"/>
              <w:tabs>
                <w:tab w:val="left" w:pos="220"/>
                <w:tab w:val="left" w:pos="720"/>
              </w:tabs>
              <w:autoSpaceDE w:val="0"/>
              <w:autoSpaceDN w:val="0"/>
              <w:adjustRightInd w:val="0"/>
              <w:spacing w:line="360" w:lineRule="auto"/>
              <w:jc w:val="both"/>
              <w:rPr>
                <w:rFonts w:ascii="Arial" w:hAnsi="Arial" w:cs="Arial"/>
              </w:rPr>
            </w:pPr>
          </w:p>
        </w:tc>
        <w:tc>
          <w:tcPr>
            <w:tcW w:w="6591" w:type="dxa"/>
            <w:tcBorders>
              <w:top w:val="nil"/>
              <w:left w:val="nil"/>
              <w:bottom w:val="single" w:sz="18" w:space="0" w:color="1F497D" w:themeColor="text2"/>
              <w:right w:val="single" w:sz="18" w:space="0" w:color="1F497D" w:themeColor="text2"/>
            </w:tcBorders>
            <w:shd w:val="clear" w:color="auto" w:fill="DBE5F1" w:themeFill="accent1" w:themeFillTint="33"/>
          </w:tcPr>
          <w:p w14:paraId="6AFE5B6C" w14:textId="74FB9574" w:rsidR="00FC541D" w:rsidRDefault="00FC541D" w:rsidP="00714817">
            <w:pPr>
              <w:widowControl w:val="0"/>
              <w:tabs>
                <w:tab w:val="left" w:pos="220"/>
                <w:tab w:val="left" w:pos="720"/>
              </w:tabs>
              <w:autoSpaceDE w:val="0"/>
              <w:autoSpaceDN w:val="0"/>
              <w:adjustRightInd w:val="0"/>
              <w:spacing w:line="360" w:lineRule="auto"/>
              <w:rPr>
                <w:rFonts w:ascii="Arial" w:hAnsi="Arial" w:cs="Arial"/>
              </w:rPr>
            </w:pPr>
            <w:r>
              <w:rPr>
                <w:rFonts w:ascii="Arial" w:hAnsi="Arial" w:cs="Arial"/>
              </w:rPr>
              <w:t>gestion de la charge de travail et des ressources</w:t>
            </w:r>
          </w:p>
        </w:tc>
      </w:tr>
      <w:tr w:rsidR="002D2513" w14:paraId="47591BF6" w14:textId="77777777" w:rsidTr="00C66EF7">
        <w:trPr>
          <w:jc w:val="center"/>
        </w:trPr>
        <w:tc>
          <w:tcPr>
            <w:tcW w:w="2959" w:type="dxa"/>
            <w:vMerge w:val="restart"/>
            <w:tcBorders>
              <w:top w:val="single" w:sz="18" w:space="0" w:color="1F497D" w:themeColor="text2"/>
              <w:left w:val="single" w:sz="18" w:space="0" w:color="1F497D" w:themeColor="text2"/>
              <w:bottom w:val="nil"/>
              <w:right w:val="nil"/>
            </w:tcBorders>
            <w:vAlign w:val="center"/>
          </w:tcPr>
          <w:p w14:paraId="0ADE3D72" w14:textId="567B7105" w:rsidR="002D2513" w:rsidRDefault="002D2513" w:rsidP="002D2513">
            <w:pPr>
              <w:widowControl w:val="0"/>
              <w:tabs>
                <w:tab w:val="left" w:pos="220"/>
                <w:tab w:val="left" w:pos="720"/>
              </w:tabs>
              <w:autoSpaceDE w:val="0"/>
              <w:autoSpaceDN w:val="0"/>
              <w:adjustRightInd w:val="0"/>
              <w:spacing w:line="360" w:lineRule="auto"/>
              <w:jc w:val="center"/>
              <w:rPr>
                <w:rFonts w:ascii="Arial" w:hAnsi="Arial" w:cs="Arial"/>
              </w:rPr>
            </w:pPr>
            <w:r>
              <w:rPr>
                <w:rFonts w:ascii="Arial" w:hAnsi="Arial" w:cs="Arial"/>
              </w:rPr>
              <w:t>gestion du stress</w:t>
            </w:r>
          </w:p>
        </w:tc>
        <w:tc>
          <w:tcPr>
            <w:tcW w:w="6591" w:type="dxa"/>
            <w:tcBorders>
              <w:top w:val="single" w:sz="18" w:space="0" w:color="1F497D" w:themeColor="text2"/>
              <w:left w:val="nil"/>
              <w:bottom w:val="nil"/>
              <w:right w:val="single" w:sz="18" w:space="0" w:color="1F497D" w:themeColor="text2"/>
            </w:tcBorders>
          </w:tcPr>
          <w:p w14:paraId="0AE802FA" w14:textId="01F50609" w:rsidR="002D2513" w:rsidRDefault="002D2513" w:rsidP="00714817">
            <w:pPr>
              <w:widowControl w:val="0"/>
              <w:tabs>
                <w:tab w:val="left" w:pos="220"/>
                <w:tab w:val="left" w:pos="720"/>
              </w:tabs>
              <w:autoSpaceDE w:val="0"/>
              <w:autoSpaceDN w:val="0"/>
              <w:adjustRightInd w:val="0"/>
              <w:spacing w:line="360" w:lineRule="auto"/>
              <w:rPr>
                <w:rFonts w:ascii="Arial" w:hAnsi="Arial" w:cs="Arial"/>
              </w:rPr>
            </w:pPr>
            <w:r>
              <w:rPr>
                <w:rFonts w:ascii="Arial" w:hAnsi="Arial" w:cs="Arial"/>
              </w:rPr>
              <w:t>évaluation de la charge et des exigences du travail</w:t>
            </w:r>
          </w:p>
        </w:tc>
      </w:tr>
      <w:tr w:rsidR="002D2513" w14:paraId="5B657363" w14:textId="77777777" w:rsidTr="00C66EF7">
        <w:trPr>
          <w:jc w:val="center"/>
        </w:trPr>
        <w:tc>
          <w:tcPr>
            <w:tcW w:w="2959" w:type="dxa"/>
            <w:vMerge/>
            <w:tcBorders>
              <w:top w:val="nil"/>
              <w:left w:val="single" w:sz="18" w:space="0" w:color="1F497D" w:themeColor="text2"/>
              <w:bottom w:val="single" w:sz="18" w:space="0" w:color="1F497D" w:themeColor="text2"/>
              <w:right w:val="nil"/>
            </w:tcBorders>
          </w:tcPr>
          <w:p w14:paraId="1ACAFF27" w14:textId="77777777" w:rsidR="002D2513" w:rsidRDefault="002D2513" w:rsidP="00714817">
            <w:pPr>
              <w:widowControl w:val="0"/>
              <w:tabs>
                <w:tab w:val="left" w:pos="220"/>
                <w:tab w:val="left" w:pos="720"/>
              </w:tabs>
              <w:autoSpaceDE w:val="0"/>
              <w:autoSpaceDN w:val="0"/>
              <w:adjustRightInd w:val="0"/>
              <w:spacing w:line="360" w:lineRule="auto"/>
              <w:jc w:val="both"/>
              <w:rPr>
                <w:rFonts w:ascii="Arial" w:hAnsi="Arial" w:cs="Arial"/>
              </w:rPr>
            </w:pPr>
          </w:p>
        </w:tc>
        <w:tc>
          <w:tcPr>
            <w:tcW w:w="6591" w:type="dxa"/>
            <w:tcBorders>
              <w:top w:val="nil"/>
              <w:left w:val="nil"/>
              <w:bottom w:val="single" w:sz="18" w:space="0" w:color="1F497D" w:themeColor="text2"/>
              <w:right w:val="single" w:sz="18" w:space="0" w:color="1F497D" w:themeColor="text2"/>
            </w:tcBorders>
            <w:shd w:val="clear" w:color="auto" w:fill="DBE5F1" w:themeFill="accent1" w:themeFillTint="33"/>
          </w:tcPr>
          <w:p w14:paraId="78AB36E2" w14:textId="5E087D65" w:rsidR="002D2513" w:rsidRDefault="002D2513" w:rsidP="00714817">
            <w:pPr>
              <w:widowControl w:val="0"/>
              <w:tabs>
                <w:tab w:val="left" w:pos="220"/>
                <w:tab w:val="left" w:pos="720"/>
              </w:tabs>
              <w:autoSpaceDE w:val="0"/>
              <w:autoSpaceDN w:val="0"/>
              <w:adjustRightInd w:val="0"/>
              <w:spacing w:line="360" w:lineRule="auto"/>
              <w:rPr>
                <w:rFonts w:ascii="Arial" w:hAnsi="Arial" w:cs="Arial"/>
              </w:rPr>
            </w:pPr>
            <w:r>
              <w:rPr>
                <w:rFonts w:ascii="Arial" w:hAnsi="Arial" w:cs="Arial"/>
              </w:rPr>
              <w:t>évaluation des ressources</w:t>
            </w:r>
          </w:p>
        </w:tc>
      </w:tr>
      <w:tr w:rsidR="002D2513" w14:paraId="69630729" w14:textId="77777777" w:rsidTr="00C66EF7">
        <w:trPr>
          <w:jc w:val="center"/>
        </w:trPr>
        <w:tc>
          <w:tcPr>
            <w:tcW w:w="2959" w:type="dxa"/>
            <w:vMerge w:val="restart"/>
            <w:tcBorders>
              <w:top w:val="single" w:sz="18" w:space="0" w:color="1F497D" w:themeColor="text2"/>
              <w:left w:val="single" w:sz="18" w:space="0" w:color="1F497D" w:themeColor="text2"/>
              <w:bottom w:val="nil"/>
              <w:right w:val="nil"/>
            </w:tcBorders>
            <w:shd w:val="clear" w:color="auto" w:fill="C6D9F1" w:themeFill="text2" w:themeFillTint="33"/>
            <w:vAlign w:val="center"/>
          </w:tcPr>
          <w:p w14:paraId="40928349" w14:textId="4F8965A5" w:rsidR="002D2513" w:rsidRDefault="002D2513" w:rsidP="002D2513">
            <w:pPr>
              <w:widowControl w:val="0"/>
              <w:tabs>
                <w:tab w:val="left" w:pos="220"/>
                <w:tab w:val="left" w:pos="720"/>
              </w:tabs>
              <w:autoSpaceDE w:val="0"/>
              <w:autoSpaceDN w:val="0"/>
              <w:adjustRightInd w:val="0"/>
              <w:spacing w:line="360" w:lineRule="auto"/>
              <w:jc w:val="center"/>
              <w:rPr>
                <w:rFonts w:ascii="Arial" w:hAnsi="Arial" w:cs="Arial"/>
              </w:rPr>
            </w:pPr>
            <w:r>
              <w:rPr>
                <w:rFonts w:ascii="Arial" w:hAnsi="Arial" w:cs="Arial"/>
              </w:rPr>
              <w:t>gestion de la fatigue</w:t>
            </w:r>
          </w:p>
        </w:tc>
        <w:tc>
          <w:tcPr>
            <w:tcW w:w="6591" w:type="dxa"/>
            <w:tcBorders>
              <w:top w:val="single" w:sz="18" w:space="0" w:color="1F497D" w:themeColor="text2"/>
              <w:left w:val="nil"/>
              <w:bottom w:val="nil"/>
              <w:right w:val="single" w:sz="18" w:space="0" w:color="1F497D" w:themeColor="text2"/>
            </w:tcBorders>
            <w:shd w:val="clear" w:color="auto" w:fill="FFFFFF" w:themeFill="background1"/>
          </w:tcPr>
          <w:p w14:paraId="4FC36CF9" w14:textId="72F6D277" w:rsidR="002D2513" w:rsidRDefault="002D2513" w:rsidP="004727FC">
            <w:pPr>
              <w:widowControl w:val="0"/>
              <w:tabs>
                <w:tab w:val="left" w:pos="220"/>
                <w:tab w:val="left" w:pos="720"/>
              </w:tabs>
              <w:autoSpaceDE w:val="0"/>
              <w:autoSpaceDN w:val="0"/>
              <w:adjustRightInd w:val="0"/>
              <w:spacing w:line="360" w:lineRule="auto"/>
              <w:rPr>
                <w:rFonts w:ascii="Arial" w:hAnsi="Arial" w:cs="Arial"/>
              </w:rPr>
            </w:pPr>
            <w:r>
              <w:rPr>
                <w:rFonts w:ascii="Arial" w:hAnsi="Arial" w:cs="Arial"/>
              </w:rPr>
              <w:t>identification des causes de fatigue</w:t>
            </w:r>
          </w:p>
        </w:tc>
      </w:tr>
      <w:tr w:rsidR="002D2513" w14:paraId="3F607860" w14:textId="77777777" w:rsidTr="00C66EF7">
        <w:trPr>
          <w:jc w:val="center"/>
        </w:trPr>
        <w:tc>
          <w:tcPr>
            <w:tcW w:w="2959" w:type="dxa"/>
            <w:vMerge/>
            <w:tcBorders>
              <w:top w:val="nil"/>
              <w:left w:val="single" w:sz="18" w:space="0" w:color="1F497D" w:themeColor="text2"/>
              <w:bottom w:val="nil"/>
              <w:right w:val="nil"/>
            </w:tcBorders>
            <w:shd w:val="clear" w:color="auto" w:fill="C6D9F1" w:themeFill="text2" w:themeFillTint="33"/>
          </w:tcPr>
          <w:p w14:paraId="1B74D4C6" w14:textId="77777777" w:rsidR="002D2513" w:rsidRDefault="002D2513" w:rsidP="00786E86">
            <w:pPr>
              <w:widowControl w:val="0"/>
              <w:tabs>
                <w:tab w:val="left" w:pos="220"/>
                <w:tab w:val="left" w:pos="720"/>
              </w:tabs>
              <w:autoSpaceDE w:val="0"/>
              <w:autoSpaceDN w:val="0"/>
              <w:adjustRightInd w:val="0"/>
              <w:spacing w:line="360" w:lineRule="auto"/>
              <w:jc w:val="both"/>
              <w:rPr>
                <w:rFonts w:ascii="Arial" w:hAnsi="Arial" w:cs="Arial"/>
              </w:rPr>
            </w:pPr>
          </w:p>
        </w:tc>
        <w:tc>
          <w:tcPr>
            <w:tcW w:w="6591" w:type="dxa"/>
            <w:tcBorders>
              <w:top w:val="nil"/>
              <w:left w:val="nil"/>
              <w:bottom w:val="nil"/>
              <w:right w:val="single" w:sz="18" w:space="0" w:color="1F497D" w:themeColor="text2"/>
            </w:tcBorders>
            <w:shd w:val="clear" w:color="auto" w:fill="DBE5F1" w:themeFill="accent1" w:themeFillTint="33"/>
          </w:tcPr>
          <w:p w14:paraId="6C1366ED" w14:textId="2FF542D7" w:rsidR="002D2513" w:rsidRDefault="002D2513" w:rsidP="004727FC">
            <w:pPr>
              <w:widowControl w:val="0"/>
              <w:tabs>
                <w:tab w:val="left" w:pos="220"/>
                <w:tab w:val="left" w:pos="720"/>
              </w:tabs>
              <w:autoSpaceDE w:val="0"/>
              <w:autoSpaceDN w:val="0"/>
              <w:adjustRightInd w:val="0"/>
              <w:spacing w:line="360" w:lineRule="auto"/>
              <w:rPr>
                <w:rFonts w:ascii="Arial" w:hAnsi="Arial" w:cs="Arial"/>
              </w:rPr>
            </w:pPr>
            <w:r>
              <w:rPr>
                <w:rFonts w:ascii="Arial" w:hAnsi="Arial" w:cs="Arial"/>
              </w:rPr>
              <w:t>reconnaissance de ses effets</w:t>
            </w:r>
          </w:p>
        </w:tc>
      </w:tr>
      <w:tr w:rsidR="002D2513" w14:paraId="470203F9" w14:textId="77777777" w:rsidTr="00C66EF7">
        <w:trPr>
          <w:jc w:val="center"/>
        </w:trPr>
        <w:tc>
          <w:tcPr>
            <w:tcW w:w="2959" w:type="dxa"/>
            <w:vMerge/>
            <w:tcBorders>
              <w:top w:val="nil"/>
              <w:left w:val="single" w:sz="18" w:space="0" w:color="1F497D" w:themeColor="text2"/>
              <w:bottom w:val="single" w:sz="18" w:space="0" w:color="1F497D" w:themeColor="text2"/>
              <w:right w:val="nil"/>
            </w:tcBorders>
            <w:shd w:val="clear" w:color="auto" w:fill="C6D9F1" w:themeFill="text2" w:themeFillTint="33"/>
          </w:tcPr>
          <w:p w14:paraId="22EDE787" w14:textId="77777777" w:rsidR="002D2513" w:rsidRDefault="002D2513" w:rsidP="00786E86">
            <w:pPr>
              <w:widowControl w:val="0"/>
              <w:tabs>
                <w:tab w:val="left" w:pos="220"/>
                <w:tab w:val="left" w:pos="720"/>
              </w:tabs>
              <w:autoSpaceDE w:val="0"/>
              <w:autoSpaceDN w:val="0"/>
              <w:adjustRightInd w:val="0"/>
              <w:spacing w:line="360" w:lineRule="auto"/>
              <w:jc w:val="both"/>
              <w:rPr>
                <w:rFonts w:ascii="Arial" w:hAnsi="Arial" w:cs="Arial"/>
              </w:rPr>
            </w:pPr>
          </w:p>
        </w:tc>
        <w:tc>
          <w:tcPr>
            <w:tcW w:w="6591" w:type="dxa"/>
            <w:tcBorders>
              <w:top w:val="nil"/>
              <w:left w:val="nil"/>
              <w:bottom w:val="single" w:sz="18" w:space="0" w:color="1F497D" w:themeColor="text2"/>
              <w:right w:val="single" w:sz="18" w:space="0" w:color="1F497D" w:themeColor="text2"/>
            </w:tcBorders>
            <w:shd w:val="clear" w:color="auto" w:fill="FFFFFF" w:themeFill="background1"/>
          </w:tcPr>
          <w:p w14:paraId="1BD7F5EB" w14:textId="335F4BDD" w:rsidR="002D2513" w:rsidRDefault="002D2513" w:rsidP="004727FC">
            <w:pPr>
              <w:widowControl w:val="0"/>
              <w:tabs>
                <w:tab w:val="left" w:pos="220"/>
                <w:tab w:val="left" w:pos="720"/>
              </w:tabs>
              <w:autoSpaceDE w:val="0"/>
              <w:autoSpaceDN w:val="0"/>
              <w:adjustRightInd w:val="0"/>
              <w:spacing w:line="360" w:lineRule="auto"/>
              <w:rPr>
                <w:rFonts w:ascii="Arial" w:hAnsi="Arial" w:cs="Arial"/>
              </w:rPr>
            </w:pPr>
            <w:r>
              <w:rPr>
                <w:rFonts w:ascii="Arial" w:hAnsi="Arial" w:cs="Arial"/>
              </w:rPr>
              <w:t>mise en place de stratégie</w:t>
            </w:r>
          </w:p>
        </w:tc>
      </w:tr>
    </w:tbl>
    <w:p w14:paraId="567CC88D" w14:textId="12476E99" w:rsidR="00262893" w:rsidRPr="00DF6D33" w:rsidRDefault="00FA14C1" w:rsidP="00FA14C1">
      <w:pPr>
        <w:widowControl w:val="0"/>
        <w:tabs>
          <w:tab w:val="left" w:pos="220"/>
          <w:tab w:val="left" w:pos="720"/>
        </w:tabs>
        <w:autoSpaceDE w:val="0"/>
        <w:autoSpaceDN w:val="0"/>
        <w:adjustRightInd w:val="0"/>
        <w:spacing w:line="360" w:lineRule="auto"/>
        <w:jc w:val="right"/>
        <w:rPr>
          <w:rFonts w:ascii="Arial" w:hAnsi="Arial" w:cs="Arial"/>
        </w:rPr>
      </w:pPr>
      <w:r>
        <w:rPr>
          <w:rFonts w:ascii="Arial" w:hAnsi="Arial" w:cs="Arial"/>
        </w:rPr>
        <w:t>d’après Flin et al., 2008</w:t>
      </w:r>
    </w:p>
    <w:p w14:paraId="34E9CCD2" w14:textId="77777777" w:rsidR="00F22ACB" w:rsidRDefault="00F22ACB" w:rsidP="00786E86">
      <w:pPr>
        <w:pStyle w:val="Sous-titre"/>
        <w:spacing w:line="360" w:lineRule="auto"/>
        <w:jc w:val="both"/>
        <w:rPr>
          <w:rStyle w:val="Forteaccentuation"/>
          <w:rFonts w:ascii="Arial" w:hAnsi="Arial"/>
        </w:rPr>
      </w:pPr>
    </w:p>
    <w:p w14:paraId="27C66A81" w14:textId="72F17745" w:rsidR="00486666" w:rsidRPr="004B53FC" w:rsidRDefault="00486666" w:rsidP="004B53FC">
      <w:pPr>
        <w:pStyle w:val="Titre7"/>
        <w:ind w:firstLine="708"/>
        <w:rPr>
          <w:rStyle w:val="lev"/>
          <w:i w:val="0"/>
          <w:iCs w:val="0"/>
        </w:rPr>
      </w:pPr>
      <w:r w:rsidRPr="004B53FC">
        <w:rPr>
          <w:rStyle w:val="lev"/>
        </w:rPr>
        <w:t>Compétences non techniques</w:t>
      </w:r>
      <w:r w:rsidR="0002122C" w:rsidRPr="004B53FC">
        <w:rPr>
          <w:rStyle w:val="lev"/>
        </w:rPr>
        <w:t xml:space="preserve"> : taxonomie </w:t>
      </w:r>
      <w:r w:rsidR="00946B9C" w:rsidRPr="004B53FC">
        <w:rPr>
          <w:rStyle w:val="lev"/>
        </w:rPr>
        <w:t>spécifique pour les</w:t>
      </w:r>
      <w:r w:rsidR="0002122C" w:rsidRPr="004B53FC">
        <w:rPr>
          <w:rStyle w:val="lev"/>
        </w:rPr>
        <w:t xml:space="preserve"> </w:t>
      </w:r>
      <w:r w:rsidRPr="004B53FC">
        <w:rPr>
          <w:rStyle w:val="lev"/>
        </w:rPr>
        <w:t>soignants</w:t>
      </w:r>
    </w:p>
    <w:p w14:paraId="01F0AFE2" w14:textId="77777777" w:rsidR="00486666" w:rsidRPr="00F101BF" w:rsidRDefault="00486666" w:rsidP="00486666">
      <w:pPr>
        <w:spacing w:line="360" w:lineRule="auto"/>
        <w:jc w:val="both"/>
        <w:rPr>
          <w:rFonts w:ascii="Arial" w:hAnsi="Arial"/>
        </w:rPr>
      </w:pPr>
    </w:p>
    <w:p w14:paraId="09981C7D" w14:textId="77777777" w:rsidR="00486666" w:rsidRPr="00271ACB" w:rsidRDefault="00486666" w:rsidP="00486666">
      <w:pPr>
        <w:spacing w:line="360" w:lineRule="auto"/>
        <w:jc w:val="both"/>
        <w:rPr>
          <w:rFonts w:ascii="Arial" w:hAnsi="Arial" w:cs="Arial"/>
          <w:highlight w:val="cyan"/>
        </w:rPr>
      </w:pPr>
      <w:r w:rsidRPr="00271ACB">
        <w:rPr>
          <w:rFonts w:ascii="Arial" w:hAnsi="Arial" w:cs="Arial"/>
          <w:highlight w:val="cyan"/>
        </w:rPr>
        <w:t xml:space="preserve">Ressemblance équipe de chirurgie/équipage aviation : équipes temporaires et non équipes fixes. NOTECHS : taxonomie des compétences non techniques pour les équipages dans l’aviation, a permis de mettre en place une taxonomie pour les anesthésistes (ANTS) afin de mettre en place des formations avec recours au simulateur. Mise en évidence dans ces formations  de l’importance d’un </w:t>
      </w:r>
      <w:commentRangeStart w:id="71"/>
      <w:r w:rsidRPr="00271ACB">
        <w:rPr>
          <w:rFonts w:ascii="Arial" w:hAnsi="Arial" w:cs="Arial"/>
          <w:highlight w:val="cyan"/>
        </w:rPr>
        <w:t>modèle</w:t>
      </w:r>
      <w:commentRangeEnd w:id="71"/>
      <w:r w:rsidR="00271ACB">
        <w:rPr>
          <w:rStyle w:val="Marquedannotation"/>
        </w:rPr>
        <w:commentReference w:id="71"/>
      </w:r>
      <w:r w:rsidRPr="00271ACB">
        <w:rPr>
          <w:rFonts w:ascii="Arial" w:hAnsi="Arial" w:cs="Arial"/>
          <w:highlight w:val="cyan"/>
        </w:rPr>
        <w:t xml:space="preserve"> mental partagé (Flin et Maran, 2004).</w:t>
      </w:r>
    </w:p>
    <w:p w14:paraId="17F5D8EB" w14:textId="77777777" w:rsidR="00486666" w:rsidRPr="00271ACB" w:rsidRDefault="00486666" w:rsidP="00486666">
      <w:pPr>
        <w:spacing w:line="360" w:lineRule="auto"/>
        <w:jc w:val="both"/>
        <w:rPr>
          <w:rFonts w:ascii="Arial" w:hAnsi="Arial"/>
          <w:highlight w:val="cyan"/>
        </w:rPr>
      </w:pPr>
    </w:p>
    <w:p w14:paraId="4D8F66D1" w14:textId="77777777" w:rsidR="00486666" w:rsidRPr="00271ACB" w:rsidRDefault="00486666" w:rsidP="00486666">
      <w:pPr>
        <w:spacing w:line="360" w:lineRule="auto"/>
        <w:jc w:val="both"/>
        <w:rPr>
          <w:rFonts w:ascii="Arial" w:hAnsi="Arial"/>
          <w:highlight w:val="cyan"/>
        </w:rPr>
      </w:pPr>
      <w:r w:rsidRPr="00271ACB">
        <w:rPr>
          <w:rFonts w:ascii="Arial" w:hAnsi="Arial"/>
          <w:highlight w:val="cyan"/>
        </w:rPr>
        <w:t>Utilisation de la vidéo lors des interventions chirurgicales couvrant le patient, l’équipe soignante, l’équipe chirurgicale et la zone de l’anesthésiste, permet de réaliser du coaching mais aussi des évaluations en interne. Si les outils permettant d’évaluer les TS sont nombreux (ex. OSATS, NOTSS) il y a un manque d’outils validés permettant l’évaluation des compétences non techniques (malgré le NOTSS) et des erreurs procédurales (Goldenberg et Grantcharov, 2016).</w:t>
      </w:r>
    </w:p>
    <w:p w14:paraId="116849A7" w14:textId="77777777" w:rsidR="00486666" w:rsidRPr="00271ACB" w:rsidRDefault="00486666" w:rsidP="00486666">
      <w:pPr>
        <w:spacing w:line="360" w:lineRule="auto"/>
        <w:jc w:val="both"/>
        <w:rPr>
          <w:rFonts w:ascii="Arial" w:hAnsi="Arial"/>
          <w:highlight w:val="cyan"/>
        </w:rPr>
      </w:pPr>
    </w:p>
    <w:p w14:paraId="68DE4A75" w14:textId="77777777" w:rsidR="00486666" w:rsidRPr="00271ACB" w:rsidRDefault="00486666" w:rsidP="00486666">
      <w:pPr>
        <w:spacing w:line="360" w:lineRule="auto"/>
        <w:jc w:val="both"/>
        <w:rPr>
          <w:rFonts w:ascii="Arial" w:hAnsi="Arial"/>
          <w:highlight w:val="cyan"/>
        </w:rPr>
      </w:pPr>
      <w:r w:rsidRPr="00271ACB">
        <w:rPr>
          <w:rFonts w:ascii="Arial" w:hAnsi="Arial"/>
          <w:highlight w:val="cyan"/>
        </w:rPr>
        <w:t>Etude : corrélation positive et significative entre mesures d’intelligence émotionnelle et performance des infirmières. Intérêt pour ajout de cette notion dans le cadre de leur formation (Beauvais et al., 2011).</w:t>
      </w:r>
    </w:p>
    <w:p w14:paraId="32DB4C96" w14:textId="77777777" w:rsidR="00486666" w:rsidRPr="00271ACB" w:rsidRDefault="00486666" w:rsidP="00486666">
      <w:pPr>
        <w:spacing w:line="360" w:lineRule="auto"/>
        <w:jc w:val="both"/>
        <w:rPr>
          <w:rFonts w:ascii="Arial" w:hAnsi="Arial"/>
          <w:highlight w:val="cyan"/>
        </w:rPr>
      </w:pPr>
    </w:p>
    <w:p w14:paraId="2215E76B" w14:textId="77777777" w:rsidR="00486666" w:rsidRPr="00271ACB" w:rsidRDefault="00486666" w:rsidP="00486666">
      <w:pPr>
        <w:spacing w:line="360" w:lineRule="auto"/>
        <w:jc w:val="both"/>
        <w:rPr>
          <w:rFonts w:ascii="Arial" w:hAnsi="Arial"/>
          <w:highlight w:val="cyan"/>
        </w:rPr>
      </w:pPr>
      <w:r w:rsidRPr="00271ACB">
        <w:rPr>
          <w:rFonts w:ascii="Arial" w:hAnsi="Arial"/>
          <w:highlight w:val="cyan"/>
        </w:rPr>
        <w:t>Importance des facteurs humains comme variable influente sur comportement dans exécution d’une tache. Tout d’abord, identifier compétences non techniques par observation et analyse de l’activité, pour déterminer une taxonomie. Puis, évaluation par grille ou métriques. Enfin, formation CRM avec simulation de scénarios  ou analyse de vidéo avec grille ANTS. Paraît simple mais nécessite formation et pratique dans la durée pour régularité et éviter biais inter juges + cibler une compétence non technique pour formation (Flin et Maran, 2015).</w:t>
      </w:r>
    </w:p>
    <w:p w14:paraId="3D5BADF1" w14:textId="77777777" w:rsidR="00486666" w:rsidRPr="00271ACB" w:rsidRDefault="00486666" w:rsidP="00486666">
      <w:pPr>
        <w:spacing w:line="360" w:lineRule="auto"/>
        <w:jc w:val="both"/>
        <w:rPr>
          <w:rFonts w:ascii="Arial" w:hAnsi="Arial"/>
          <w:highlight w:val="cyan"/>
        </w:rPr>
      </w:pPr>
    </w:p>
    <w:p w14:paraId="012CC7A1" w14:textId="77777777" w:rsidR="00486666" w:rsidRPr="00271ACB" w:rsidRDefault="00486666" w:rsidP="00486666">
      <w:pPr>
        <w:spacing w:line="360" w:lineRule="auto"/>
        <w:jc w:val="both"/>
        <w:rPr>
          <w:rFonts w:ascii="Arial" w:hAnsi="Arial"/>
          <w:highlight w:val="cyan"/>
        </w:rPr>
      </w:pPr>
      <w:r w:rsidRPr="00271ACB">
        <w:rPr>
          <w:rFonts w:ascii="Arial" w:hAnsi="Arial"/>
          <w:highlight w:val="cyan"/>
        </w:rPr>
        <w:t>Etude dans le cas d’une simulation de réanimation : des corrélations significatives sont trouvées entre les compétences cognitives du leader (NOTSS) et de l’équipe (NOTECHS) et la performance sur la tache critique, ainsi qu’une corrélation entre la performance du leader et de celle de son équipe. Découverte inattendue : détérioration des compétences non techniques au fur et à mesure de l’avancée dans le scénario. Nécessité de cibler les formations sur la prise de décision et la conscience de la situation (Briggs et al., 2015).</w:t>
      </w:r>
    </w:p>
    <w:p w14:paraId="2DF30D22" w14:textId="77777777" w:rsidR="00486666" w:rsidRPr="00271ACB" w:rsidRDefault="00486666" w:rsidP="00486666">
      <w:pPr>
        <w:spacing w:line="360" w:lineRule="auto"/>
        <w:jc w:val="both"/>
        <w:rPr>
          <w:rFonts w:ascii="Arial" w:hAnsi="Arial"/>
          <w:highlight w:val="cyan"/>
        </w:rPr>
      </w:pPr>
    </w:p>
    <w:p w14:paraId="604B9A2E" w14:textId="77777777" w:rsidR="00486666" w:rsidRPr="00271ACB" w:rsidRDefault="00486666" w:rsidP="00486666">
      <w:pPr>
        <w:spacing w:line="360" w:lineRule="auto"/>
        <w:jc w:val="both"/>
        <w:rPr>
          <w:rFonts w:ascii="Arial" w:hAnsi="Arial"/>
          <w:highlight w:val="cyan"/>
        </w:rPr>
      </w:pPr>
      <w:r w:rsidRPr="00271ACB">
        <w:rPr>
          <w:rFonts w:ascii="Arial" w:hAnsi="Arial"/>
          <w:highlight w:val="cyan"/>
        </w:rPr>
        <w:t>Nécessité approche cognitive soulignée dans l’approche des chirurgiens par rapport à l’exercice de leur métier : capacité à tirer des connaissances à partir du raisonnement, de l’intuition et des perceptions. Exploiter la valeur éducative de toutes les expériences afin de réduire la courbe d’apprentissage de toute nouvelle procédure. Changement de paradigme / approche béhavioriste (see one, do one, teach one) pour valoriser la résolution de problème, l’analyse critique et la communication (Hall et al., 2003).</w:t>
      </w:r>
    </w:p>
    <w:p w14:paraId="4F66D155" w14:textId="77777777" w:rsidR="00486666" w:rsidRPr="00271ACB" w:rsidRDefault="00486666" w:rsidP="00486666">
      <w:pPr>
        <w:spacing w:line="360" w:lineRule="auto"/>
        <w:jc w:val="both"/>
        <w:rPr>
          <w:rFonts w:ascii="Arial" w:hAnsi="Arial"/>
          <w:highlight w:val="cyan"/>
        </w:rPr>
      </w:pPr>
    </w:p>
    <w:p w14:paraId="36797A5A" w14:textId="77777777" w:rsidR="00486666" w:rsidRPr="00271ACB" w:rsidRDefault="00486666" w:rsidP="00486666">
      <w:pPr>
        <w:spacing w:line="360" w:lineRule="auto"/>
        <w:jc w:val="both"/>
        <w:rPr>
          <w:rFonts w:ascii="Arial" w:hAnsi="Arial"/>
          <w:highlight w:val="cyan"/>
        </w:rPr>
      </w:pPr>
      <w:r w:rsidRPr="00271ACB">
        <w:rPr>
          <w:rFonts w:ascii="Arial" w:hAnsi="Arial"/>
          <w:highlight w:val="cyan"/>
        </w:rPr>
        <w:t>Contradictions dans la perception de la qualité de la communication et de la conscience de la situation par les différents membres de l’équipe chirurgicale. En particulier, chirurgiens en ont une évaluation la plus positive et les infirmières, la moins bonne. Peut s’expliquer par formation des chirurgiens, structure hiérarchique des rôles et freins aux échanges qui peuvent mener au retrait de la discussion. Pistes pour obtenir un meilleur partage du modèle mental : briefing pré opératoire, mais également entrainement sur la communication et le travail en équipe car si lien direct avec risque accru pour le patient pas mesuré, il est validé que cela constitue un prérequis pour la prévention des évènements indésirables (Wauben et al., 2011).</w:t>
      </w:r>
    </w:p>
    <w:p w14:paraId="6D57ABAE" w14:textId="77777777" w:rsidR="00486666" w:rsidRPr="00271ACB" w:rsidRDefault="00486666" w:rsidP="00486666">
      <w:pPr>
        <w:spacing w:line="360" w:lineRule="auto"/>
        <w:jc w:val="both"/>
        <w:rPr>
          <w:rFonts w:ascii="Arial" w:hAnsi="Arial"/>
          <w:highlight w:val="cyan"/>
        </w:rPr>
      </w:pPr>
    </w:p>
    <w:p w14:paraId="57621C02" w14:textId="77777777" w:rsidR="00486666" w:rsidRDefault="00486666" w:rsidP="00486666">
      <w:pPr>
        <w:spacing w:line="360" w:lineRule="auto"/>
        <w:jc w:val="both"/>
        <w:rPr>
          <w:rFonts w:ascii="Arial" w:hAnsi="Arial"/>
        </w:rPr>
      </w:pPr>
      <w:r w:rsidRPr="00271ACB">
        <w:rPr>
          <w:rFonts w:ascii="Arial" w:hAnsi="Arial"/>
          <w:highlight w:val="cyan"/>
        </w:rPr>
        <w:t>Critique de la dénomination « compétences non techniques » et de l’approche par la négative. En effet, il s’agit de compétences inextricables de la pratique clinique, les différencier des compétences techniques apparait problématique : Dénomination peut induire une dévalorisation et un risque de considérer qu’elles ne valent pas la peine d’être prises en compte ou de faire l’objet d’un investissement. L’autre terme auquel ces compétences font références, et que les auteurs lui préfèrent, celui de facteurs humains n’est pas exempt d’un risque d’interprétation. Idée : faire en sorte que la communication, la conscience de la situation, le travail en équipe... soient considérées comme étant des compétences requises pour les professionnel du soin sans distinction (Nestel et al., 2011).</w:t>
      </w:r>
    </w:p>
    <w:p w14:paraId="69D964D9" w14:textId="77777777" w:rsidR="00486666" w:rsidRDefault="00486666" w:rsidP="00486666">
      <w:pPr>
        <w:spacing w:line="360" w:lineRule="auto"/>
        <w:jc w:val="both"/>
        <w:rPr>
          <w:rFonts w:ascii="Arial" w:hAnsi="Arial"/>
        </w:rPr>
      </w:pPr>
    </w:p>
    <w:p w14:paraId="53FEB6CB" w14:textId="77777777" w:rsidR="00486666" w:rsidRPr="00973A61" w:rsidRDefault="00486666" w:rsidP="00486666">
      <w:pPr>
        <w:spacing w:line="360" w:lineRule="auto"/>
        <w:jc w:val="both"/>
        <w:rPr>
          <w:rFonts w:ascii="Arial" w:hAnsi="Arial"/>
        </w:rPr>
      </w:pPr>
      <w:commentRangeStart w:id="72"/>
      <w:r>
        <w:rPr>
          <w:rFonts w:ascii="Arial" w:hAnsi="Arial"/>
        </w:rPr>
        <w:t xml:space="preserve">Idée d’un continuum TS- NTS. Objectif : </w:t>
      </w:r>
      <w:r w:rsidRPr="00973A61">
        <w:rPr>
          <w:rFonts w:ascii="Arial" w:hAnsi="Arial"/>
        </w:rPr>
        <w:t>identifier les principes clés à la base du comportement</w:t>
      </w:r>
      <w:r>
        <w:rPr>
          <w:rFonts w:ascii="Arial" w:hAnsi="Arial"/>
        </w:rPr>
        <w:t xml:space="preserve"> </w:t>
      </w:r>
      <w:r w:rsidRPr="00973A61">
        <w:rPr>
          <w:rFonts w:ascii="Arial" w:hAnsi="Arial"/>
        </w:rPr>
        <w:t>expert et développer un cadre universel pour</w:t>
      </w:r>
      <w:r>
        <w:rPr>
          <w:rFonts w:ascii="Arial" w:hAnsi="Arial"/>
        </w:rPr>
        <w:t xml:space="preserve"> </w:t>
      </w:r>
      <w:r w:rsidRPr="00973A61">
        <w:rPr>
          <w:rFonts w:ascii="Arial" w:hAnsi="Arial"/>
        </w:rPr>
        <w:t>définir la performance intraopératoire. Autre classification de cet ensemble de comp</w:t>
      </w:r>
      <w:r>
        <w:rPr>
          <w:rFonts w:ascii="Arial" w:hAnsi="Arial"/>
        </w:rPr>
        <w:t>étences selon approche construc</w:t>
      </w:r>
      <w:r w:rsidRPr="00973A61">
        <w:rPr>
          <w:rFonts w:ascii="Arial" w:hAnsi="Arial"/>
        </w:rPr>
        <w:t xml:space="preserve">tiviste : </w:t>
      </w:r>
    </w:p>
    <w:p w14:paraId="6DB75B0A" w14:textId="77777777" w:rsidR="00486666" w:rsidRPr="008D27E3" w:rsidRDefault="00486666" w:rsidP="00486666">
      <w:pPr>
        <w:pStyle w:val="Paragraphedeliste"/>
        <w:numPr>
          <w:ilvl w:val="0"/>
          <w:numId w:val="3"/>
        </w:numPr>
        <w:spacing w:line="360" w:lineRule="auto"/>
        <w:jc w:val="both"/>
        <w:rPr>
          <w:rFonts w:ascii="Arial" w:hAnsi="Arial"/>
        </w:rPr>
      </w:pPr>
      <w:r w:rsidRPr="008D27E3">
        <w:rPr>
          <w:rFonts w:ascii="Arial" w:hAnsi="Arial"/>
        </w:rPr>
        <w:t>compétences psychomotrices</w:t>
      </w:r>
    </w:p>
    <w:p w14:paraId="2E2C91E9" w14:textId="77777777" w:rsidR="00486666" w:rsidRDefault="00486666" w:rsidP="00486666">
      <w:pPr>
        <w:pStyle w:val="Paragraphedeliste"/>
        <w:numPr>
          <w:ilvl w:val="0"/>
          <w:numId w:val="3"/>
        </w:numPr>
        <w:spacing w:line="360" w:lineRule="auto"/>
        <w:jc w:val="both"/>
        <w:rPr>
          <w:rFonts w:ascii="Arial" w:hAnsi="Arial"/>
        </w:rPr>
      </w:pPr>
      <w:r>
        <w:rPr>
          <w:rFonts w:ascii="Arial" w:hAnsi="Arial"/>
        </w:rPr>
        <w:t>compétences / connaissances déclaratives :</w:t>
      </w:r>
    </w:p>
    <w:p w14:paraId="7EE6541C" w14:textId="77777777" w:rsidR="00486666" w:rsidRDefault="00486666" w:rsidP="00486666">
      <w:pPr>
        <w:pStyle w:val="Paragraphedeliste"/>
        <w:numPr>
          <w:ilvl w:val="1"/>
          <w:numId w:val="3"/>
        </w:numPr>
        <w:spacing w:line="360" w:lineRule="auto"/>
        <w:jc w:val="both"/>
        <w:rPr>
          <w:rFonts w:ascii="Arial" w:hAnsi="Arial"/>
        </w:rPr>
      </w:pPr>
      <w:r>
        <w:rPr>
          <w:rFonts w:ascii="Arial" w:hAnsi="Arial"/>
        </w:rPr>
        <w:t>connaissances en anatomie, physiologie et pathologie</w:t>
      </w:r>
    </w:p>
    <w:p w14:paraId="6535A66A" w14:textId="77777777" w:rsidR="00486666" w:rsidRDefault="00486666" w:rsidP="00486666">
      <w:pPr>
        <w:pStyle w:val="Paragraphedeliste"/>
        <w:numPr>
          <w:ilvl w:val="1"/>
          <w:numId w:val="3"/>
        </w:numPr>
        <w:spacing w:line="360" w:lineRule="auto"/>
        <w:jc w:val="both"/>
        <w:rPr>
          <w:rFonts w:ascii="Arial" w:hAnsi="Arial"/>
        </w:rPr>
      </w:pPr>
      <w:r>
        <w:rPr>
          <w:rFonts w:ascii="Arial" w:hAnsi="Arial"/>
        </w:rPr>
        <w:t>compétences / connaissances des techniques et procédures et des instruments</w:t>
      </w:r>
    </w:p>
    <w:p w14:paraId="563E0E3E" w14:textId="77777777" w:rsidR="00486666" w:rsidRDefault="00486666" w:rsidP="00486666">
      <w:pPr>
        <w:pStyle w:val="Paragraphedeliste"/>
        <w:numPr>
          <w:ilvl w:val="1"/>
          <w:numId w:val="3"/>
        </w:numPr>
        <w:spacing w:line="360" w:lineRule="auto"/>
        <w:jc w:val="both"/>
        <w:rPr>
          <w:rFonts w:ascii="Arial" w:hAnsi="Arial"/>
        </w:rPr>
      </w:pPr>
      <w:r>
        <w:rPr>
          <w:rFonts w:ascii="Arial" w:hAnsi="Arial"/>
        </w:rPr>
        <w:t>connaissance de la littérature scientifique</w:t>
      </w:r>
    </w:p>
    <w:p w14:paraId="25B54348" w14:textId="77777777" w:rsidR="00486666" w:rsidRPr="00CA4B02" w:rsidRDefault="00486666" w:rsidP="00486666">
      <w:pPr>
        <w:pStyle w:val="Paragraphedeliste"/>
        <w:numPr>
          <w:ilvl w:val="0"/>
          <w:numId w:val="3"/>
        </w:numPr>
        <w:spacing w:line="360" w:lineRule="auto"/>
        <w:jc w:val="both"/>
        <w:rPr>
          <w:rFonts w:ascii="Arial" w:hAnsi="Arial"/>
        </w:rPr>
      </w:pPr>
      <w:r w:rsidRPr="00CA4B02">
        <w:rPr>
          <w:rFonts w:ascii="Arial" w:hAnsi="Arial"/>
        </w:rPr>
        <w:t>compétences interpersonnelles :</w:t>
      </w:r>
    </w:p>
    <w:p w14:paraId="35E2E411" w14:textId="77777777" w:rsidR="00486666" w:rsidRDefault="00486666" w:rsidP="00486666">
      <w:pPr>
        <w:pStyle w:val="Paragraphedeliste"/>
        <w:numPr>
          <w:ilvl w:val="1"/>
          <w:numId w:val="3"/>
        </w:numPr>
        <w:spacing w:line="360" w:lineRule="auto"/>
        <w:jc w:val="both"/>
        <w:rPr>
          <w:rFonts w:ascii="Arial" w:hAnsi="Arial"/>
        </w:rPr>
      </w:pPr>
      <w:r>
        <w:rPr>
          <w:rFonts w:ascii="Arial" w:hAnsi="Arial"/>
        </w:rPr>
        <w:t>travail d’équipe, communication et coopération</w:t>
      </w:r>
    </w:p>
    <w:p w14:paraId="5C5441E2" w14:textId="77777777" w:rsidR="00486666" w:rsidRDefault="00486666" w:rsidP="00486666">
      <w:pPr>
        <w:pStyle w:val="Paragraphedeliste"/>
        <w:numPr>
          <w:ilvl w:val="1"/>
          <w:numId w:val="3"/>
        </w:numPr>
        <w:spacing w:line="360" w:lineRule="auto"/>
        <w:jc w:val="both"/>
        <w:rPr>
          <w:rFonts w:ascii="Arial" w:hAnsi="Arial"/>
        </w:rPr>
      </w:pPr>
      <w:r>
        <w:rPr>
          <w:rFonts w:ascii="Arial" w:hAnsi="Arial"/>
        </w:rPr>
        <w:t>leadership et management</w:t>
      </w:r>
    </w:p>
    <w:p w14:paraId="27704F8C" w14:textId="77777777" w:rsidR="00486666" w:rsidRDefault="00486666" w:rsidP="00486666">
      <w:pPr>
        <w:pStyle w:val="Paragraphedeliste"/>
        <w:numPr>
          <w:ilvl w:val="0"/>
          <w:numId w:val="3"/>
        </w:numPr>
        <w:spacing w:line="360" w:lineRule="auto"/>
        <w:jc w:val="both"/>
        <w:rPr>
          <w:rFonts w:ascii="Arial" w:hAnsi="Arial"/>
        </w:rPr>
      </w:pPr>
      <w:r>
        <w:rPr>
          <w:rFonts w:ascii="Arial" w:hAnsi="Arial"/>
        </w:rPr>
        <w:t>ressources personnelles :</w:t>
      </w:r>
    </w:p>
    <w:p w14:paraId="1AA87C89" w14:textId="77777777" w:rsidR="00486666" w:rsidRDefault="00486666" w:rsidP="00486666">
      <w:pPr>
        <w:pStyle w:val="Paragraphedeliste"/>
        <w:numPr>
          <w:ilvl w:val="1"/>
          <w:numId w:val="3"/>
        </w:numPr>
        <w:spacing w:line="360" w:lineRule="auto"/>
        <w:jc w:val="both"/>
        <w:rPr>
          <w:rFonts w:ascii="Arial" w:hAnsi="Arial"/>
        </w:rPr>
      </w:pPr>
      <w:r>
        <w:rPr>
          <w:rFonts w:ascii="Arial" w:hAnsi="Arial"/>
        </w:rPr>
        <w:t>conscience de soi et métacognition</w:t>
      </w:r>
    </w:p>
    <w:p w14:paraId="4CBE62F8" w14:textId="77777777" w:rsidR="00486666" w:rsidRDefault="00486666" w:rsidP="00486666">
      <w:pPr>
        <w:pStyle w:val="Paragraphedeliste"/>
        <w:numPr>
          <w:ilvl w:val="1"/>
          <w:numId w:val="3"/>
        </w:numPr>
        <w:spacing w:line="360" w:lineRule="auto"/>
        <w:jc w:val="both"/>
        <w:rPr>
          <w:rFonts w:ascii="Arial" w:hAnsi="Arial"/>
        </w:rPr>
      </w:pPr>
      <w:r>
        <w:rPr>
          <w:rFonts w:ascii="Arial" w:hAnsi="Arial"/>
        </w:rPr>
        <w:t>gestion de l’attention, du stress et des objectifs</w:t>
      </w:r>
    </w:p>
    <w:p w14:paraId="3EE79DB5" w14:textId="77777777" w:rsidR="00486666" w:rsidRPr="00A43D44" w:rsidRDefault="00486666" w:rsidP="00486666">
      <w:pPr>
        <w:pStyle w:val="Paragraphedeliste"/>
        <w:numPr>
          <w:ilvl w:val="0"/>
          <w:numId w:val="3"/>
        </w:numPr>
        <w:spacing w:line="360" w:lineRule="auto"/>
        <w:jc w:val="both"/>
        <w:rPr>
          <w:rFonts w:ascii="Arial" w:hAnsi="Arial"/>
        </w:rPr>
      </w:pPr>
      <w:r w:rsidRPr="00A43D44">
        <w:rPr>
          <w:rFonts w:ascii="Arial" w:hAnsi="Arial"/>
        </w:rPr>
        <w:t>compétences cognitives avancées </w:t>
      </w:r>
      <w:r>
        <w:rPr>
          <w:rFonts w:ascii="Arial" w:hAnsi="Arial"/>
        </w:rPr>
        <w:t>(advanced cognitive skills)</w:t>
      </w:r>
      <w:r w:rsidRPr="00A43D44">
        <w:rPr>
          <w:rFonts w:ascii="Arial" w:hAnsi="Arial"/>
        </w:rPr>
        <w:t>:</w:t>
      </w:r>
    </w:p>
    <w:p w14:paraId="569A0BE2" w14:textId="77777777" w:rsidR="00486666" w:rsidRDefault="00486666" w:rsidP="00486666">
      <w:pPr>
        <w:pStyle w:val="Paragraphedeliste"/>
        <w:numPr>
          <w:ilvl w:val="1"/>
          <w:numId w:val="3"/>
        </w:numPr>
        <w:spacing w:line="360" w:lineRule="auto"/>
        <w:jc w:val="both"/>
        <w:rPr>
          <w:rFonts w:ascii="Arial" w:hAnsi="Arial"/>
        </w:rPr>
      </w:pPr>
      <w:r>
        <w:rPr>
          <w:rFonts w:ascii="Arial" w:hAnsi="Arial"/>
        </w:rPr>
        <w:t>planification chirurgicale et prévention des erreurs</w:t>
      </w:r>
    </w:p>
    <w:p w14:paraId="6EC6C2DA" w14:textId="77777777" w:rsidR="00486666" w:rsidRDefault="00486666" w:rsidP="00486666">
      <w:pPr>
        <w:pStyle w:val="Paragraphedeliste"/>
        <w:numPr>
          <w:ilvl w:val="1"/>
          <w:numId w:val="3"/>
        </w:numPr>
        <w:spacing w:line="360" w:lineRule="auto"/>
        <w:jc w:val="both"/>
        <w:rPr>
          <w:rFonts w:ascii="Arial" w:hAnsi="Arial"/>
        </w:rPr>
      </w:pPr>
      <w:r>
        <w:rPr>
          <w:rFonts w:ascii="Arial" w:hAnsi="Arial"/>
        </w:rPr>
        <w:t xml:space="preserve">reconnaissance des erreurs, secours et récupération (rescue and recovery)  </w:t>
      </w:r>
      <w:r w:rsidRPr="001E67CC">
        <w:rPr>
          <w:rFonts w:ascii="Arial" w:hAnsi="Arial"/>
        </w:rPr>
        <w:t xml:space="preserve">(Madani et al., 2017) </w:t>
      </w:r>
    </w:p>
    <w:commentRangeEnd w:id="72"/>
    <w:p w14:paraId="064E1AB5" w14:textId="77777777" w:rsidR="009655C7" w:rsidRPr="001E67CC" w:rsidRDefault="00282C49" w:rsidP="00946B9C">
      <w:pPr>
        <w:pStyle w:val="Paragraphedeliste"/>
        <w:spacing w:line="360" w:lineRule="auto"/>
        <w:ind w:left="1440"/>
        <w:jc w:val="both"/>
        <w:rPr>
          <w:rFonts w:ascii="Arial" w:hAnsi="Arial"/>
        </w:rPr>
      </w:pPr>
      <w:r>
        <w:rPr>
          <w:rStyle w:val="Marquedannotation"/>
        </w:rPr>
        <w:commentReference w:id="72"/>
      </w:r>
    </w:p>
    <w:p w14:paraId="38541C66" w14:textId="77777777" w:rsidR="0002122C" w:rsidRPr="004B53FC" w:rsidRDefault="0002122C" w:rsidP="00957DE8">
      <w:pPr>
        <w:pStyle w:val="Titre7"/>
        <w:ind w:left="708"/>
        <w:rPr>
          <w:rStyle w:val="lev"/>
        </w:rPr>
      </w:pPr>
      <w:r w:rsidRPr="004B53FC">
        <w:rPr>
          <w:rStyle w:val="lev"/>
        </w:rPr>
        <w:t xml:space="preserve">Compétences non techniques spécifiques aux IBODE, </w:t>
      </w:r>
      <w:commentRangeStart w:id="73"/>
      <w:r w:rsidRPr="004B53FC">
        <w:rPr>
          <w:rStyle w:val="lev"/>
        </w:rPr>
        <w:t>taxonomie</w:t>
      </w:r>
      <w:commentRangeEnd w:id="73"/>
      <w:r w:rsidR="00282C49">
        <w:rPr>
          <w:rStyle w:val="Marquedannotation"/>
          <w:rFonts w:asciiTheme="minorHAnsi" w:eastAsiaTheme="minorEastAsia" w:hAnsiTheme="minorHAnsi" w:cstheme="minorBidi"/>
          <w:i w:val="0"/>
          <w:iCs w:val="0"/>
          <w:color w:val="auto"/>
        </w:rPr>
        <w:commentReference w:id="73"/>
      </w:r>
    </w:p>
    <w:p w14:paraId="78CC6EBB" w14:textId="77777777" w:rsidR="00A816A3" w:rsidRDefault="00A816A3" w:rsidP="00957DE8">
      <w:pPr>
        <w:pStyle w:val="Titre7"/>
        <w:rPr>
          <w:rFonts w:cs="Arial"/>
        </w:rPr>
      </w:pPr>
    </w:p>
    <w:p w14:paraId="5090677F" w14:textId="79CA3DBD" w:rsidR="00A816A3" w:rsidRDefault="00A816A3" w:rsidP="00A816A3">
      <w:pPr>
        <w:spacing w:line="360" w:lineRule="auto"/>
        <w:jc w:val="both"/>
        <w:rPr>
          <w:rFonts w:ascii="Arial" w:hAnsi="Arial" w:cs="Arial"/>
        </w:rPr>
      </w:pPr>
      <w:r w:rsidRPr="00F101BF">
        <w:rPr>
          <w:rFonts w:ascii="Arial" w:hAnsi="Arial" w:cs="Arial"/>
        </w:rPr>
        <w:t>Définition de la polyvalence et des compétences </w:t>
      </w:r>
      <w:r w:rsidRPr="002C776E">
        <w:rPr>
          <w:rFonts w:ascii="Arial" w:hAnsi="Arial" w:cs="Arial"/>
        </w:rPr>
        <w:t>: « somme de savoirs théoriques, procéduraux et un savoir-faire basé sur l’expérience »</w:t>
      </w:r>
      <w:r w:rsidRPr="00F101BF">
        <w:rPr>
          <w:rFonts w:ascii="Arial" w:hAnsi="Arial" w:cs="Arial"/>
        </w:rPr>
        <w:t xml:space="preserve"> </w:t>
      </w:r>
      <w:r w:rsidR="00C74A7F">
        <w:rPr>
          <w:rFonts w:ascii="Arial" w:hAnsi="Arial" w:cs="Arial"/>
        </w:rPr>
        <w:t>(</w:t>
      </w:r>
      <w:r w:rsidRPr="00F101BF">
        <w:rPr>
          <w:rFonts w:ascii="Arial" w:hAnsi="Arial" w:cs="Arial"/>
        </w:rPr>
        <w:t>Peretti, 2003</w:t>
      </w:r>
      <w:r w:rsidR="00C74A7F">
        <w:rPr>
          <w:rFonts w:ascii="Arial" w:hAnsi="Arial" w:cs="Arial"/>
        </w:rPr>
        <w:t>)</w:t>
      </w:r>
      <w:r w:rsidRPr="00F101BF">
        <w:rPr>
          <w:rFonts w:ascii="Arial" w:hAnsi="Arial" w:cs="Arial"/>
        </w:rPr>
        <w:t xml:space="preserve">. Difficultés exprimées par </w:t>
      </w:r>
      <w:r>
        <w:rPr>
          <w:rFonts w:ascii="Arial" w:hAnsi="Arial" w:cs="Arial"/>
        </w:rPr>
        <w:t>IBODE</w:t>
      </w:r>
      <w:r w:rsidRPr="00F101BF">
        <w:rPr>
          <w:rFonts w:ascii="Arial" w:hAnsi="Arial" w:cs="Arial"/>
        </w:rPr>
        <w:t> : performance et maintien à niveau (Rouffet, 2010).</w:t>
      </w:r>
    </w:p>
    <w:p w14:paraId="6A05C88E" w14:textId="77777777" w:rsidR="00A816A3" w:rsidRDefault="00A816A3" w:rsidP="00A816A3">
      <w:pPr>
        <w:spacing w:line="360" w:lineRule="auto"/>
        <w:jc w:val="both"/>
        <w:rPr>
          <w:rFonts w:ascii="Arial" w:hAnsi="Arial" w:cs="Arial"/>
        </w:rPr>
      </w:pPr>
    </w:p>
    <w:p w14:paraId="32A4D6AD" w14:textId="77777777" w:rsidR="00A816A3" w:rsidRPr="00F101BF" w:rsidRDefault="00A816A3" w:rsidP="00A816A3">
      <w:pPr>
        <w:spacing w:line="360" w:lineRule="auto"/>
        <w:jc w:val="both"/>
        <w:rPr>
          <w:rFonts w:ascii="Arial" w:hAnsi="Arial" w:cs="Arial"/>
        </w:rPr>
      </w:pPr>
      <w:r w:rsidRPr="00F101BF">
        <w:rPr>
          <w:rFonts w:ascii="Arial" w:hAnsi="Arial" w:cs="Arial"/>
        </w:rPr>
        <w:t>Outil de mesure des TS des infirmières de bloc indépendamment de la spécialité à partir de comportements observables. ICATS-N ; Parmi ces TS : habillage, instrumentation, pose du champ, et maintien de la stérilité. (Sevdalis et al., 2009)</w:t>
      </w:r>
    </w:p>
    <w:p w14:paraId="0DD23BF1" w14:textId="77777777" w:rsidR="0002122C" w:rsidRPr="00F101BF" w:rsidRDefault="0002122C" w:rsidP="0002122C">
      <w:pPr>
        <w:spacing w:line="360" w:lineRule="auto"/>
        <w:ind w:firstLine="708"/>
        <w:jc w:val="both"/>
        <w:rPr>
          <w:rFonts w:ascii="Arial" w:hAnsi="Arial" w:cs="Arial"/>
        </w:rPr>
      </w:pPr>
    </w:p>
    <w:p w14:paraId="4E77E956" w14:textId="032A2082" w:rsidR="0002122C" w:rsidRPr="00D1213D" w:rsidRDefault="0002122C" w:rsidP="0002122C">
      <w:pPr>
        <w:widowControl w:val="0"/>
        <w:autoSpaceDE w:val="0"/>
        <w:autoSpaceDN w:val="0"/>
        <w:adjustRightInd w:val="0"/>
        <w:spacing w:line="360" w:lineRule="auto"/>
        <w:jc w:val="both"/>
        <w:rPr>
          <w:rFonts w:ascii="Arial" w:hAnsi="Arial" w:cs="Arial"/>
          <w:i/>
        </w:rPr>
      </w:pPr>
      <w:r w:rsidRPr="00F101BF">
        <w:rPr>
          <w:rFonts w:ascii="Arial" w:hAnsi="Arial" w:cs="Arial"/>
        </w:rPr>
        <w:t xml:space="preserve">Définition des </w:t>
      </w:r>
      <w:r>
        <w:rPr>
          <w:rFonts w:ascii="Arial" w:hAnsi="Arial" w:cs="Arial"/>
        </w:rPr>
        <w:t>compétences non techniques</w:t>
      </w:r>
      <w:r w:rsidRPr="00F101BF">
        <w:rPr>
          <w:rFonts w:ascii="Arial" w:hAnsi="Arial" w:cs="Arial"/>
        </w:rPr>
        <w:t xml:space="preserve"> spécifiques à partir d’une revue de littérature et précision de la méthodo utilisée : revue de littérature, analyse de la tâche</w:t>
      </w:r>
      <w:r w:rsidRPr="00F101BF">
        <w:rPr>
          <w:rFonts w:ascii="Arial" w:hAnsi="Arial" w:cs="Arial"/>
          <w:i/>
        </w:rPr>
        <w:t xml:space="preserve"> </w:t>
      </w:r>
      <w:r w:rsidRPr="00F101BF">
        <w:rPr>
          <w:rFonts w:ascii="Arial" w:hAnsi="Arial" w:cs="Arial"/>
        </w:rPr>
        <w:t>et entretiens semi-structurés. Mais :</w:t>
      </w:r>
      <w:r w:rsidR="00D1213D">
        <w:rPr>
          <w:rFonts w:ascii="Arial" w:hAnsi="Arial" w:cs="Arial"/>
          <w:i/>
        </w:rPr>
        <w:t xml:space="preserve"> </w:t>
      </w:r>
      <w:r w:rsidRPr="00D1213D">
        <w:rPr>
          <w:rFonts w:ascii="Arial" w:hAnsi="Arial" w:cs="Arial"/>
        </w:rPr>
        <w:t>« No research was found focussing on scrub nurses’ leadership in the OT, perhaps because this is not seen as a key part of their role as there are more senior theatre nurses leading the whole team of nurses in a theatre or theatre suite, or scrub nurses take their lead from surgeons.»  (Mitchell &amp; Flin, 2008)</w:t>
      </w:r>
    </w:p>
    <w:p w14:paraId="693F6AC5" w14:textId="77777777" w:rsidR="0002122C" w:rsidRPr="00F101BF" w:rsidRDefault="0002122C" w:rsidP="0002122C">
      <w:pPr>
        <w:widowControl w:val="0"/>
        <w:autoSpaceDE w:val="0"/>
        <w:autoSpaceDN w:val="0"/>
        <w:adjustRightInd w:val="0"/>
        <w:spacing w:line="360" w:lineRule="auto"/>
        <w:jc w:val="both"/>
        <w:rPr>
          <w:rFonts w:ascii="Arial" w:hAnsi="Arial" w:cs="Arial"/>
          <w:i/>
        </w:rPr>
      </w:pPr>
    </w:p>
    <w:p w14:paraId="40F0024D" w14:textId="77777777" w:rsidR="0002122C" w:rsidRPr="00F101BF" w:rsidRDefault="0002122C" w:rsidP="0002122C">
      <w:pPr>
        <w:spacing w:line="360" w:lineRule="auto"/>
        <w:jc w:val="both"/>
        <w:rPr>
          <w:rFonts w:ascii="Arial" w:hAnsi="Arial" w:cs="Arial"/>
        </w:rPr>
      </w:pPr>
      <w:r w:rsidRPr="00F101BF">
        <w:rPr>
          <w:rFonts w:ascii="Arial" w:hAnsi="Arial" w:cs="Arial"/>
        </w:rPr>
        <w:t>Mesures acceptabilité, utilisabilité et validité du SPLINTS auprès d’</w:t>
      </w:r>
      <w:r>
        <w:rPr>
          <w:rFonts w:ascii="Arial" w:hAnsi="Arial" w:cs="Arial"/>
        </w:rPr>
        <w:t>IBODE</w:t>
      </w:r>
      <w:r w:rsidRPr="00F101BF">
        <w:rPr>
          <w:rFonts w:ascii="Arial" w:hAnsi="Arial" w:cs="Arial"/>
        </w:rPr>
        <w:t xml:space="preserve">. Outil qui semble correspondre à un besoin en l’absence de formation aux </w:t>
      </w:r>
      <w:r>
        <w:rPr>
          <w:rFonts w:ascii="Arial" w:hAnsi="Arial" w:cs="Arial"/>
        </w:rPr>
        <w:t>compétences non techniques</w:t>
      </w:r>
      <w:r w:rsidRPr="00F101BF">
        <w:rPr>
          <w:rFonts w:ascii="Arial" w:hAnsi="Arial" w:cs="Arial"/>
        </w:rPr>
        <w:t xml:space="preserve"> dans le cursus (Mitchell, Flin, Yule, Mitchell, Coutts &amp; Yougson, 2011).</w:t>
      </w:r>
    </w:p>
    <w:p w14:paraId="52950BAE" w14:textId="77777777" w:rsidR="0002122C" w:rsidRPr="00F101BF" w:rsidRDefault="0002122C" w:rsidP="0002122C">
      <w:pPr>
        <w:spacing w:line="360" w:lineRule="auto"/>
        <w:jc w:val="both"/>
        <w:rPr>
          <w:rFonts w:ascii="Arial" w:hAnsi="Arial" w:cs="Arial"/>
        </w:rPr>
      </w:pPr>
    </w:p>
    <w:p w14:paraId="3AEDE588" w14:textId="77777777" w:rsidR="0002122C" w:rsidRPr="00F101BF" w:rsidRDefault="0002122C" w:rsidP="0002122C">
      <w:pPr>
        <w:spacing w:line="360" w:lineRule="auto"/>
        <w:jc w:val="both"/>
        <w:rPr>
          <w:rFonts w:ascii="Arial" w:hAnsi="Arial" w:cs="Arial"/>
        </w:rPr>
      </w:pPr>
      <w:r w:rsidRPr="00F101BF">
        <w:rPr>
          <w:rFonts w:ascii="Arial" w:hAnsi="Arial" w:cs="Arial"/>
        </w:rPr>
        <w:t xml:space="preserve">Validation SPLINTS, liste </w:t>
      </w:r>
      <w:r>
        <w:rPr>
          <w:rFonts w:ascii="Arial" w:hAnsi="Arial" w:cs="Arial"/>
        </w:rPr>
        <w:t>compétences non techniques</w:t>
      </w:r>
      <w:r w:rsidRPr="00F101BF">
        <w:rPr>
          <w:rFonts w:ascii="Arial" w:hAnsi="Arial" w:cs="Arial"/>
        </w:rPr>
        <w:t xml:space="preserve"> et exemple de comportements observables (Mitchell, Flin, Yule, Mitchell, Coutts &amp; Yougson, 2013)</w:t>
      </w:r>
    </w:p>
    <w:p w14:paraId="538B6BA5" w14:textId="77777777" w:rsidR="0002122C" w:rsidRPr="002C776E" w:rsidRDefault="0002122C" w:rsidP="0002122C">
      <w:pPr>
        <w:spacing w:line="360" w:lineRule="auto"/>
        <w:rPr>
          <w:rFonts w:ascii="Arial" w:hAnsi="Arial"/>
        </w:rPr>
      </w:pPr>
    </w:p>
    <w:p w14:paraId="26AD7F98" w14:textId="77777777" w:rsidR="0002122C" w:rsidRPr="00F101BF" w:rsidRDefault="0002122C" w:rsidP="0002122C">
      <w:pPr>
        <w:spacing w:line="360" w:lineRule="auto"/>
        <w:jc w:val="both"/>
        <w:rPr>
          <w:rFonts w:ascii="Arial" w:hAnsi="Arial" w:cs="Arial"/>
        </w:rPr>
      </w:pPr>
      <w:r w:rsidRPr="00F101BF">
        <w:rPr>
          <w:rFonts w:ascii="Arial" w:hAnsi="Arial" w:cs="Arial"/>
        </w:rPr>
        <w:t xml:space="preserve">Les recherches autour des </w:t>
      </w:r>
      <w:r>
        <w:rPr>
          <w:rFonts w:ascii="Arial" w:hAnsi="Arial" w:cs="Arial"/>
        </w:rPr>
        <w:t>compétences non techniques</w:t>
      </w:r>
      <w:r w:rsidRPr="00F101BF">
        <w:rPr>
          <w:rFonts w:ascii="Arial" w:hAnsi="Arial" w:cs="Arial"/>
        </w:rPr>
        <w:t xml:space="preserve"> auprès des chirurgiens et des anesthésistes ont permis d’identifier des compétences cognitives et sociales afin d’améliorer et sécuriser les interventions au bloc. Grâce à des entretiens avec des </w:t>
      </w:r>
      <w:r>
        <w:rPr>
          <w:rFonts w:ascii="Arial" w:hAnsi="Arial" w:cs="Arial"/>
        </w:rPr>
        <w:t>IBODE</w:t>
      </w:r>
      <w:r w:rsidRPr="00F101BF">
        <w:rPr>
          <w:rFonts w:ascii="Arial" w:hAnsi="Arial" w:cs="Arial"/>
        </w:rPr>
        <w:t xml:space="preserve"> et chirurgiens, identification des </w:t>
      </w:r>
      <w:r>
        <w:rPr>
          <w:rFonts w:ascii="Arial" w:hAnsi="Arial" w:cs="Arial"/>
        </w:rPr>
        <w:t>compétences non techniques</w:t>
      </w:r>
      <w:r w:rsidRPr="00F101BF">
        <w:rPr>
          <w:rFonts w:ascii="Arial" w:hAnsi="Arial" w:cs="Arial"/>
        </w:rPr>
        <w:t xml:space="preserve"> importantes pour les </w:t>
      </w:r>
      <w:r>
        <w:rPr>
          <w:rFonts w:ascii="Arial" w:hAnsi="Arial" w:cs="Arial"/>
        </w:rPr>
        <w:t>IBODE</w:t>
      </w:r>
      <w:r w:rsidRPr="00F101BF">
        <w:rPr>
          <w:rFonts w:ascii="Arial" w:hAnsi="Arial" w:cs="Arial"/>
        </w:rPr>
        <w:t> : conscience de la situation, communication, travail en équipe, gestion du stress (Mitchell, Flin, Yule, Mitchell, Coutts &amp; Youngson, 2010).</w:t>
      </w:r>
    </w:p>
    <w:p w14:paraId="6904BE36" w14:textId="77777777" w:rsidR="0002122C" w:rsidRPr="00F101BF" w:rsidRDefault="0002122C" w:rsidP="0002122C">
      <w:pPr>
        <w:spacing w:line="360" w:lineRule="auto"/>
        <w:jc w:val="both"/>
        <w:rPr>
          <w:rFonts w:ascii="Arial" w:hAnsi="Arial" w:cs="Arial"/>
        </w:rPr>
      </w:pPr>
    </w:p>
    <w:p w14:paraId="76020F35" w14:textId="77777777" w:rsidR="0002122C" w:rsidRPr="00F101BF" w:rsidRDefault="0002122C" w:rsidP="0002122C">
      <w:pPr>
        <w:spacing w:line="360" w:lineRule="auto"/>
        <w:jc w:val="both"/>
        <w:rPr>
          <w:rFonts w:ascii="Arial" w:hAnsi="Arial" w:cs="Arial"/>
        </w:rPr>
      </w:pPr>
      <w:r w:rsidRPr="00F101BF">
        <w:rPr>
          <w:rFonts w:ascii="Arial" w:hAnsi="Arial" w:cs="Arial"/>
        </w:rPr>
        <w:t>Test d’outil d’évaluation des TS auprès d’</w:t>
      </w:r>
      <w:r>
        <w:rPr>
          <w:rFonts w:ascii="Arial" w:hAnsi="Arial" w:cs="Arial"/>
        </w:rPr>
        <w:t>IBODE</w:t>
      </w:r>
      <w:r w:rsidRPr="00F101BF">
        <w:rPr>
          <w:rFonts w:ascii="Arial" w:hAnsi="Arial" w:cs="Arial"/>
        </w:rPr>
        <w:t xml:space="preserve"> de 2 pays (Inde et Suède), mais différences observées entre pays amènent à la nécessité d’adopter l’outil selon les pratiques et la culture du pays (Kilmänen &amp; Spasic, 2010).</w:t>
      </w:r>
    </w:p>
    <w:p w14:paraId="480E4C2E" w14:textId="77777777" w:rsidR="0002122C" w:rsidRPr="00F101BF" w:rsidRDefault="0002122C" w:rsidP="0002122C">
      <w:pPr>
        <w:spacing w:line="360" w:lineRule="auto"/>
        <w:jc w:val="both"/>
        <w:rPr>
          <w:rFonts w:ascii="Arial" w:hAnsi="Arial" w:cs="Arial"/>
        </w:rPr>
      </w:pPr>
    </w:p>
    <w:p w14:paraId="678D5826" w14:textId="77777777" w:rsidR="0002122C" w:rsidRPr="00F101BF" w:rsidRDefault="0002122C" w:rsidP="0002122C">
      <w:pPr>
        <w:spacing w:line="360" w:lineRule="auto"/>
        <w:jc w:val="both"/>
        <w:rPr>
          <w:rFonts w:ascii="Arial" w:hAnsi="Arial" w:cs="Arial"/>
        </w:rPr>
      </w:pPr>
      <w:r w:rsidRPr="00F101BF">
        <w:rPr>
          <w:rFonts w:ascii="Arial" w:hAnsi="Arial" w:cs="Arial"/>
        </w:rPr>
        <w:t xml:space="preserve">Revue de littérature pour déterminer et définir les </w:t>
      </w:r>
      <w:r>
        <w:rPr>
          <w:rFonts w:ascii="Arial" w:hAnsi="Arial" w:cs="Arial"/>
        </w:rPr>
        <w:t>compétences non techniques</w:t>
      </w:r>
      <w:r w:rsidRPr="00F101BF">
        <w:rPr>
          <w:rFonts w:ascii="Arial" w:hAnsi="Arial" w:cs="Arial"/>
        </w:rPr>
        <w:t xml:space="preserve"> spécifiques aux </w:t>
      </w:r>
      <w:r>
        <w:rPr>
          <w:rFonts w:ascii="Arial" w:hAnsi="Arial" w:cs="Arial"/>
        </w:rPr>
        <w:t>IBODE</w:t>
      </w:r>
      <w:r w:rsidRPr="00F101BF">
        <w:rPr>
          <w:rFonts w:ascii="Arial" w:hAnsi="Arial" w:cs="Arial"/>
        </w:rPr>
        <w:t xml:space="preserve"> : comparaison d’observations, entretiens, questionnaires et de plusieurs outils ORMAQ (Operating Room Management Attitude Questionnaire), NOTSS (Non Technical Skills for Surgeons), ANTS (Anaesthesists’ Non Technical Skills), OTAS (Observation Teamwork Assessment for Surgery) et SAQ (Safety Attitude Questionnaire) dans le but de déterminer les </w:t>
      </w:r>
      <w:r>
        <w:rPr>
          <w:rFonts w:ascii="Arial" w:hAnsi="Arial" w:cs="Arial"/>
        </w:rPr>
        <w:t>compétences non techniques</w:t>
      </w:r>
      <w:r w:rsidRPr="00F101BF">
        <w:rPr>
          <w:rFonts w:ascii="Arial" w:hAnsi="Arial" w:cs="Arial"/>
        </w:rPr>
        <w:t xml:space="preserve"> utilisées par les </w:t>
      </w:r>
      <w:r>
        <w:rPr>
          <w:rFonts w:ascii="Arial" w:hAnsi="Arial" w:cs="Arial"/>
        </w:rPr>
        <w:t>IBODE</w:t>
      </w:r>
      <w:r w:rsidRPr="00F101BF">
        <w:rPr>
          <w:rFonts w:ascii="Arial" w:hAnsi="Arial" w:cs="Arial"/>
        </w:rPr>
        <w:t xml:space="preserve"> et pouvoir définir de</w:t>
      </w:r>
      <w:r>
        <w:rPr>
          <w:rFonts w:ascii="Arial" w:hAnsi="Arial" w:cs="Arial"/>
        </w:rPr>
        <w:t>s programmes de formation spéci</w:t>
      </w:r>
      <w:r w:rsidRPr="00F101BF">
        <w:rPr>
          <w:rFonts w:ascii="Arial" w:hAnsi="Arial" w:cs="Arial"/>
        </w:rPr>
        <w:t>fiques (Kang, Gillespie &amp; Massey, 2014).</w:t>
      </w:r>
    </w:p>
    <w:p w14:paraId="347BA909" w14:textId="77777777" w:rsidR="0002122C" w:rsidRPr="00F101BF" w:rsidRDefault="0002122C" w:rsidP="0002122C">
      <w:pPr>
        <w:spacing w:line="360" w:lineRule="auto"/>
        <w:jc w:val="both"/>
        <w:rPr>
          <w:rFonts w:ascii="Arial" w:hAnsi="Arial" w:cs="Arial"/>
        </w:rPr>
      </w:pPr>
    </w:p>
    <w:p w14:paraId="07108215" w14:textId="77777777" w:rsidR="0002122C" w:rsidRPr="00F101BF" w:rsidRDefault="0002122C" w:rsidP="0002122C">
      <w:pPr>
        <w:spacing w:line="360" w:lineRule="auto"/>
        <w:jc w:val="both"/>
        <w:rPr>
          <w:rFonts w:ascii="Arial" w:hAnsi="Arial" w:cs="Arial"/>
        </w:rPr>
      </w:pPr>
      <w:r w:rsidRPr="00F101BF">
        <w:rPr>
          <w:rFonts w:ascii="Arial" w:hAnsi="Arial" w:cs="Arial"/>
        </w:rPr>
        <w:t xml:space="preserve">Besoin de reconnaître les </w:t>
      </w:r>
      <w:r>
        <w:rPr>
          <w:rFonts w:ascii="Arial" w:hAnsi="Arial" w:cs="Arial"/>
        </w:rPr>
        <w:t>compétences non techniques</w:t>
      </w:r>
      <w:r w:rsidRPr="00F101BF">
        <w:rPr>
          <w:rFonts w:ascii="Arial" w:hAnsi="Arial" w:cs="Arial"/>
        </w:rPr>
        <w:t xml:space="preserve"> pour améliorer la sécurité des patients et mettre en place formations dédiées. Intérêt du SPLINTS pour évaluation des </w:t>
      </w:r>
      <w:r>
        <w:rPr>
          <w:rFonts w:ascii="Arial" w:hAnsi="Arial" w:cs="Arial"/>
        </w:rPr>
        <w:t>compétences non techniques</w:t>
      </w:r>
      <w:r w:rsidRPr="00F101BF">
        <w:rPr>
          <w:rFonts w:ascii="Arial" w:hAnsi="Arial" w:cs="Arial"/>
        </w:rPr>
        <w:t xml:space="preserve"> pendant stage. Identification de facteurs impactant les </w:t>
      </w:r>
      <w:r>
        <w:rPr>
          <w:rFonts w:ascii="Arial" w:hAnsi="Arial" w:cs="Arial"/>
        </w:rPr>
        <w:t>compétences non techniques</w:t>
      </w:r>
      <w:r w:rsidRPr="00F101BF">
        <w:rPr>
          <w:rFonts w:ascii="Arial" w:hAnsi="Arial" w:cs="Arial"/>
        </w:rPr>
        <w:t>:</w:t>
      </w:r>
    </w:p>
    <w:p w14:paraId="1F5B21DE" w14:textId="77777777" w:rsidR="0002122C" w:rsidRPr="00F101BF" w:rsidRDefault="0002122C" w:rsidP="0002122C">
      <w:pPr>
        <w:pStyle w:val="Paragraphedeliste"/>
        <w:numPr>
          <w:ilvl w:val="1"/>
          <w:numId w:val="2"/>
        </w:numPr>
        <w:spacing w:line="360" w:lineRule="auto"/>
        <w:jc w:val="both"/>
        <w:rPr>
          <w:rFonts w:ascii="Arial" w:hAnsi="Arial" w:cs="Arial"/>
        </w:rPr>
      </w:pPr>
      <w:r w:rsidRPr="00F101BF">
        <w:rPr>
          <w:rFonts w:ascii="Arial" w:hAnsi="Arial" w:cs="Arial"/>
        </w:rPr>
        <w:t>facteurs environnementaux : familiarité avec équipe, durée de l’intervention, changements de circulante, nombre de sorties du bloc de l’</w:t>
      </w:r>
      <w:r>
        <w:rPr>
          <w:rFonts w:ascii="Arial" w:hAnsi="Arial" w:cs="Arial"/>
        </w:rPr>
        <w:t>IBODE</w:t>
      </w:r>
      <w:r w:rsidRPr="00F101BF">
        <w:rPr>
          <w:rFonts w:ascii="Arial" w:hAnsi="Arial" w:cs="Arial"/>
        </w:rPr>
        <w:t>, nombre de sorties du bloc de la circulante.</w:t>
      </w:r>
    </w:p>
    <w:p w14:paraId="062F0B02" w14:textId="77777777" w:rsidR="0002122C" w:rsidRPr="00F101BF" w:rsidRDefault="0002122C" w:rsidP="0002122C">
      <w:pPr>
        <w:pStyle w:val="Paragraphedeliste"/>
        <w:numPr>
          <w:ilvl w:val="1"/>
          <w:numId w:val="2"/>
        </w:numPr>
        <w:spacing w:line="360" w:lineRule="auto"/>
        <w:jc w:val="both"/>
        <w:rPr>
          <w:rFonts w:ascii="Arial" w:hAnsi="Arial" w:cs="Arial"/>
        </w:rPr>
      </w:pPr>
      <w:r w:rsidRPr="00F101BF">
        <w:rPr>
          <w:rFonts w:ascii="Arial" w:hAnsi="Arial" w:cs="Arial"/>
        </w:rPr>
        <w:t>facteurs cliniques : mesures d’acuité du patient (ASA) (Kang, Massey &amp; Gillespie, 2015).</w:t>
      </w:r>
    </w:p>
    <w:p w14:paraId="55C5F888" w14:textId="77777777" w:rsidR="0002122C" w:rsidRPr="00F101BF" w:rsidRDefault="0002122C" w:rsidP="0002122C">
      <w:pPr>
        <w:pStyle w:val="Paragraphedeliste"/>
        <w:spacing w:line="360" w:lineRule="auto"/>
        <w:ind w:left="1788"/>
        <w:jc w:val="both"/>
        <w:rPr>
          <w:rFonts w:ascii="Arial" w:hAnsi="Arial" w:cs="Arial"/>
        </w:rPr>
      </w:pPr>
    </w:p>
    <w:p w14:paraId="26DC6B13" w14:textId="77777777" w:rsidR="0002122C" w:rsidRPr="00F101BF" w:rsidRDefault="0002122C" w:rsidP="0002122C">
      <w:pPr>
        <w:spacing w:line="360" w:lineRule="auto"/>
        <w:jc w:val="both"/>
        <w:rPr>
          <w:rFonts w:ascii="Arial" w:hAnsi="Arial" w:cs="Arial"/>
        </w:rPr>
      </w:pPr>
      <w:commentRangeStart w:id="74"/>
      <w:r w:rsidRPr="00F101BF">
        <w:rPr>
          <w:rFonts w:ascii="Arial" w:hAnsi="Arial" w:cs="Arial"/>
        </w:rPr>
        <w:t xml:space="preserve">Comparaison mesure TS et </w:t>
      </w:r>
      <w:r>
        <w:rPr>
          <w:rFonts w:ascii="Arial" w:hAnsi="Arial" w:cs="Arial"/>
        </w:rPr>
        <w:t>compétences non techniques</w:t>
      </w:r>
      <w:r w:rsidRPr="00F101BF">
        <w:rPr>
          <w:rFonts w:ascii="Arial" w:hAnsi="Arial" w:cs="Arial"/>
        </w:rPr>
        <w:t xml:space="preserve"> en autoévaluation par chirurgiens et hétéro évaluation par experts dans un environnement virtuel haute fidélité. Corrélations significatives pour mesure des TS mais non significatives pour </w:t>
      </w:r>
      <w:r>
        <w:rPr>
          <w:rFonts w:ascii="Arial" w:hAnsi="Arial" w:cs="Arial"/>
        </w:rPr>
        <w:t>compétences non techniques</w:t>
      </w:r>
      <w:r w:rsidRPr="00F101BF">
        <w:rPr>
          <w:rFonts w:ascii="Arial" w:hAnsi="Arial" w:cs="Arial"/>
        </w:rPr>
        <w:t xml:space="preserve">: sous-estimation pour les plus expérimentés et surestimation  par les moins expérimentés. Besoin de formation et de training sur les </w:t>
      </w:r>
      <w:r>
        <w:rPr>
          <w:rFonts w:ascii="Arial" w:hAnsi="Arial" w:cs="Arial"/>
        </w:rPr>
        <w:t>compétences non techniques</w:t>
      </w:r>
      <w:r w:rsidRPr="00F101BF">
        <w:rPr>
          <w:rFonts w:ascii="Arial" w:hAnsi="Arial" w:cs="Arial"/>
        </w:rPr>
        <w:t xml:space="preserve"> (Aurora et al., 2011).</w:t>
      </w:r>
    </w:p>
    <w:p w14:paraId="7104806E" w14:textId="77777777" w:rsidR="0002122C" w:rsidRPr="00F101BF" w:rsidRDefault="0002122C" w:rsidP="0002122C">
      <w:pPr>
        <w:spacing w:line="360" w:lineRule="auto"/>
        <w:jc w:val="both"/>
        <w:rPr>
          <w:rFonts w:ascii="Arial" w:hAnsi="Arial" w:cs="Arial"/>
        </w:rPr>
      </w:pPr>
    </w:p>
    <w:p w14:paraId="54BFF592" w14:textId="3F85B827" w:rsidR="0002122C" w:rsidRPr="00F101BF" w:rsidRDefault="0002122C" w:rsidP="0002122C">
      <w:pPr>
        <w:spacing w:line="360" w:lineRule="auto"/>
        <w:jc w:val="both"/>
        <w:rPr>
          <w:rFonts w:ascii="Arial" w:hAnsi="Arial" w:cs="Arial"/>
        </w:rPr>
      </w:pPr>
      <w:r w:rsidRPr="00F101BF">
        <w:rPr>
          <w:rFonts w:ascii="Arial" w:hAnsi="Arial" w:cs="Arial"/>
        </w:rPr>
        <w:t xml:space="preserve">Simulation pour entrainement et formation des TS et </w:t>
      </w:r>
      <w:r>
        <w:rPr>
          <w:rFonts w:ascii="Arial" w:hAnsi="Arial" w:cs="Arial"/>
        </w:rPr>
        <w:t>compétences non techniques</w:t>
      </w:r>
      <w:r w:rsidRPr="00F101BF">
        <w:rPr>
          <w:rFonts w:ascii="Arial" w:hAnsi="Arial" w:cs="Arial"/>
        </w:rPr>
        <w:t xml:space="preserve"> validé</w:t>
      </w:r>
      <w:r w:rsidR="004C3FBC">
        <w:rPr>
          <w:rFonts w:ascii="Arial" w:hAnsi="Arial" w:cs="Arial"/>
        </w:rPr>
        <w:t>e</w:t>
      </w:r>
      <w:r w:rsidRPr="00F101BF">
        <w:rPr>
          <w:rFonts w:ascii="Arial" w:hAnsi="Arial" w:cs="Arial"/>
        </w:rPr>
        <w:t xml:space="preserve"> et prouvé</w:t>
      </w:r>
      <w:r w:rsidR="004C3FBC">
        <w:rPr>
          <w:rFonts w:ascii="Arial" w:hAnsi="Arial" w:cs="Arial"/>
        </w:rPr>
        <w:t>e</w:t>
      </w:r>
      <w:r w:rsidRPr="00F101BF">
        <w:rPr>
          <w:rFonts w:ascii="Arial" w:hAnsi="Arial" w:cs="Arial"/>
        </w:rPr>
        <w:t>, de même que la pertin</w:t>
      </w:r>
      <w:r>
        <w:rPr>
          <w:rFonts w:ascii="Arial" w:hAnsi="Arial" w:cs="Arial"/>
        </w:rPr>
        <w:t>ence des outils d’</w:t>
      </w:r>
      <w:r w:rsidRPr="00F101BF">
        <w:rPr>
          <w:rFonts w:ascii="Arial" w:hAnsi="Arial" w:cs="Arial"/>
        </w:rPr>
        <w:t>évaluation de type NOTECHS ou ANTS. Cependant, ces systèmes présentent une limite majeure : le cloisonnement de ces évaluations ne prend pas en compte les interactions qui ont lieu entre les personnels présents dans le champ opératoire et celles hors champ opératoire. Or ces interactions existent et peuvent se montrer cruciales dans certaines situations. Une amélioration à apporter serait de prendre en compte ces interactions et de parvenir à une évaluation de l’équipe périopératoire (Komasawa et Berg, 2016).</w:t>
      </w:r>
    </w:p>
    <w:p w14:paraId="633CB462" w14:textId="77777777" w:rsidR="0002122C" w:rsidRPr="00F101BF" w:rsidRDefault="0002122C" w:rsidP="0002122C">
      <w:pPr>
        <w:spacing w:line="360" w:lineRule="auto"/>
        <w:jc w:val="both"/>
        <w:rPr>
          <w:rFonts w:ascii="Arial" w:hAnsi="Arial" w:cs="Arial"/>
        </w:rPr>
      </w:pPr>
    </w:p>
    <w:p w14:paraId="4EBC1DD0" w14:textId="1A7276C5" w:rsidR="00E863AA" w:rsidRDefault="0002122C" w:rsidP="0002122C">
      <w:pPr>
        <w:spacing w:line="360" w:lineRule="auto"/>
        <w:jc w:val="both"/>
        <w:rPr>
          <w:rFonts w:ascii="Arial" w:hAnsi="Arial" w:cs="Arial"/>
        </w:rPr>
      </w:pPr>
      <w:r w:rsidRPr="00F101BF">
        <w:rPr>
          <w:rFonts w:ascii="Arial" w:hAnsi="Arial" w:cs="Arial"/>
        </w:rPr>
        <w:t>Observations filmées en bloc opératoire sur différents types d’intervention / spécialités ont permis d’observer la coconstruction de la conscience de la situation par les interactions lors des échanges d’instruments entre l’</w:t>
      </w:r>
      <w:r>
        <w:rPr>
          <w:rFonts w:ascii="Arial" w:hAnsi="Arial" w:cs="Arial"/>
        </w:rPr>
        <w:t>IBODE</w:t>
      </w:r>
      <w:r w:rsidRPr="00F101BF">
        <w:rPr>
          <w:rFonts w:ascii="Arial" w:hAnsi="Arial" w:cs="Arial"/>
        </w:rPr>
        <w:t xml:space="preserve"> et le chirurgien. Les différents modes de communication sont : parole, regard, mouvements, gestes, prise d’objets. Importance du corps dans ces transferts et impact du placement chirurgien/</w:t>
      </w:r>
      <w:r>
        <w:rPr>
          <w:rFonts w:ascii="Arial" w:hAnsi="Arial" w:cs="Arial"/>
        </w:rPr>
        <w:t>IBODE</w:t>
      </w:r>
      <w:r w:rsidRPr="00F101BF">
        <w:rPr>
          <w:rFonts w:ascii="Arial" w:hAnsi="Arial" w:cs="Arial"/>
        </w:rPr>
        <w:t>, de la disposition des objets sur la table pour faciliter la prise d’informations visuelles par l’</w:t>
      </w:r>
      <w:r>
        <w:rPr>
          <w:rFonts w:ascii="Arial" w:hAnsi="Arial" w:cs="Arial"/>
        </w:rPr>
        <w:t>IBODE</w:t>
      </w:r>
      <w:r w:rsidRPr="00F101BF">
        <w:rPr>
          <w:rFonts w:ascii="Arial" w:hAnsi="Arial" w:cs="Arial"/>
        </w:rPr>
        <w:t>. Possibilité de tester plusieurs positions en simulation et discuter des conséquences ainsi que de la position de chacun en début d’intervention. Lors du débrief, attirer l’attention des participants sur les échanges plus rapides pour analyser les changements d’attitude qui ont permis à l’</w:t>
      </w:r>
      <w:r>
        <w:rPr>
          <w:rFonts w:ascii="Arial" w:hAnsi="Arial" w:cs="Arial"/>
        </w:rPr>
        <w:t>IBODE</w:t>
      </w:r>
      <w:r w:rsidRPr="00F101BF">
        <w:rPr>
          <w:rFonts w:ascii="Arial" w:hAnsi="Arial" w:cs="Arial"/>
        </w:rPr>
        <w:t xml:space="preserve"> d’anticiper les demandes du chirurg</w:t>
      </w:r>
      <w:r w:rsidR="00770F07">
        <w:rPr>
          <w:rFonts w:ascii="Arial" w:hAnsi="Arial" w:cs="Arial"/>
        </w:rPr>
        <w:t>ien (Korkiakanga</w:t>
      </w:r>
      <w:r w:rsidR="0057080B">
        <w:rPr>
          <w:rFonts w:ascii="Arial" w:hAnsi="Arial" w:cs="Arial"/>
        </w:rPr>
        <w:t xml:space="preserve"> et al., 2014)</w:t>
      </w:r>
    </w:p>
    <w:commentRangeEnd w:id="74"/>
    <w:p w14:paraId="5FE74DD2" w14:textId="77777777" w:rsidR="00957DE8" w:rsidRDefault="00282C49" w:rsidP="0002122C">
      <w:pPr>
        <w:spacing w:line="360" w:lineRule="auto"/>
        <w:jc w:val="both"/>
        <w:rPr>
          <w:rFonts w:ascii="Arial" w:hAnsi="Arial" w:cs="Arial"/>
        </w:rPr>
      </w:pPr>
      <w:r>
        <w:rPr>
          <w:rStyle w:val="Marquedannotation"/>
        </w:rPr>
        <w:commentReference w:id="74"/>
      </w:r>
    </w:p>
    <w:p w14:paraId="3E59F380" w14:textId="77777777" w:rsidR="00957DE8" w:rsidRPr="004B5DCA" w:rsidRDefault="00957DE8" w:rsidP="00957DE8">
      <w:pPr>
        <w:pStyle w:val="Titre7"/>
        <w:ind w:firstLine="708"/>
        <w:rPr>
          <w:rStyle w:val="Forteaccentuation"/>
          <w:i/>
          <w:iCs/>
          <w:color w:val="404040" w:themeColor="text1" w:themeTint="BF"/>
        </w:rPr>
      </w:pPr>
      <w:r w:rsidRPr="00E863AA">
        <w:rPr>
          <w:rStyle w:val="lev"/>
        </w:rPr>
        <w:t xml:space="preserve">Tableau de synthèse </w:t>
      </w:r>
      <w:r>
        <w:rPr>
          <w:rStyle w:val="lev"/>
        </w:rPr>
        <w:t xml:space="preserve">des </w:t>
      </w:r>
      <w:r w:rsidRPr="00E863AA">
        <w:rPr>
          <w:rStyle w:val="lev"/>
        </w:rPr>
        <w:t>compétences non techniques pour les soignants </w:t>
      </w:r>
    </w:p>
    <w:p w14:paraId="47A164AE" w14:textId="77777777" w:rsidR="00957DE8" w:rsidRDefault="00957DE8" w:rsidP="0002122C">
      <w:pPr>
        <w:spacing w:line="360" w:lineRule="auto"/>
        <w:jc w:val="both"/>
        <w:rPr>
          <w:rFonts w:ascii="Arial" w:hAnsi="Arial" w:cs="Arial"/>
        </w:rPr>
      </w:pPr>
    </w:p>
    <w:p w14:paraId="1B85324C" w14:textId="77777777" w:rsidR="00957DE8" w:rsidRPr="00F101BF" w:rsidRDefault="00957DE8" w:rsidP="00957DE8">
      <w:pPr>
        <w:spacing w:line="360" w:lineRule="auto"/>
        <w:jc w:val="both"/>
        <w:rPr>
          <w:rFonts w:ascii="Arial" w:hAnsi="Arial" w:cs="Arial"/>
        </w:rPr>
      </w:pPr>
      <w:r w:rsidRPr="00F101BF">
        <w:rPr>
          <w:rFonts w:ascii="Arial" w:hAnsi="Arial" w:cs="Arial"/>
        </w:rPr>
        <w:t xml:space="preserve">Comparaison des outils NOTSS, ANTS et SPLINTS avec présentation des </w:t>
      </w:r>
      <w:r>
        <w:rPr>
          <w:rFonts w:ascii="Arial" w:hAnsi="Arial" w:cs="Arial"/>
        </w:rPr>
        <w:t>compétences non techniques</w:t>
      </w:r>
      <w:r w:rsidRPr="00F101BF">
        <w:rPr>
          <w:rFonts w:ascii="Arial" w:hAnsi="Arial" w:cs="Arial"/>
        </w:rPr>
        <w:t xml:space="preserve"> retenues pour chaque métier ainsi qu’exemples d’observables (Flin, 2013)</w:t>
      </w:r>
    </w:p>
    <w:p w14:paraId="149359F8" w14:textId="77777777" w:rsidR="00957DE8" w:rsidRDefault="00957DE8" w:rsidP="0002122C">
      <w:pPr>
        <w:spacing w:line="360" w:lineRule="auto"/>
        <w:jc w:val="both"/>
        <w:rPr>
          <w:rFonts w:ascii="Arial" w:hAnsi="Arial" w:cs="Arial"/>
        </w:rPr>
      </w:pPr>
    </w:p>
    <w:p w14:paraId="5A465973" w14:textId="29E0683D" w:rsidR="007F4369" w:rsidRDefault="00282C49" w:rsidP="0002122C">
      <w:pPr>
        <w:spacing w:line="360" w:lineRule="auto"/>
        <w:jc w:val="both"/>
        <w:rPr>
          <w:rFonts w:ascii="Arial" w:hAnsi="Arial" w:cs="Arial"/>
        </w:rPr>
        <w:sectPr w:rsidR="007F4369" w:rsidSect="004B5DCA">
          <w:footerReference w:type="even" r:id="rId11"/>
          <w:footerReference w:type="default" r:id="rId12"/>
          <w:pgSz w:w="11900" w:h="16820"/>
          <w:pgMar w:top="1418" w:right="1418" w:bottom="1418" w:left="1418" w:header="709" w:footer="709" w:gutter="0"/>
          <w:cols w:space="708"/>
          <w:docGrid w:linePitch="360"/>
        </w:sectPr>
      </w:pPr>
      <w:ins w:id="75" w:author="estelle michinov" w:date="2017-03-03T10:29:00Z">
        <w:r>
          <w:rPr>
            <w:rFonts w:ascii="Arial" w:hAnsi="Arial" w:cs="Arial"/>
          </w:rPr>
          <w:t xml:space="preserve">OUI </w:t>
        </w:r>
      </w:ins>
    </w:p>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2494"/>
        <w:gridCol w:w="2495"/>
        <w:gridCol w:w="2495"/>
        <w:gridCol w:w="2495"/>
        <w:gridCol w:w="2495"/>
      </w:tblGrid>
      <w:tr w:rsidR="00C560D2" w:rsidRPr="001C14B5" w14:paraId="407DB382" w14:textId="77777777" w:rsidTr="0065168B">
        <w:tc>
          <w:tcPr>
            <w:tcW w:w="1668" w:type="dxa"/>
            <w:tcBorders>
              <w:top w:val="single" w:sz="12" w:space="0" w:color="auto"/>
              <w:left w:val="single" w:sz="12" w:space="0" w:color="auto"/>
              <w:right w:val="single" w:sz="12" w:space="0" w:color="auto"/>
            </w:tcBorders>
            <w:shd w:val="clear" w:color="auto" w:fill="DDD9C3" w:themeFill="background2" w:themeFillShade="E6"/>
          </w:tcPr>
          <w:p w14:paraId="56DD5DCD" w14:textId="77777777" w:rsidR="00FF7A6A" w:rsidRDefault="00FF7A6A" w:rsidP="007A3C77">
            <w:pPr>
              <w:spacing w:line="360" w:lineRule="auto"/>
              <w:jc w:val="center"/>
              <w:rPr>
                <w:rFonts w:ascii="Arial" w:hAnsi="Arial" w:cs="Arial"/>
                <w:b/>
                <w:sz w:val="16"/>
                <w:szCs w:val="16"/>
              </w:rPr>
            </w:pPr>
          </w:p>
          <w:p w14:paraId="49C67559" w14:textId="26CD1B3E" w:rsidR="00C560D2" w:rsidRPr="001C14B5" w:rsidRDefault="00C560D2" w:rsidP="007A3C77">
            <w:pPr>
              <w:spacing w:line="360" w:lineRule="auto"/>
              <w:jc w:val="center"/>
              <w:rPr>
                <w:rFonts w:ascii="Arial" w:hAnsi="Arial" w:cs="Arial"/>
                <w:b/>
                <w:sz w:val="16"/>
                <w:szCs w:val="16"/>
              </w:rPr>
            </w:pPr>
            <w:r w:rsidRPr="001C14B5">
              <w:rPr>
                <w:rFonts w:ascii="Arial" w:hAnsi="Arial" w:cs="Arial"/>
                <w:b/>
                <w:sz w:val="16"/>
                <w:szCs w:val="16"/>
              </w:rPr>
              <w:t>Métier</w:t>
            </w:r>
          </w:p>
        </w:tc>
        <w:tc>
          <w:tcPr>
            <w:tcW w:w="2494" w:type="dxa"/>
            <w:tcBorders>
              <w:top w:val="single" w:sz="12" w:space="0" w:color="auto"/>
              <w:left w:val="single" w:sz="12" w:space="0" w:color="auto"/>
            </w:tcBorders>
            <w:shd w:val="clear" w:color="auto" w:fill="D9D9D9" w:themeFill="background1" w:themeFillShade="D9"/>
          </w:tcPr>
          <w:p w14:paraId="7B58CF94" w14:textId="77777777" w:rsidR="00FF7A6A" w:rsidRDefault="00FF7A6A" w:rsidP="007A3C77">
            <w:pPr>
              <w:spacing w:line="360" w:lineRule="auto"/>
              <w:jc w:val="center"/>
              <w:rPr>
                <w:rFonts w:ascii="Arial" w:hAnsi="Arial" w:cs="Arial"/>
                <w:b/>
                <w:sz w:val="16"/>
                <w:szCs w:val="16"/>
              </w:rPr>
            </w:pPr>
          </w:p>
          <w:p w14:paraId="5D90BFB5" w14:textId="259AF1DE" w:rsidR="00C560D2" w:rsidRPr="001C14B5" w:rsidRDefault="00C560D2" w:rsidP="007A3C77">
            <w:pPr>
              <w:spacing w:line="360" w:lineRule="auto"/>
              <w:jc w:val="center"/>
              <w:rPr>
                <w:rFonts w:ascii="Arial" w:hAnsi="Arial" w:cs="Arial"/>
                <w:b/>
                <w:sz w:val="16"/>
                <w:szCs w:val="16"/>
              </w:rPr>
            </w:pPr>
            <w:r w:rsidRPr="001C14B5">
              <w:rPr>
                <w:rFonts w:ascii="Arial" w:hAnsi="Arial" w:cs="Arial"/>
                <w:b/>
                <w:sz w:val="16"/>
                <w:szCs w:val="16"/>
              </w:rPr>
              <w:t>Anesthésiste</w:t>
            </w:r>
          </w:p>
        </w:tc>
        <w:tc>
          <w:tcPr>
            <w:tcW w:w="4990" w:type="dxa"/>
            <w:gridSpan w:val="2"/>
            <w:tcBorders>
              <w:top w:val="single" w:sz="12" w:space="0" w:color="auto"/>
            </w:tcBorders>
            <w:shd w:val="clear" w:color="auto" w:fill="D9D9D9" w:themeFill="background1" w:themeFillShade="D9"/>
          </w:tcPr>
          <w:p w14:paraId="1920682A" w14:textId="77777777" w:rsidR="00FF7A6A" w:rsidRDefault="00FF7A6A" w:rsidP="007A3C77">
            <w:pPr>
              <w:spacing w:line="360" w:lineRule="auto"/>
              <w:jc w:val="center"/>
              <w:rPr>
                <w:rFonts w:ascii="Arial" w:hAnsi="Arial" w:cs="Arial"/>
                <w:b/>
                <w:sz w:val="16"/>
                <w:szCs w:val="16"/>
              </w:rPr>
            </w:pPr>
          </w:p>
          <w:p w14:paraId="3C6D6336" w14:textId="47ECEA71" w:rsidR="00C560D2" w:rsidRPr="001C14B5" w:rsidRDefault="00C560D2" w:rsidP="007A3C77">
            <w:pPr>
              <w:spacing w:line="360" w:lineRule="auto"/>
              <w:jc w:val="center"/>
              <w:rPr>
                <w:rFonts w:ascii="Arial" w:hAnsi="Arial" w:cs="Arial"/>
                <w:b/>
                <w:sz w:val="16"/>
                <w:szCs w:val="16"/>
              </w:rPr>
            </w:pPr>
            <w:r w:rsidRPr="001C14B5">
              <w:rPr>
                <w:rFonts w:ascii="Arial" w:hAnsi="Arial" w:cs="Arial"/>
                <w:b/>
                <w:sz w:val="16"/>
                <w:szCs w:val="16"/>
              </w:rPr>
              <w:t>Chirurgien</w:t>
            </w:r>
          </w:p>
        </w:tc>
        <w:tc>
          <w:tcPr>
            <w:tcW w:w="2495" w:type="dxa"/>
            <w:tcBorders>
              <w:top w:val="single" w:sz="12" w:space="0" w:color="auto"/>
            </w:tcBorders>
            <w:shd w:val="clear" w:color="auto" w:fill="D9D9D9" w:themeFill="background1" w:themeFillShade="D9"/>
          </w:tcPr>
          <w:p w14:paraId="0B48CF6E" w14:textId="77777777" w:rsidR="00FF7A6A" w:rsidRDefault="00FF7A6A" w:rsidP="007A3C77">
            <w:pPr>
              <w:spacing w:line="360" w:lineRule="auto"/>
              <w:jc w:val="center"/>
              <w:rPr>
                <w:rFonts w:ascii="Arial" w:hAnsi="Arial" w:cs="Arial"/>
                <w:b/>
                <w:sz w:val="16"/>
                <w:szCs w:val="16"/>
              </w:rPr>
            </w:pPr>
          </w:p>
          <w:p w14:paraId="4B83D8CC" w14:textId="080C0415" w:rsidR="00C560D2" w:rsidRPr="001C14B5" w:rsidRDefault="00C560D2" w:rsidP="007A3C77">
            <w:pPr>
              <w:spacing w:line="360" w:lineRule="auto"/>
              <w:jc w:val="center"/>
              <w:rPr>
                <w:rFonts w:ascii="Arial" w:hAnsi="Arial" w:cs="Arial"/>
                <w:b/>
                <w:sz w:val="16"/>
                <w:szCs w:val="16"/>
              </w:rPr>
            </w:pPr>
            <w:r w:rsidRPr="001C14B5">
              <w:rPr>
                <w:rFonts w:ascii="Arial" w:hAnsi="Arial" w:cs="Arial"/>
                <w:b/>
                <w:sz w:val="16"/>
                <w:szCs w:val="16"/>
              </w:rPr>
              <w:t>Neurochirurgien</w:t>
            </w:r>
          </w:p>
        </w:tc>
        <w:tc>
          <w:tcPr>
            <w:tcW w:w="2495" w:type="dxa"/>
            <w:tcBorders>
              <w:top w:val="single" w:sz="12" w:space="0" w:color="auto"/>
              <w:right w:val="single" w:sz="12" w:space="0" w:color="auto"/>
            </w:tcBorders>
            <w:shd w:val="clear" w:color="auto" w:fill="D9D9D9" w:themeFill="background1" w:themeFillShade="D9"/>
          </w:tcPr>
          <w:p w14:paraId="034A5CF9" w14:textId="77777777" w:rsidR="00FF7A6A" w:rsidRDefault="00FF7A6A" w:rsidP="007A3C77">
            <w:pPr>
              <w:spacing w:line="360" w:lineRule="auto"/>
              <w:jc w:val="center"/>
              <w:rPr>
                <w:rFonts w:ascii="Arial" w:hAnsi="Arial" w:cs="Arial"/>
                <w:b/>
                <w:sz w:val="16"/>
                <w:szCs w:val="16"/>
              </w:rPr>
            </w:pPr>
          </w:p>
          <w:p w14:paraId="1C20DD35" w14:textId="5005605C" w:rsidR="00C560D2" w:rsidRPr="001C14B5" w:rsidRDefault="00C560D2" w:rsidP="007A3C77">
            <w:pPr>
              <w:spacing w:line="360" w:lineRule="auto"/>
              <w:jc w:val="center"/>
              <w:rPr>
                <w:rFonts w:ascii="Arial" w:hAnsi="Arial" w:cs="Arial"/>
                <w:b/>
                <w:sz w:val="16"/>
                <w:szCs w:val="16"/>
              </w:rPr>
            </w:pPr>
            <w:r w:rsidRPr="001C14B5">
              <w:rPr>
                <w:rFonts w:ascii="Arial" w:hAnsi="Arial" w:cs="Arial"/>
                <w:b/>
                <w:sz w:val="16"/>
                <w:szCs w:val="16"/>
              </w:rPr>
              <w:t>IBODE</w:t>
            </w:r>
          </w:p>
        </w:tc>
      </w:tr>
      <w:tr w:rsidR="00C560D2" w:rsidRPr="001C14B5" w14:paraId="4047FBE2" w14:textId="77777777" w:rsidTr="0065168B">
        <w:tc>
          <w:tcPr>
            <w:tcW w:w="1668" w:type="dxa"/>
            <w:tcBorders>
              <w:left w:val="single" w:sz="12" w:space="0" w:color="auto"/>
              <w:bottom w:val="single" w:sz="12" w:space="0" w:color="auto"/>
              <w:right w:val="single" w:sz="12" w:space="0" w:color="auto"/>
            </w:tcBorders>
            <w:shd w:val="clear" w:color="auto" w:fill="DDD9C3" w:themeFill="background2" w:themeFillShade="E6"/>
          </w:tcPr>
          <w:p w14:paraId="315C5519" w14:textId="794E953E" w:rsidR="00C560D2" w:rsidRPr="001C14B5" w:rsidRDefault="00C560D2" w:rsidP="007A3C77">
            <w:pPr>
              <w:spacing w:line="360" w:lineRule="auto"/>
              <w:jc w:val="center"/>
              <w:rPr>
                <w:rFonts w:ascii="Arial" w:hAnsi="Arial" w:cs="Arial"/>
                <w:b/>
                <w:sz w:val="16"/>
                <w:szCs w:val="16"/>
              </w:rPr>
            </w:pPr>
            <w:r w:rsidRPr="001C14B5">
              <w:rPr>
                <w:rFonts w:ascii="Arial" w:hAnsi="Arial" w:cs="Arial"/>
                <w:b/>
                <w:sz w:val="16"/>
                <w:szCs w:val="16"/>
              </w:rPr>
              <w:t>Outil</w:t>
            </w:r>
          </w:p>
        </w:tc>
        <w:tc>
          <w:tcPr>
            <w:tcW w:w="2494" w:type="dxa"/>
            <w:tcBorders>
              <w:left w:val="single" w:sz="12" w:space="0" w:color="auto"/>
              <w:bottom w:val="single" w:sz="12" w:space="0" w:color="auto"/>
            </w:tcBorders>
          </w:tcPr>
          <w:p w14:paraId="76FE7C31" w14:textId="77777777" w:rsidR="00284767" w:rsidRPr="001C14B5" w:rsidRDefault="00C560D2" w:rsidP="007A3C77">
            <w:pPr>
              <w:spacing w:line="360" w:lineRule="auto"/>
              <w:jc w:val="center"/>
              <w:rPr>
                <w:rFonts w:ascii="Arial" w:hAnsi="Arial" w:cs="Arial"/>
                <w:b/>
                <w:sz w:val="16"/>
                <w:szCs w:val="16"/>
              </w:rPr>
            </w:pPr>
            <w:r w:rsidRPr="001C14B5">
              <w:rPr>
                <w:rFonts w:ascii="Arial" w:hAnsi="Arial" w:cs="Arial"/>
                <w:b/>
                <w:sz w:val="16"/>
                <w:szCs w:val="16"/>
              </w:rPr>
              <w:t>ANTS</w:t>
            </w:r>
          </w:p>
          <w:p w14:paraId="3E3975E0" w14:textId="73CAC07D" w:rsidR="00C560D2" w:rsidRPr="001C14B5" w:rsidRDefault="001742E9" w:rsidP="007A3C77">
            <w:pPr>
              <w:spacing w:line="360" w:lineRule="auto"/>
              <w:jc w:val="center"/>
              <w:rPr>
                <w:rFonts w:ascii="Arial" w:hAnsi="Arial" w:cs="Arial"/>
                <w:b/>
                <w:sz w:val="16"/>
                <w:szCs w:val="16"/>
              </w:rPr>
            </w:pPr>
            <w:r w:rsidRPr="001C14B5">
              <w:rPr>
                <w:rFonts w:ascii="Arial" w:hAnsi="Arial" w:cs="Arial"/>
                <w:b/>
                <w:sz w:val="16"/>
                <w:szCs w:val="16"/>
              </w:rPr>
              <w:t xml:space="preserve"> (</w:t>
            </w:r>
            <w:r w:rsidR="00EE4819">
              <w:rPr>
                <w:rFonts w:ascii="Arial" w:hAnsi="Arial" w:cs="Arial"/>
                <w:sz w:val="16"/>
                <w:szCs w:val="16"/>
              </w:rPr>
              <w:t>Fletcher et al.</w:t>
            </w:r>
            <w:r w:rsidR="00C97592">
              <w:rPr>
                <w:rFonts w:ascii="Arial" w:hAnsi="Arial" w:cs="Arial"/>
                <w:sz w:val="16"/>
                <w:szCs w:val="16"/>
              </w:rPr>
              <w:t>, 200</w:t>
            </w:r>
            <w:r w:rsidRPr="001C14B5">
              <w:rPr>
                <w:rFonts w:ascii="Arial" w:hAnsi="Arial" w:cs="Arial"/>
                <w:sz w:val="16"/>
                <w:szCs w:val="16"/>
              </w:rPr>
              <w:t>3)</w:t>
            </w:r>
          </w:p>
        </w:tc>
        <w:tc>
          <w:tcPr>
            <w:tcW w:w="2495" w:type="dxa"/>
            <w:tcBorders>
              <w:bottom w:val="single" w:sz="12" w:space="0" w:color="auto"/>
            </w:tcBorders>
            <w:shd w:val="clear" w:color="auto" w:fill="F2F2F2" w:themeFill="background1" w:themeFillShade="F2"/>
          </w:tcPr>
          <w:p w14:paraId="4A8E8417" w14:textId="77777777" w:rsidR="00284767" w:rsidRPr="001C14B5" w:rsidRDefault="00C560D2" w:rsidP="007A3C77">
            <w:pPr>
              <w:spacing w:line="360" w:lineRule="auto"/>
              <w:jc w:val="center"/>
              <w:rPr>
                <w:rFonts w:ascii="Arial" w:hAnsi="Arial" w:cs="Arial"/>
                <w:b/>
                <w:sz w:val="16"/>
                <w:szCs w:val="16"/>
              </w:rPr>
            </w:pPr>
            <w:r w:rsidRPr="001C14B5">
              <w:rPr>
                <w:rFonts w:ascii="Arial" w:hAnsi="Arial" w:cs="Arial"/>
                <w:b/>
                <w:sz w:val="16"/>
                <w:szCs w:val="16"/>
              </w:rPr>
              <w:t>NOTSS</w:t>
            </w:r>
            <w:r w:rsidR="001742E9" w:rsidRPr="001C14B5">
              <w:rPr>
                <w:rFonts w:ascii="Arial" w:hAnsi="Arial" w:cs="Arial"/>
                <w:b/>
                <w:sz w:val="16"/>
                <w:szCs w:val="16"/>
              </w:rPr>
              <w:t xml:space="preserve"> </w:t>
            </w:r>
          </w:p>
          <w:p w14:paraId="3D6BEB64" w14:textId="6D8E6C95" w:rsidR="00C560D2" w:rsidRPr="001C14B5" w:rsidRDefault="00C97592" w:rsidP="007A3C77">
            <w:pPr>
              <w:spacing w:line="360" w:lineRule="auto"/>
              <w:jc w:val="center"/>
              <w:rPr>
                <w:rFonts w:ascii="Arial" w:hAnsi="Arial" w:cs="Arial"/>
                <w:b/>
                <w:sz w:val="16"/>
                <w:szCs w:val="16"/>
              </w:rPr>
            </w:pPr>
            <w:r>
              <w:rPr>
                <w:rFonts w:ascii="Arial" w:hAnsi="Arial" w:cs="Arial"/>
                <w:sz w:val="16"/>
                <w:szCs w:val="16"/>
              </w:rPr>
              <w:t>(Yule et al., 2008</w:t>
            </w:r>
            <w:r w:rsidR="001742E9" w:rsidRPr="001C14B5">
              <w:rPr>
                <w:rFonts w:ascii="Arial" w:hAnsi="Arial" w:cs="Arial"/>
                <w:sz w:val="16"/>
                <w:szCs w:val="16"/>
              </w:rPr>
              <w:t>)</w:t>
            </w:r>
          </w:p>
        </w:tc>
        <w:tc>
          <w:tcPr>
            <w:tcW w:w="2495" w:type="dxa"/>
            <w:tcBorders>
              <w:bottom w:val="single" w:sz="12" w:space="0" w:color="auto"/>
            </w:tcBorders>
          </w:tcPr>
          <w:p w14:paraId="1B8FCE16" w14:textId="1ED3A851" w:rsidR="00284767" w:rsidRPr="001C14B5" w:rsidRDefault="00C560D2" w:rsidP="007A3C77">
            <w:pPr>
              <w:spacing w:line="360" w:lineRule="auto"/>
              <w:jc w:val="center"/>
              <w:rPr>
                <w:rFonts w:ascii="Arial" w:hAnsi="Arial" w:cs="Arial"/>
                <w:sz w:val="16"/>
                <w:szCs w:val="16"/>
              </w:rPr>
            </w:pPr>
            <w:r w:rsidRPr="001C14B5">
              <w:rPr>
                <w:rFonts w:ascii="Arial" w:hAnsi="Arial" w:cs="Arial"/>
                <w:b/>
                <w:sz w:val="16"/>
                <w:szCs w:val="16"/>
              </w:rPr>
              <w:t>LOSA</w:t>
            </w:r>
            <w:r w:rsidR="001742E9" w:rsidRPr="001C14B5">
              <w:rPr>
                <w:rFonts w:ascii="Arial" w:hAnsi="Arial" w:cs="Arial"/>
                <w:b/>
                <w:sz w:val="16"/>
                <w:szCs w:val="16"/>
              </w:rPr>
              <w:t xml:space="preserve"> </w:t>
            </w:r>
          </w:p>
          <w:p w14:paraId="70322D13" w14:textId="7A40B103" w:rsidR="00C560D2" w:rsidRPr="001C14B5" w:rsidRDefault="002B13E5" w:rsidP="007A3C77">
            <w:pPr>
              <w:spacing w:line="360" w:lineRule="auto"/>
              <w:jc w:val="center"/>
              <w:rPr>
                <w:rFonts w:ascii="Arial" w:hAnsi="Arial" w:cs="Arial"/>
                <w:b/>
                <w:sz w:val="16"/>
                <w:szCs w:val="16"/>
              </w:rPr>
            </w:pPr>
            <w:r>
              <w:rPr>
                <w:rFonts w:ascii="Arial" w:hAnsi="Arial" w:cs="Arial"/>
                <w:sz w:val="16"/>
                <w:szCs w:val="16"/>
              </w:rPr>
              <w:t>(</w:t>
            </w:r>
            <w:r w:rsidR="001742E9" w:rsidRPr="001C14B5">
              <w:rPr>
                <w:rFonts w:ascii="Arial" w:hAnsi="Arial" w:cs="Arial"/>
                <w:sz w:val="16"/>
                <w:szCs w:val="16"/>
              </w:rPr>
              <w:t>Moorthy et al., 2005)</w:t>
            </w:r>
          </w:p>
        </w:tc>
        <w:tc>
          <w:tcPr>
            <w:tcW w:w="2495" w:type="dxa"/>
            <w:tcBorders>
              <w:bottom w:val="single" w:sz="12" w:space="0" w:color="auto"/>
            </w:tcBorders>
            <w:shd w:val="clear" w:color="auto" w:fill="F2F2F2" w:themeFill="background1" w:themeFillShade="F2"/>
          </w:tcPr>
          <w:p w14:paraId="507F5180" w14:textId="77777777" w:rsidR="00284767" w:rsidRPr="001C14B5" w:rsidRDefault="00C560D2" w:rsidP="007A3C77">
            <w:pPr>
              <w:spacing w:line="360" w:lineRule="auto"/>
              <w:jc w:val="center"/>
              <w:rPr>
                <w:rFonts w:ascii="Arial" w:hAnsi="Arial" w:cs="Arial"/>
                <w:b/>
                <w:sz w:val="16"/>
                <w:szCs w:val="16"/>
              </w:rPr>
            </w:pPr>
            <w:r w:rsidRPr="001C14B5">
              <w:rPr>
                <w:rFonts w:ascii="Arial" w:hAnsi="Arial" w:cs="Arial"/>
                <w:b/>
                <w:sz w:val="16"/>
                <w:szCs w:val="16"/>
              </w:rPr>
              <w:t>BMS NNTS</w:t>
            </w:r>
            <w:r w:rsidR="001742E9" w:rsidRPr="001C14B5">
              <w:rPr>
                <w:rFonts w:ascii="Arial" w:hAnsi="Arial" w:cs="Arial"/>
                <w:b/>
                <w:sz w:val="16"/>
                <w:szCs w:val="16"/>
              </w:rPr>
              <w:t xml:space="preserve"> </w:t>
            </w:r>
          </w:p>
          <w:p w14:paraId="4FF81242" w14:textId="3F6668E7" w:rsidR="00C560D2" w:rsidRPr="001C14B5" w:rsidRDefault="001742E9" w:rsidP="007A3C77">
            <w:pPr>
              <w:spacing w:line="360" w:lineRule="auto"/>
              <w:jc w:val="center"/>
              <w:rPr>
                <w:rFonts w:ascii="Arial" w:hAnsi="Arial" w:cs="Arial"/>
                <w:sz w:val="16"/>
                <w:szCs w:val="16"/>
              </w:rPr>
            </w:pPr>
            <w:r w:rsidRPr="001C14B5">
              <w:rPr>
                <w:rFonts w:ascii="Arial" w:hAnsi="Arial" w:cs="Arial"/>
                <w:sz w:val="16"/>
                <w:szCs w:val="16"/>
              </w:rPr>
              <w:t>(Michinov et al., 2014)</w:t>
            </w:r>
          </w:p>
        </w:tc>
        <w:tc>
          <w:tcPr>
            <w:tcW w:w="2495" w:type="dxa"/>
            <w:tcBorders>
              <w:bottom w:val="single" w:sz="12" w:space="0" w:color="auto"/>
              <w:right w:val="single" w:sz="12" w:space="0" w:color="auto"/>
            </w:tcBorders>
          </w:tcPr>
          <w:p w14:paraId="56D331BF" w14:textId="77777777" w:rsidR="00C560D2" w:rsidRPr="001C14B5" w:rsidRDefault="00C560D2" w:rsidP="007A3C77">
            <w:pPr>
              <w:spacing w:line="360" w:lineRule="auto"/>
              <w:jc w:val="center"/>
              <w:rPr>
                <w:rFonts w:ascii="Arial" w:hAnsi="Arial" w:cs="Arial"/>
                <w:b/>
                <w:sz w:val="16"/>
                <w:szCs w:val="16"/>
              </w:rPr>
            </w:pPr>
            <w:r w:rsidRPr="001C14B5">
              <w:rPr>
                <w:rFonts w:ascii="Arial" w:hAnsi="Arial" w:cs="Arial"/>
                <w:b/>
                <w:sz w:val="16"/>
                <w:szCs w:val="16"/>
              </w:rPr>
              <w:t>SPLINTS</w:t>
            </w:r>
          </w:p>
          <w:p w14:paraId="7AE15E97" w14:textId="34FD784D" w:rsidR="00284767" w:rsidRPr="001C14B5" w:rsidRDefault="00EC7600" w:rsidP="007A3C77">
            <w:pPr>
              <w:spacing w:line="360" w:lineRule="auto"/>
              <w:jc w:val="center"/>
              <w:rPr>
                <w:rFonts w:ascii="Arial" w:hAnsi="Arial" w:cs="Arial"/>
                <w:sz w:val="16"/>
                <w:szCs w:val="16"/>
              </w:rPr>
            </w:pPr>
            <w:r>
              <w:rPr>
                <w:rFonts w:ascii="Arial" w:hAnsi="Arial" w:cs="Arial"/>
                <w:sz w:val="16"/>
                <w:szCs w:val="16"/>
              </w:rPr>
              <w:t>(Mitchell</w:t>
            </w:r>
            <w:r w:rsidR="00C97592">
              <w:rPr>
                <w:rFonts w:ascii="Arial" w:hAnsi="Arial" w:cs="Arial"/>
                <w:sz w:val="16"/>
                <w:szCs w:val="16"/>
              </w:rPr>
              <w:t xml:space="preserve"> et al., 2012</w:t>
            </w:r>
            <w:r w:rsidR="00284767" w:rsidRPr="001C14B5">
              <w:rPr>
                <w:rFonts w:ascii="Arial" w:hAnsi="Arial" w:cs="Arial"/>
                <w:sz w:val="16"/>
                <w:szCs w:val="16"/>
              </w:rPr>
              <w:t>)</w:t>
            </w:r>
          </w:p>
        </w:tc>
      </w:tr>
      <w:tr w:rsidR="00C560D2" w:rsidRPr="001C14B5" w14:paraId="664CF04C" w14:textId="77777777" w:rsidTr="0065168B">
        <w:tc>
          <w:tcPr>
            <w:tcW w:w="1668" w:type="dxa"/>
            <w:vMerge w:val="restart"/>
            <w:tcBorders>
              <w:top w:val="single" w:sz="12" w:space="0" w:color="auto"/>
              <w:left w:val="single" w:sz="12" w:space="0" w:color="auto"/>
            </w:tcBorders>
            <w:shd w:val="clear" w:color="auto" w:fill="4F81BD" w:themeFill="accent1"/>
          </w:tcPr>
          <w:p w14:paraId="4A0C16B3" w14:textId="77777777" w:rsidR="009B32EE" w:rsidRPr="009B32EE" w:rsidRDefault="009B32EE" w:rsidP="009B32EE">
            <w:pPr>
              <w:rPr>
                <w:rFonts w:ascii="Arial" w:hAnsi="Arial" w:cs="Arial"/>
                <w:sz w:val="16"/>
                <w:szCs w:val="16"/>
              </w:rPr>
            </w:pPr>
          </w:p>
          <w:p w14:paraId="5678F135" w14:textId="77777777" w:rsidR="009B32EE" w:rsidRPr="009B32EE" w:rsidRDefault="009B32EE" w:rsidP="009B32EE">
            <w:pPr>
              <w:rPr>
                <w:rFonts w:ascii="Arial" w:hAnsi="Arial" w:cs="Arial"/>
                <w:sz w:val="16"/>
                <w:szCs w:val="16"/>
              </w:rPr>
            </w:pPr>
          </w:p>
          <w:p w14:paraId="06183D18" w14:textId="77777777" w:rsidR="009B32EE" w:rsidRPr="009B32EE" w:rsidRDefault="009B32EE" w:rsidP="009B32EE">
            <w:pPr>
              <w:rPr>
                <w:rFonts w:ascii="Arial" w:hAnsi="Arial" w:cs="Arial"/>
                <w:sz w:val="16"/>
                <w:szCs w:val="16"/>
              </w:rPr>
            </w:pPr>
          </w:p>
          <w:p w14:paraId="2766B3B9" w14:textId="6AEC654F" w:rsidR="009B32EE" w:rsidRDefault="009B32EE" w:rsidP="009B32EE">
            <w:pPr>
              <w:rPr>
                <w:rFonts w:ascii="Arial" w:hAnsi="Arial" w:cs="Arial"/>
                <w:sz w:val="16"/>
                <w:szCs w:val="16"/>
              </w:rPr>
            </w:pPr>
          </w:p>
          <w:p w14:paraId="3CFF12B9" w14:textId="77777777" w:rsidR="00FF5D63" w:rsidRDefault="00FF5D63" w:rsidP="009B32EE">
            <w:pPr>
              <w:rPr>
                <w:rFonts w:ascii="Arial" w:hAnsi="Arial" w:cs="Arial"/>
                <w:sz w:val="16"/>
                <w:szCs w:val="16"/>
              </w:rPr>
            </w:pPr>
          </w:p>
          <w:p w14:paraId="207E230B" w14:textId="77777777" w:rsidR="00FF5D63" w:rsidRDefault="00FF5D63" w:rsidP="009B32EE">
            <w:pPr>
              <w:rPr>
                <w:rFonts w:ascii="Arial" w:hAnsi="Arial" w:cs="Arial"/>
                <w:sz w:val="16"/>
                <w:szCs w:val="16"/>
              </w:rPr>
            </w:pPr>
          </w:p>
          <w:p w14:paraId="22131CB0" w14:textId="77777777" w:rsidR="00FF5D63" w:rsidRDefault="00FF5D63" w:rsidP="009B32EE">
            <w:pPr>
              <w:rPr>
                <w:rFonts w:ascii="Arial" w:hAnsi="Arial" w:cs="Arial"/>
                <w:sz w:val="16"/>
                <w:szCs w:val="16"/>
              </w:rPr>
            </w:pPr>
          </w:p>
          <w:p w14:paraId="52404E8C" w14:textId="77777777" w:rsidR="00FF5D63" w:rsidRDefault="00FF5D63" w:rsidP="009B32EE">
            <w:pPr>
              <w:rPr>
                <w:rFonts w:ascii="Arial" w:hAnsi="Arial" w:cs="Arial"/>
                <w:sz w:val="16"/>
                <w:szCs w:val="16"/>
              </w:rPr>
            </w:pPr>
          </w:p>
          <w:p w14:paraId="08123D0F" w14:textId="77777777" w:rsidR="00FF5D63" w:rsidRDefault="00FF5D63" w:rsidP="009B32EE">
            <w:pPr>
              <w:rPr>
                <w:rFonts w:ascii="Arial" w:hAnsi="Arial" w:cs="Arial"/>
                <w:sz w:val="16"/>
                <w:szCs w:val="16"/>
              </w:rPr>
            </w:pPr>
          </w:p>
          <w:p w14:paraId="3EBD2704" w14:textId="77777777" w:rsidR="00FF5D63" w:rsidRDefault="00FF5D63" w:rsidP="009B32EE">
            <w:pPr>
              <w:rPr>
                <w:rFonts w:ascii="Arial" w:hAnsi="Arial" w:cs="Arial"/>
                <w:sz w:val="16"/>
                <w:szCs w:val="16"/>
              </w:rPr>
            </w:pPr>
          </w:p>
          <w:p w14:paraId="798E91A0" w14:textId="77777777" w:rsidR="00FF5D63" w:rsidRDefault="00FF5D63" w:rsidP="009B32EE">
            <w:pPr>
              <w:rPr>
                <w:rFonts w:ascii="Arial" w:hAnsi="Arial" w:cs="Arial"/>
                <w:sz w:val="16"/>
                <w:szCs w:val="16"/>
              </w:rPr>
            </w:pPr>
          </w:p>
          <w:p w14:paraId="6D75AAC6" w14:textId="77777777" w:rsidR="00FF5D63" w:rsidRDefault="00FF5D63" w:rsidP="009B32EE">
            <w:pPr>
              <w:rPr>
                <w:rFonts w:ascii="Arial" w:hAnsi="Arial" w:cs="Arial"/>
                <w:sz w:val="16"/>
                <w:szCs w:val="16"/>
              </w:rPr>
            </w:pPr>
          </w:p>
          <w:p w14:paraId="56254D50" w14:textId="77777777" w:rsidR="00FF5D63" w:rsidRDefault="00FF5D63" w:rsidP="009B32EE">
            <w:pPr>
              <w:rPr>
                <w:rFonts w:ascii="Arial" w:hAnsi="Arial" w:cs="Arial"/>
                <w:sz w:val="16"/>
                <w:szCs w:val="16"/>
              </w:rPr>
            </w:pPr>
          </w:p>
          <w:p w14:paraId="7013D8BE" w14:textId="77777777" w:rsidR="00FF5D63" w:rsidRDefault="00FF5D63" w:rsidP="009B32EE">
            <w:pPr>
              <w:rPr>
                <w:rFonts w:ascii="Arial" w:hAnsi="Arial" w:cs="Arial"/>
                <w:sz w:val="16"/>
                <w:szCs w:val="16"/>
              </w:rPr>
            </w:pPr>
          </w:p>
          <w:p w14:paraId="446ED354" w14:textId="77777777" w:rsidR="00FF5D63" w:rsidRDefault="00FF5D63" w:rsidP="009B32EE">
            <w:pPr>
              <w:rPr>
                <w:rFonts w:ascii="Arial" w:hAnsi="Arial" w:cs="Arial"/>
                <w:sz w:val="16"/>
                <w:szCs w:val="16"/>
              </w:rPr>
            </w:pPr>
          </w:p>
          <w:p w14:paraId="3FAA40D4" w14:textId="77777777" w:rsidR="00FF5D63" w:rsidRDefault="00FF5D63" w:rsidP="009B32EE">
            <w:pPr>
              <w:rPr>
                <w:rFonts w:ascii="Arial" w:hAnsi="Arial" w:cs="Arial"/>
                <w:sz w:val="16"/>
                <w:szCs w:val="16"/>
              </w:rPr>
            </w:pPr>
          </w:p>
          <w:p w14:paraId="0185E8D3" w14:textId="77777777" w:rsidR="00FF5D63" w:rsidRPr="00FF5D63" w:rsidRDefault="00FF5D63" w:rsidP="00FF5D63">
            <w:pPr>
              <w:spacing w:line="360" w:lineRule="auto"/>
              <w:jc w:val="center"/>
              <w:rPr>
                <w:rFonts w:ascii="Arial" w:hAnsi="Arial" w:cs="Arial"/>
                <w:b/>
                <w:sz w:val="18"/>
                <w:szCs w:val="18"/>
              </w:rPr>
            </w:pPr>
            <w:r w:rsidRPr="00FF5D63">
              <w:rPr>
                <w:rFonts w:ascii="Arial" w:hAnsi="Arial" w:cs="Arial"/>
                <w:b/>
                <w:sz w:val="18"/>
                <w:szCs w:val="18"/>
              </w:rPr>
              <w:t xml:space="preserve">Cognitive </w:t>
            </w:r>
          </w:p>
          <w:p w14:paraId="52846AB9" w14:textId="09419809" w:rsidR="00FF5D63" w:rsidRPr="00FF5D63" w:rsidRDefault="00FF5D63" w:rsidP="00FF5D63">
            <w:pPr>
              <w:spacing w:line="360" w:lineRule="auto"/>
              <w:jc w:val="center"/>
              <w:rPr>
                <w:rFonts w:ascii="Arial" w:hAnsi="Arial" w:cs="Arial"/>
                <w:b/>
                <w:sz w:val="18"/>
                <w:szCs w:val="18"/>
              </w:rPr>
            </w:pPr>
            <w:r w:rsidRPr="00FF5D63">
              <w:rPr>
                <w:rFonts w:ascii="Arial" w:hAnsi="Arial" w:cs="Arial"/>
                <w:b/>
                <w:sz w:val="18"/>
                <w:szCs w:val="18"/>
              </w:rPr>
              <w:t>skills</w:t>
            </w:r>
          </w:p>
          <w:p w14:paraId="09F76C42" w14:textId="77777777" w:rsidR="00C560D2" w:rsidRPr="009B32EE" w:rsidRDefault="00C560D2" w:rsidP="009B32EE">
            <w:pPr>
              <w:jc w:val="center"/>
              <w:rPr>
                <w:rFonts w:ascii="Arial" w:hAnsi="Arial" w:cs="Arial"/>
                <w:sz w:val="16"/>
                <w:szCs w:val="16"/>
              </w:rPr>
            </w:pPr>
          </w:p>
        </w:tc>
        <w:tc>
          <w:tcPr>
            <w:tcW w:w="2494" w:type="dxa"/>
            <w:tcBorders>
              <w:top w:val="single" w:sz="12" w:space="0" w:color="auto"/>
            </w:tcBorders>
            <w:shd w:val="clear" w:color="auto" w:fill="C6D9F1" w:themeFill="text2" w:themeFillTint="33"/>
          </w:tcPr>
          <w:p w14:paraId="7934A87A" w14:textId="77777777" w:rsidR="00C560D2" w:rsidRDefault="00C560D2" w:rsidP="00515965">
            <w:pPr>
              <w:spacing w:line="360" w:lineRule="auto"/>
              <w:rPr>
                <w:rFonts w:ascii="Arial" w:hAnsi="Arial" w:cs="Arial"/>
                <w:b/>
                <w:sz w:val="16"/>
                <w:szCs w:val="16"/>
              </w:rPr>
            </w:pPr>
            <w:r w:rsidRPr="001C14B5">
              <w:rPr>
                <w:rFonts w:ascii="Arial" w:hAnsi="Arial" w:cs="Arial"/>
                <w:b/>
                <w:sz w:val="16"/>
                <w:szCs w:val="16"/>
              </w:rPr>
              <w:t>Task management</w:t>
            </w:r>
          </w:p>
          <w:p w14:paraId="4C519B48" w14:textId="7676E931" w:rsidR="002B13E5" w:rsidRPr="001C14B5" w:rsidRDefault="002B13E5" w:rsidP="00515965">
            <w:pPr>
              <w:spacing w:line="360" w:lineRule="auto"/>
              <w:rPr>
                <w:rFonts w:ascii="Arial" w:hAnsi="Arial" w:cs="Arial"/>
                <w:sz w:val="16"/>
                <w:szCs w:val="16"/>
              </w:rPr>
            </w:pPr>
          </w:p>
        </w:tc>
        <w:tc>
          <w:tcPr>
            <w:tcW w:w="2495" w:type="dxa"/>
            <w:tcBorders>
              <w:top w:val="single" w:sz="12" w:space="0" w:color="auto"/>
            </w:tcBorders>
            <w:shd w:val="clear" w:color="auto" w:fill="C6D9F1" w:themeFill="text2" w:themeFillTint="33"/>
          </w:tcPr>
          <w:p w14:paraId="71BF0174" w14:textId="77777777" w:rsidR="00C560D2" w:rsidRPr="00587ABA" w:rsidRDefault="00C560D2" w:rsidP="00587ABA">
            <w:pPr>
              <w:spacing w:line="360" w:lineRule="auto"/>
              <w:rPr>
                <w:rFonts w:ascii="Arial" w:hAnsi="Arial" w:cs="Arial"/>
                <w:b/>
                <w:sz w:val="16"/>
                <w:szCs w:val="16"/>
              </w:rPr>
            </w:pPr>
          </w:p>
        </w:tc>
        <w:tc>
          <w:tcPr>
            <w:tcW w:w="2495" w:type="dxa"/>
            <w:tcBorders>
              <w:top w:val="single" w:sz="12" w:space="0" w:color="auto"/>
            </w:tcBorders>
            <w:shd w:val="clear" w:color="auto" w:fill="C6D9F1" w:themeFill="text2" w:themeFillTint="33"/>
          </w:tcPr>
          <w:p w14:paraId="47A7B959" w14:textId="7C409D3C" w:rsidR="00C560D2" w:rsidRPr="00587ABA" w:rsidRDefault="00EF630F" w:rsidP="00587ABA">
            <w:pPr>
              <w:tabs>
                <w:tab w:val="left" w:pos="653"/>
              </w:tabs>
              <w:spacing w:line="360" w:lineRule="auto"/>
              <w:rPr>
                <w:rFonts w:ascii="Arial" w:hAnsi="Arial" w:cs="Arial"/>
                <w:b/>
                <w:sz w:val="16"/>
                <w:szCs w:val="16"/>
              </w:rPr>
            </w:pPr>
            <w:r>
              <w:rPr>
                <w:rFonts w:ascii="Arial" w:hAnsi="Arial" w:cs="Arial"/>
                <w:b/>
                <w:sz w:val="16"/>
                <w:szCs w:val="16"/>
              </w:rPr>
              <w:t>Preoperative preparation</w:t>
            </w:r>
          </w:p>
        </w:tc>
        <w:tc>
          <w:tcPr>
            <w:tcW w:w="2495" w:type="dxa"/>
            <w:tcBorders>
              <w:top w:val="single" w:sz="12" w:space="0" w:color="auto"/>
            </w:tcBorders>
            <w:shd w:val="clear" w:color="auto" w:fill="C6D9F1" w:themeFill="text2" w:themeFillTint="33"/>
          </w:tcPr>
          <w:p w14:paraId="087E6F11" w14:textId="03C9CFFF" w:rsidR="00C560D2" w:rsidRPr="00587ABA" w:rsidRDefault="00C560D2" w:rsidP="00587ABA">
            <w:pPr>
              <w:spacing w:line="360" w:lineRule="auto"/>
              <w:rPr>
                <w:rFonts w:ascii="Arial" w:hAnsi="Arial" w:cs="Arial"/>
                <w:b/>
                <w:sz w:val="16"/>
                <w:szCs w:val="16"/>
              </w:rPr>
            </w:pPr>
          </w:p>
        </w:tc>
        <w:tc>
          <w:tcPr>
            <w:tcW w:w="2495" w:type="dxa"/>
            <w:tcBorders>
              <w:top w:val="single" w:sz="12" w:space="0" w:color="auto"/>
              <w:right w:val="single" w:sz="12" w:space="0" w:color="auto"/>
            </w:tcBorders>
            <w:shd w:val="clear" w:color="auto" w:fill="C6D9F1" w:themeFill="text2" w:themeFillTint="33"/>
          </w:tcPr>
          <w:p w14:paraId="75778995" w14:textId="6D5EC001" w:rsidR="00C560D2" w:rsidRPr="00587ABA" w:rsidRDefault="00F761D1" w:rsidP="00587ABA">
            <w:pPr>
              <w:spacing w:line="360" w:lineRule="auto"/>
              <w:rPr>
                <w:rFonts w:ascii="Arial" w:hAnsi="Arial" w:cs="Arial"/>
                <w:b/>
                <w:sz w:val="16"/>
                <w:szCs w:val="16"/>
              </w:rPr>
            </w:pPr>
            <w:r>
              <w:rPr>
                <w:rFonts w:ascii="Arial" w:hAnsi="Arial" w:cs="Arial"/>
                <w:b/>
                <w:sz w:val="16"/>
                <w:szCs w:val="16"/>
              </w:rPr>
              <w:t>Task management</w:t>
            </w:r>
          </w:p>
        </w:tc>
      </w:tr>
      <w:tr w:rsidR="00C560D2" w:rsidRPr="001C14B5" w14:paraId="1022CA64" w14:textId="77777777" w:rsidTr="0065168B">
        <w:tc>
          <w:tcPr>
            <w:tcW w:w="1668" w:type="dxa"/>
            <w:vMerge/>
            <w:tcBorders>
              <w:left w:val="single" w:sz="12" w:space="0" w:color="auto"/>
            </w:tcBorders>
            <w:shd w:val="clear" w:color="auto" w:fill="4F81BD" w:themeFill="accent1"/>
          </w:tcPr>
          <w:p w14:paraId="30AB8833" w14:textId="77777777" w:rsidR="00C560D2" w:rsidRPr="001C14B5" w:rsidRDefault="00C560D2" w:rsidP="007D7DCF">
            <w:pPr>
              <w:spacing w:line="360" w:lineRule="auto"/>
              <w:jc w:val="center"/>
              <w:rPr>
                <w:rFonts w:ascii="Arial" w:hAnsi="Arial" w:cs="Arial"/>
                <w:sz w:val="16"/>
                <w:szCs w:val="16"/>
              </w:rPr>
            </w:pPr>
          </w:p>
        </w:tc>
        <w:tc>
          <w:tcPr>
            <w:tcW w:w="2494" w:type="dxa"/>
          </w:tcPr>
          <w:p w14:paraId="3F94D848" w14:textId="2403A27E" w:rsidR="00C560D2" w:rsidRPr="00E21D79" w:rsidRDefault="00C560D2" w:rsidP="00515965">
            <w:pPr>
              <w:spacing w:line="360" w:lineRule="auto"/>
              <w:jc w:val="right"/>
              <w:rPr>
                <w:rFonts w:ascii="Arial" w:hAnsi="Arial" w:cs="Arial"/>
                <w:sz w:val="16"/>
                <w:szCs w:val="16"/>
              </w:rPr>
            </w:pPr>
            <w:r w:rsidRPr="00E21D79">
              <w:rPr>
                <w:rFonts w:ascii="Arial" w:hAnsi="Arial" w:cs="Arial"/>
                <w:sz w:val="16"/>
                <w:szCs w:val="16"/>
              </w:rPr>
              <w:t>Planning and preparing</w:t>
            </w:r>
          </w:p>
        </w:tc>
        <w:tc>
          <w:tcPr>
            <w:tcW w:w="2495" w:type="dxa"/>
            <w:shd w:val="clear" w:color="auto" w:fill="F2F2F2" w:themeFill="background1" w:themeFillShade="F2"/>
          </w:tcPr>
          <w:p w14:paraId="4C3A0E22" w14:textId="77777777" w:rsidR="00C560D2" w:rsidRPr="00E21D79" w:rsidRDefault="00C560D2" w:rsidP="007D7DCF">
            <w:pPr>
              <w:spacing w:line="360" w:lineRule="auto"/>
              <w:jc w:val="center"/>
              <w:rPr>
                <w:rFonts w:ascii="Arial" w:hAnsi="Arial" w:cs="Arial"/>
                <w:sz w:val="16"/>
                <w:szCs w:val="16"/>
              </w:rPr>
            </w:pPr>
          </w:p>
        </w:tc>
        <w:tc>
          <w:tcPr>
            <w:tcW w:w="2495" w:type="dxa"/>
          </w:tcPr>
          <w:p w14:paraId="6A3D0F3B" w14:textId="55DD0294" w:rsidR="00C560D2" w:rsidRPr="00E21D79" w:rsidRDefault="00EF630F" w:rsidP="00EF630F">
            <w:pPr>
              <w:spacing w:line="360" w:lineRule="auto"/>
              <w:jc w:val="right"/>
              <w:rPr>
                <w:rFonts w:ascii="Arial" w:hAnsi="Arial" w:cs="Arial"/>
                <w:sz w:val="16"/>
                <w:szCs w:val="16"/>
              </w:rPr>
            </w:pPr>
            <w:r w:rsidRPr="00E21D79">
              <w:rPr>
                <w:rFonts w:ascii="Arial" w:hAnsi="Arial" w:cs="Arial"/>
                <w:sz w:val="16"/>
                <w:szCs w:val="16"/>
              </w:rPr>
              <w:t>Introduction to team members</w:t>
            </w:r>
          </w:p>
        </w:tc>
        <w:tc>
          <w:tcPr>
            <w:tcW w:w="2495" w:type="dxa"/>
            <w:shd w:val="clear" w:color="auto" w:fill="F2F2F2" w:themeFill="background1" w:themeFillShade="F2"/>
          </w:tcPr>
          <w:p w14:paraId="437E4551" w14:textId="77777777" w:rsidR="00C560D2" w:rsidRPr="00E21D79" w:rsidRDefault="00C560D2" w:rsidP="00EF630F">
            <w:pPr>
              <w:spacing w:line="360" w:lineRule="auto"/>
              <w:jc w:val="right"/>
              <w:rPr>
                <w:rFonts w:ascii="Arial" w:hAnsi="Arial" w:cs="Arial"/>
                <w:sz w:val="16"/>
                <w:szCs w:val="16"/>
              </w:rPr>
            </w:pPr>
          </w:p>
        </w:tc>
        <w:tc>
          <w:tcPr>
            <w:tcW w:w="2495" w:type="dxa"/>
            <w:tcBorders>
              <w:right w:val="single" w:sz="12" w:space="0" w:color="auto"/>
            </w:tcBorders>
          </w:tcPr>
          <w:p w14:paraId="5E360A11" w14:textId="42C58FD2" w:rsidR="00C560D2" w:rsidRPr="00E21D79" w:rsidRDefault="00971785" w:rsidP="00971785">
            <w:pPr>
              <w:spacing w:line="360" w:lineRule="auto"/>
              <w:jc w:val="right"/>
              <w:rPr>
                <w:rFonts w:ascii="Arial" w:hAnsi="Arial" w:cs="Arial"/>
                <w:sz w:val="16"/>
                <w:szCs w:val="16"/>
              </w:rPr>
            </w:pPr>
            <w:r>
              <w:rPr>
                <w:rFonts w:ascii="Arial" w:hAnsi="Arial" w:cs="Arial"/>
                <w:sz w:val="16"/>
                <w:szCs w:val="16"/>
              </w:rPr>
              <w:t>Planning and preparing</w:t>
            </w:r>
            <w:r w:rsidR="00F761D1" w:rsidRPr="00E21D79">
              <w:rPr>
                <w:rFonts w:ascii="Arial" w:hAnsi="Arial" w:cs="Arial"/>
                <w:sz w:val="16"/>
                <w:szCs w:val="16"/>
              </w:rPr>
              <w:t xml:space="preserve"> </w:t>
            </w:r>
          </w:p>
        </w:tc>
      </w:tr>
      <w:tr w:rsidR="00C560D2" w:rsidRPr="001C14B5" w14:paraId="517E3862" w14:textId="77777777" w:rsidTr="0065168B">
        <w:tc>
          <w:tcPr>
            <w:tcW w:w="1668" w:type="dxa"/>
            <w:vMerge/>
            <w:tcBorders>
              <w:left w:val="single" w:sz="12" w:space="0" w:color="auto"/>
            </w:tcBorders>
            <w:shd w:val="clear" w:color="auto" w:fill="4F81BD" w:themeFill="accent1"/>
          </w:tcPr>
          <w:p w14:paraId="21BB1793" w14:textId="77777777" w:rsidR="00C560D2" w:rsidRPr="001C14B5" w:rsidRDefault="00C560D2" w:rsidP="007D7DCF">
            <w:pPr>
              <w:spacing w:line="360" w:lineRule="auto"/>
              <w:jc w:val="center"/>
              <w:rPr>
                <w:rFonts w:ascii="Arial" w:hAnsi="Arial" w:cs="Arial"/>
                <w:sz w:val="16"/>
                <w:szCs w:val="16"/>
              </w:rPr>
            </w:pPr>
          </w:p>
        </w:tc>
        <w:tc>
          <w:tcPr>
            <w:tcW w:w="2494" w:type="dxa"/>
          </w:tcPr>
          <w:p w14:paraId="2184338D" w14:textId="3EE5A288" w:rsidR="00C560D2" w:rsidRPr="00E21D79" w:rsidRDefault="00C560D2" w:rsidP="00515965">
            <w:pPr>
              <w:spacing w:line="360" w:lineRule="auto"/>
              <w:jc w:val="right"/>
              <w:rPr>
                <w:rFonts w:ascii="Arial" w:hAnsi="Arial" w:cs="Arial"/>
                <w:sz w:val="16"/>
                <w:szCs w:val="16"/>
              </w:rPr>
            </w:pPr>
            <w:r w:rsidRPr="00E21D79">
              <w:rPr>
                <w:rFonts w:ascii="Arial" w:hAnsi="Arial" w:cs="Arial"/>
                <w:sz w:val="16"/>
                <w:szCs w:val="16"/>
              </w:rPr>
              <w:t>Prioritising</w:t>
            </w:r>
          </w:p>
        </w:tc>
        <w:tc>
          <w:tcPr>
            <w:tcW w:w="2495" w:type="dxa"/>
            <w:shd w:val="clear" w:color="auto" w:fill="F2F2F2" w:themeFill="background1" w:themeFillShade="F2"/>
          </w:tcPr>
          <w:p w14:paraId="67BA7732" w14:textId="77777777" w:rsidR="00C560D2" w:rsidRPr="00E21D79" w:rsidRDefault="00C560D2" w:rsidP="007D7DCF">
            <w:pPr>
              <w:spacing w:line="360" w:lineRule="auto"/>
              <w:jc w:val="center"/>
              <w:rPr>
                <w:rFonts w:ascii="Arial" w:hAnsi="Arial" w:cs="Arial"/>
                <w:sz w:val="16"/>
                <w:szCs w:val="16"/>
              </w:rPr>
            </w:pPr>
          </w:p>
        </w:tc>
        <w:tc>
          <w:tcPr>
            <w:tcW w:w="2495" w:type="dxa"/>
          </w:tcPr>
          <w:p w14:paraId="777BA43C" w14:textId="2ACB107D" w:rsidR="00C560D2" w:rsidRPr="00E21D79" w:rsidRDefault="00E979B3" w:rsidP="00EF630F">
            <w:pPr>
              <w:spacing w:line="360" w:lineRule="auto"/>
              <w:jc w:val="right"/>
              <w:rPr>
                <w:rFonts w:ascii="Arial" w:hAnsi="Arial" w:cs="Arial"/>
                <w:sz w:val="16"/>
                <w:szCs w:val="16"/>
              </w:rPr>
            </w:pPr>
            <w:r>
              <w:rPr>
                <w:rFonts w:ascii="Arial" w:hAnsi="Arial" w:cs="Arial"/>
                <w:sz w:val="16"/>
                <w:szCs w:val="16"/>
              </w:rPr>
              <w:t>Preoperative instrume</w:t>
            </w:r>
            <w:r w:rsidR="00EF630F" w:rsidRPr="00E21D79">
              <w:rPr>
                <w:rFonts w:ascii="Arial" w:hAnsi="Arial" w:cs="Arial"/>
                <w:sz w:val="16"/>
                <w:szCs w:val="16"/>
              </w:rPr>
              <w:t>n</w:t>
            </w:r>
            <w:r>
              <w:rPr>
                <w:rFonts w:ascii="Arial" w:hAnsi="Arial" w:cs="Arial"/>
                <w:sz w:val="16"/>
                <w:szCs w:val="16"/>
              </w:rPr>
              <w:t>t</w:t>
            </w:r>
            <w:r w:rsidR="00EF630F" w:rsidRPr="00E21D79">
              <w:rPr>
                <w:rFonts w:ascii="Arial" w:hAnsi="Arial" w:cs="Arial"/>
                <w:sz w:val="16"/>
                <w:szCs w:val="16"/>
              </w:rPr>
              <w:t xml:space="preserve"> and equipment check</w:t>
            </w:r>
          </w:p>
        </w:tc>
        <w:tc>
          <w:tcPr>
            <w:tcW w:w="2495" w:type="dxa"/>
            <w:shd w:val="clear" w:color="auto" w:fill="F2F2F2" w:themeFill="background1" w:themeFillShade="F2"/>
          </w:tcPr>
          <w:p w14:paraId="5D58814A" w14:textId="77777777" w:rsidR="00C560D2" w:rsidRPr="00E21D79" w:rsidRDefault="00C560D2" w:rsidP="00EF630F">
            <w:pPr>
              <w:spacing w:line="360" w:lineRule="auto"/>
              <w:jc w:val="right"/>
              <w:rPr>
                <w:rFonts w:ascii="Arial" w:hAnsi="Arial" w:cs="Arial"/>
                <w:sz w:val="16"/>
                <w:szCs w:val="16"/>
              </w:rPr>
            </w:pPr>
          </w:p>
        </w:tc>
        <w:tc>
          <w:tcPr>
            <w:tcW w:w="2495" w:type="dxa"/>
            <w:tcBorders>
              <w:right w:val="single" w:sz="12" w:space="0" w:color="auto"/>
            </w:tcBorders>
          </w:tcPr>
          <w:p w14:paraId="2764D883" w14:textId="5CA65DDD" w:rsidR="00C560D2" w:rsidRPr="00E21D79" w:rsidRDefault="00971785" w:rsidP="00EF630F">
            <w:pPr>
              <w:spacing w:line="360" w:lineRule="auto"/>
              <w:jc w:val="right"/>
              <w:rPr>
                <w:rFonts w:ascii="Arial" w:hAnsi="Arial" w:cs="Arial"/>
                <w:sz w:val="16"/>
                <w:szCs w:val="16"/>
              </w:rPr>
            </w:pPr>
            <w:r w:rsidRPr="00E21D79">
              <w:rPr>
                <w:rFonts w:ascii="Arial" w:hAnsi="Arial" w:cs="Arial"/>
                <w:sz w:val="16"/>
                <w:szCs w:val="16"/>
              </w:rPr>
              <w:t>Providing and maintaining standards</w:t>
            </w:r>
          </w:p>
        </w:tc>
      </w:tr>
      <w:tr w:rsidR="00C560D2" w:rsidRPr="001C14B5" w14:paraId="519045A8" w14:textId="77777777" w:rsidTr="0065168B">
        <w:tc>
          <w:tcPr>
            <w:tcW w:w="1668" w:type="dxa"/>
            <w:vMerge/>
            <w:tcBorders>
              <w:left w:val="single" w:sz="12" w:space="0" w:color="auto"/>
            </w:tcBorders>
            <w:shd w:val="clear" w:color="auto" w:fill="4F81BD" w:themeFill="accent1"/>
          </w:tcPr>
          <w:p w14:paraId="7245E569" w14:textId="77777777" w:rsidR="00C560D2" w:rsidRPr="001C14B5" w:rsidRDefault="00C560D2" w:rsidP="007D7DCF">
            <w:pPr>
              <w:spacing w:line="360" w:lineRule="auto"/>
              <w:jc w:val="center"/>
              <w:rPr>
                <w:rFonts w:ascii="Arial" w:hAnsi="Arial" w:cs="Arial"/>
                <w:sz w:val="16"/>
                <w:szCs w:val="16"/>
              </w:rPr>
            </w:pPr>
          </w:p>
        </w:tc>
        <w:tc>
          <w:tcPr>
            <w:tcW w:w="2494" w:type="dxa"/>
          </w:tcPr>
          <w:p w14:paraId="7E7ED6DD" w14:textId="0A990C8F" w:rsidR="00C560D2" w:rsidRPr="00E21D79" w:rsidRDefault="00C560D2" w:rsidP="00515965">
            <w:pPr>
              <w:spacing w:line="360" w:lineRule="auto"/>
              <w:jc w:val="right"/>
              <w:rPr>
                <w:rFonts w:ascii="Arial" w:hAnsi="Arial" w:cs="Arial"/>
                <w:sz w:val="16"/>
                <w:szCs w:val="16"/>
              </w:rPr>
            </w:pPr>
            <w:r w:rsidRPr="00E21D79">
              <w:rPr>
                <w:rFonts w:ascii="Arial" w:hAnsi="Arial" w:cs="Arial"/>
                <w:sz w:val="16"/>
                <w:szCs w:val="16"/>
              </w:rPr>
              <w:t>Providing and maintaining standards</w:t>
            </w:r>
          </w:p>
        </w:tc>
        <w:tc>
          <w:tcPr>
            <w:tcW w:w="2495" w:type="dxa"/>
            <w:shd w:val="clear" w:color="auto" w:fill="F2F2F2" w:themeFill="background1" w:themeFillShade="F2"/>
          </w:tcPr>
          <w:p w14:paraId="6305E7E0" w14:textId="77777777" w:rsidR="00C560D2" w:rsidRPr="00E21D79" w:rsidRDefault="00C560D2" w:rsidP="007D7DCF">
            <w:pPr>
              <w:spacing w:line="360" w:lineRule="auto"/>
              <w:jc w:val="center"/>
              <w:rPr>
                <w:rFonts w:ascii="Arial" w:hAnsi="Arial" w:cs="Arial"/>
                <w:sz w:val="16"/>
                <w:szCs w:val="16"/>
              </w:rPr>
            </w:pPr>
          </w:p>
        </w:tc>
        <w:tc>
          <w:tcPr>
            <w:tcW w:w="2495" w:type="dxa"/>
          </w:tcPr>
          <w:p w14:paraId="749D657F" w14:textId="3D4FA453" w:rsidR="00C560D2" w:rsidRPr="00E21D79" w:rsidRDefault="00EF630F" w:rsidP="00EF630F">
            <w:pPr>
              <w:spacing w:line="360" w:lineRule="auto"/>
              <w:jc w:val="right"/>
              <w:rPr>
                <w:rFonts w:ascii="Arial" w:hAnsi="Arial" w:cs="Arial"/>
                <w:sz w:val="16"/>
                <w:szCs w:val="16"/>
              </w:rPr>
            </w:pPr>
            <w:r w:rsidRPr="00E21D79">
              <w:rPr>
                <w:rFonts w:ascii="Arial" w:hAnsi="Arial" w:cs="Arial"/>
                <w:sz w:val="16"/>
                <w:szCs w:val="16"/>
              </w:rPr>
              <w:t>Briefing</w:t>
            </w:r>
          </w:p>
        </w:tc>
        <w:tc>
          <w:tcPr>
            <w:tcW w:w="2495" w:type="dxa"/>
            <w:shd w:val="clear" w:color="auto" w:fill="F2F2F2" w:themeFill="background1" w:themeFillShade="F2"/>
          </w:tcPr>
          <w:p w14:paraId="554BB345" w14:textId="77777777" w:rsidR="00C560D2" w:rsidRPr="00E21D79" w:rsidRDefault="00C560D2" w:rsidP="00EF630F">
            <w:pPr>
              <w:spacing w:line="360" w:lineRule="auto"/>
              <w:jc w:val="right"/>
              <w:rPr>
                <w:rFonts w:ascii="Arial" w:hAnsi="Arial" w:cs="Arial"/>
                <w:sz w:val="16"/>
                <w:szCs w:val="16"/>
              </w:rPr>
            </w:pPr>
          </w:p>
        </w:tc>
        <w:tc>
          <w:tcPr>
            <w:tcW w:w="2495" w:type="dxa"/>
            <w:tcBorders>
              <w:right w:val="single" w:sz="12" w:space="0" w:color="auto"/>
            </w:tcBorders>
          </w:tcPr>
          <w:p w14:paraId="54293AE7" w14:textId="716CDB34" w:rsidR="00C560D2" w:rsidRPr="00E21D79" w:rsidRDefault="00F761D1" w:rsidP="00EF630F">
            <w:pPr>
              <w:spacing w:line="360" w:lineRule="auto"/>
              <w:jc w:val="right"/>
              <w:rPr>
                <w:rFonts w:ascii="Arial" w:hAnsi="Arial" w:cs="Arial"/>
                <w:sz w:val="16"/>
                <w:szCs w:val="16"/>
              </w:rPr>
            </w:pPr>
            <w:r>
              <w:rPr>
                <w:rFonts w:ascii="Arial" w:hAnsi="Arial" w:cs="Arial"/>
                <w:sz w:val="16"/>
                <w:szCs w:val="16"/>
              </w:rPr>
              <w:t>Coping with pressure</w:t>
            </w:r>
          </w:p>
        </w:tc>
      </w:tr>
      <w:tr w:rsidR="00C560D2" w:rsidRPr="001C14B5" w14:paraId="3BD80774" w14:textId="77777777" w:rsidTr="0065168B">
        <w:tc>
          <w:tcPr>
            <w:tcW w:w="1668" w:type="dxa"/>
            <w:vMerge/>
            <w:tcBorders>
              <w:left w:val="single" w:sz="12" w:space="0" w:color="auto"/>
            </w:tcBorders>
            <w:shd w:val="clear" w:color="auto" w:fill="4F81BD" w:themeFill="accent1"/>
          </w:tcPr>
          <w:p w14:paraId="0FEC1F2E" w14:textId="77777777" w:rsidR="00C560D2" w:rsidRPr="001C14B5" w:rsidRDefault="00C560D2" w:rsidP="007D7DCF">
            <w:pPr>
              <w:spacing w:line="360" w:lineRule="auto"/>
              <w:jc w:val="center"/>
              <w:rPr>
                <w:rFonts w:ascii="Arial" w:hAnsi="Arial" w:cs="Arial"/>
                <w:sz w:val="16"/>
                <w:szCs w:val="16"/>
              </w:rPr>
            </w:pPr>
          </w:p>
        </w:tc>
        <w:tc>
          <w:tcPr>
            <w:tcW w:w="2494" w:type="dxa"/>
          </w:tcPr>
          <w:p w14:paraId="5EFAE81C" w14:textId="77777777" w:rsidR="00C560D2" w:rsidRDefault="00C560D2" w:rsidP="00515965">
            <w:pPr>
              <w:spacing w:line="360" w:lineRule="auto"/>
              <w:jc w:val="right"/>
              <w:rPr>
                <w:rFonts w:ascii="Arial" w:hAnsi="Arial" w:cs="Arial"/>
                <w:sz w:val="16"/>
                <w:szCs w:val="16"/>
              </w:rPr>
            </w:pPr>
            <w:r w:rsidRPr="00E21D79">
              <w:rPr>
                <w:rFonts w:ascii="Arial" w:hAnsi="Arial" w:cs="Arial"/>
                <w:sz w:val="16"/>
                <w:szCs w:val="16"/>
              </w:rPr>
              <w:t>Identifying and utilising resources</w:t>
            </w:r>
          </w:p>
          <w:p w14:paraId="7074EAD8" w14:textId="69A2D211" w:rsidR="0065168B" w:rsidRPr="00E21D79" w:rsidRDefault="0065168B" w:rsidP="00515965">
            <w:pPr>
              <w:spacing w:line="360" w:lineRule="auto"/>
              <w:jc w:val="right"/>
              <w:rPr>
                <w:rFonts w:ascii="Arial" w:hAnsi="Arial" w:cs="Arial"/>
                <w:sz w:val="16"/>
                <w:szCs w:val="16"/>
              </w:rPr>
            </w:pPr>
          </w:p>
        </w:tc>
        <w:tc>
          <w:tcPr>
            <w:tcW w:w="2495" w:type="dxa"/>
            <w:shd w:val="clear" w:color="auto" w:fill="F2F2F2" w:themeFill="background1" w:themeFillShade="F2"/>
          </w:tcPr>
          <w:p w14:paraId="50625714" w14:textId="77777777" w:rsidR="00C560D2" w:rsidRPr="00E21D79" w:rsidRDefault="00C560D2" w:rsidP="007D7DCF">
            <w:pPr>
              <w:spacing w:line="360" w:lineRule="auto"/>
              <w:jc w:val="center"/>
              <w:rPr>
                <w:rFonts w:ascii="Arial" w:hAnsi="Arial" w:cs="Arial"/>
                <w:sz w:val="16"/>
                <w:szCs w:val="16"/>
              </w:rPr>
            </w:pPr>
          </w:p>
        </w:tc>
        <w:tc>
          <w:tcPr>
            <w:tcW w:w="2495" w:type="dxa"/>
          </w:tcPr>
          <w:p w14:paraId="67B388C8" w14:textId="77777777" w:rsidR="00C560D2" w:rsidRPr="00E21D79" w:rsidRDefault="00C560D2" w:rsidP="00EF630F">
            <w:pPr>
              <w:spacing w:line="360" w:lineRule="auto"/>
              <w:jc w:val="right"/>
              <w:rPr>
                <w:rFonts w:ascii="Arial" w:hAnsi="Arial" w:cs="Arial"/>
                <w:sz w:val="16"/>
                <w:szCs w:val="16"/>
              </w:rPr>
            </w:pPr>
          </w:p>
        </w:tc>
        <w:tc>
          <w:tcPr>
            <w:tcW w:w="2495" w:type="dxa"/>
            <w:shd w:val="clear" w:color="auto" w:fill="F2F2F2" w:themeFill="background1" w:themeFillShade="F2"/>
          </w:tcPr>
          <w:p w14:paraId="6D935DC9" w14:textId="77777777" w:rsidR="00C560D2" w:rsidRPr="00E21D79" w:rsidRDefault="00C560D2" w:rsidP="00EF630F">
            <w:pPr>
              <w:spacing w:line="360" w:lineRule="auto"/>
              <w:jc w:val="right"/>
              <w:rPr>
                <w:rFonts w:ascii="Arial" w:hAnsi="Arial" w:cs="Arial"/>
                <w:sz w:val="16"/>
                <w:szCs w:val="16"/>
              </w:rPr>
            </w:pPr>
          </w:p>
        </w:tc>
        <w:tc>
          <w:tcPr>
            <w:tcW w:w="2495" w:type="dxa"/>
            <w:tcBorders>
              <w:right w:val="single" w:sz="12" w:space="0" w:color="auto"/>
            </w:tcBorders>
          </w:tcPr>
          <w:p w14:paraId="4981CEE5" w14:textId="77777777" w:rsidR="00C560D2" w:rsidRPr="00E21D79" w:rsidRDefault="00C560D2" w:rsidP="00EF630F">
            <w:pPr>
              <w:spacing w:line="360" w:lineRule="auto"/>
              <w:jc w:val="right"/>
              <w:rPr>
                <w:rFonts w:ascii="Arial" w:hAnsi="Arial" w:cs="Arial"/>
                <w:sz w:val="16"/>
                <w:szCs w:val="16"/>
              </w:rPr>
            </w:pPr>
          </w:p>
        </w:tc>
      </w:tr>
      <w:tr w:rsidR="00284767" w:rsidRPr="001C14B5" w14:paraId="6E16EFFC" w14:textId="77777777" w:rsidTr="0065168B">
        <w:tc>
          <w:tcPr>
            <w:tcW w:w="1668" w:type="dxa"/>
            <w:vMerge/>
            <w:tcBorders>
              <w:left w:val="single" w:sz="12" w:space="0" w:color="auto"/>
            </w:tcBorders>
            <w:shd w:val="clear" w:color="auto" w:fill="4F81BD" w:themeFill="accent1"/>
          </w:tcPr>
          <w:p w14:paraId="3C0D287F" w14:textId="77777777" w:rsidR="00284767" w:rsidRPr="001C14B5" w:rsidRDefault="00284767" w:rsidP="007D7DCF">
            <w:pPr>
              <w:spacing w:line="360" w:lineRule="auto"/>
              <w:jc w:val="center"/>
              <w:rPr>
                <w:rFonts w:ascii="Arial" w:hAnsi="Arial" w:cs="Arial"/>
                <w:sz w:val="16"/>
                <w:szCs w:val="16"/>
              </w:rPr>
            </w:pPr>
          </w:p>
        </w:tc>
        <w:tc>
          <w:tcPr>
            <w:tcW w:w="2494" w:type="dxa"/>
            <w:shd w:val="clear" w:color="auto" w:fill="C6D9F1" w:themeFill="text2" w:themeFillTint="33"/>
          </w:tcPr>
          <w:p w14:paraId="5FD7754A" w14:textId="4BC49C2E" w:rsidR="00284767" w:rsidRPr="00587ABA" w:rsidRDefault="00284767" w:rsidP="00587ABA">
            <w:pPr>
              <w:spacing w:line="360" w:lineRule="auto"/>
              <w:rPr>
                <w:rFonts w:ascii="Arial" w:hAnsi="Arial" w:cs="Arial"/>
                <w:b/>
                <w:sz w:val="16"/>
                <w:szCs w:val="16"/>
              </w:rPr>
            </w:pPr>
            <w:r w:rsidRPr="00587ABA">
              <w:rPr>
                <w:rFonts w:ascii="Arial" w:hAnsi="Arial" w:cs="Arial"/>
                <w:b/>
                <w:sz w:val="16"/>
                <w:szCs w:val="16"/>
              </w:rPr>
              <w:t>Situation awareness</w:t>
            </w:r>
          </w:p>
        </w:tc>
        <w:tc>
          <w:tcPr>
            <w:tcW w:w="2495" w:type="dxa"/>
            <w:shd w:val="clear" w:color="auto" w:fill="C6D9F1" w:themeFill="text2" w:themeFillTint="33"/>
          </w:tcPr>
          <w:p w14:paraId="67BB79F6" w14:textId="3256A1A5" w:rsidR="00284767" w:rsidRPr="00587ABA" w:rsidRDefault="00284767" w:rsidP="00587ABA">
            <w:pPr>
              <w:spacing w:line="360" w:lineRule="auto"/>
              <w:rPr>
                <w:rFonts w:ascii="Arial" w:hAnsi="Arial" w:cs="Arial"/>
                <w:b/>
                <w:sz w:val="16"/>
                <w:szCs w:val="16"/>
              </w:rPr>
            </w:pPr>
            <w:r w:rsidRPr="00587ABA">
              <w:rPr>
                <w:rFonts w:ascii="Arial" w:hAnsi="Arial" w:cs="Arial"/>
                <w:b/>
                <w:sz w:val="16"/>
                <w:szCs w:val="16"/>
              </w:rPr>
              <w:t>Situation awareness</w:t>
            </w:r>
          </w:p>
        </w:tc>
        <w:tc>
          <w:tcPr>
            <w:tcW w:w="2495" w:type="dxa"/>
            <w:shd w:val="clear" w:color="auto" w:fill="C6D9F1" w:themeFill="text2" w:themeFillTint="33"/>
          </w:tcPr>
          <w:p w14:paraId="1E42C9A8" w14:textId="335FE2A3" w:rsidR="00284767" w:rsidRPr="00587ABA" w:rsidRDefault="00EF630F" w:rsidP="00587ABA">
            <w:pPr>
              <w:spacing w:line="360" w:lineRule="auto"/>
              <w:rPr>
                <w:rFonts w:ascii="Arial" w:hAnsi="Arial" w:cs="Arial"/>
                <w:b/>
                <w:sz w:val="16"/>
                <w:szCs w:val="16"/>
              </w:rPr>
            </w:pPr>
            <w:r>
              <w:rPr>
                <w:rFonts w:ascii="Arial" w:hAnsi="Arial" w:cs="Arial"/>
                <w:b/>
                <w:sz w:val="16"/>
                <w:szCs w:val="16"/>
              </w:rPr>
              <w:t>Vigilance / Situation awareness</w:t>
            </w:r>
          </w:p>
        </w:tc>
        <w:tc>
          <w:tcPr>
            <w:tcW w:w="2495" w:type="dxa"/>
            <w:shd w:val="clear" w:color="auto" w:fill="C6D9F1" w:themeFill="text2" w:themeFillTint="33"/>
          </w:tcPr>
          <w:p w14:paraId="033EEC1B" w14:textId="4B444FF8" w:rsidR="00284767" w:rsidRPr="00587ABA" w:rsidRDefault="00E979B3" w:rsidP="00587ABA">
            <w:pPr>
              <w:spacing w:line="360" w:lineRule="auto"/>
              <w:rPr>
                <w:rFonts w:ascii="Arial" w:hAnsi="Arial" w:cs="Arial"/>
                <w:b/>
                <w:sz w:val="16"/>
                <w:szCs w:val="16"/>
              </w:rPr>
            </w:pPr>
            <w:r>
              <w:rPr>
                <w:rFonts w:ascii="Arial" w:hAnsi="Arial" w:cs="Arial"/>
                <w:b/>
                <w:sz w:val="16"/>
                <w:szCs w:val="16"/>
              </w:rPr>
              <w:t>Situation awareness</w:t>
            </w:r>
          </w:p>
        </w:tc>
        <w:tc>
          <w:tcPr>
            <w:tcW w:w="2495" w:type="dxa"/>
            <w:tcBorders>
              <w:right w:val="single" w:sz="12" w:space="0" w:color="auto"/>
            </w:tcBorders>
            <w:shd w:val="clear" w:color="auto" w:fill="C6D9F1" w:themeFill="text2" w:themeFillTint="33"/>
          </w:tcPr>
          <w:p w14:paraId="1FF47285" w14:textId="73CA79EC" w:rsidR="00284767" w:rsidRPr="00587ABA" w:rsidRDefault="00316FF9" w:rsidP="00587ABA">
            <w:pPr>
              <w:spacing w:line="360" w:lineRule="auto"/>
              <w:rPr>
                <w:rFonts w:ascii="Arial" w:hAnsi="Arial" w:cs="Arial"/>
                <w:b/>
                <w:sz w:val="16"/>
                <w:szCs w:val="16"/>
              </w:rPr>
            </w:pPr>
            <w:r>
              <w:rPr>
                <w:rFonts w:ascii="Arial" w:hAnsi="Arial" w:cs="Arial"/>
                <w:b/>
                <w:sz w:val="16"/>
                <w:szCs w:val="16"/>
              </w:rPr>
              <w:t>Situation awareness</w:t>
            </w:r>
          </w:p>
        </w:tc>
      </w:tr>
      <w:tr w:rsidR="00F761D1" w:rsidRPr="001C14B5" w14:paraId="693B1C82" w14:textId="77777777" w:rsidTr="0065168B">
        <w:tc>
          <w:tcPr>
            <w:tcW w:w="1668" w:type="dxa"/>
            <w:vMerge/>
            <w:tcBorders>
              <w:left w:val="single" w:sz="12" w:space="0" w:color="auto"/>
            </w:tcBorders>
            <w:shd w:val="clear" w:color="auto" w:fill="4F81BD" w:themeFill="accent1"/>
          </w:tcPr>
          <w:p w14:paraId="43251596" w14:textId="77777777" w:rsidR="00F761D1" w:rsidRPr="001C14B5" w:rsidRDefault="00F761D1" w:rsidP="007D7DCF">
            <w:pPr>
              <w:spacing w:line="360" w:lineRule="auto"/>
              <w:jc w:val="center"/>
              <w:rPr>
                <w:rFonts w:ascii="Arial" w:hAnsi="Arial" w:cs="Arial"/>
                <w:sz w:val="16"/>
                <w:szCs w:val="16"/>
              </w:rPr>
            </w:pPr>
          </w:p>
        </w:tc>
        <w:tc>
          <w:tcPr>
            <w:tcW w:w="2494" w:type="dxa"/>
          </w:tcPr>
          <w:p w14:paraId="00B9FEC7" w14:textId="69E6D538" w:rsidR="00F761D1" w:rsidRPr="001C14B5" w:rsidRDefault="00F761D1" w:rsidP="00515965">
            <w:pPr>
              <w:spacing w:line="360" w:lineRule="auto"/>
              <w:jc w:val="right"/>
              <w:rPr>
                <w:rFonts w:ascii="Arial" w:hAnsi="Arial" w:cs="Arial"/>
                <w:sz w:val="16"/>
                <w:szCs w:val="16"/>
              </w:rPr>
            </w:pPr>
            <w:r w:rsidRPr="001C14B5">
              <w:rPr>
                <w:rFonts w:ascii="Arial" w:hAnsi="Arial" w:cs="Arial"/>
                <w:sz w:val="16"/>
                <w:szCs w:val="16"/>
              </w:rPr>
              <w:t>Gathering information</w:t>
            </w:r>
          </w:p>
        </w:tc>
        <w:tc>
          <w:tcPr>
            <w:tcW w:w="2495" w:type="dxa"/>
            <w:shd w:val="clear" w:color="auto" w:fill="F2F2F2" w:themeFill="background1" w:themeFillShade="F2"/>
          </w:tcPr>
          <w:p w14:paraId="7A6FD641" w14:textId="4083F26F" w:rsidR="00F761D1" w:rsidRPr="001C14B5" w:rsidRDefault="00F761D1" w:rsidP="00284767">
            <w:pPr>
              <w:spacing w:line="360" w:lineRule="auto"/>
              <w:jc w:val="right"/>
              <w:rPr>
                <w:rFonts w:ascii="Arial" w:hAnsi="Arial" w:cs="Arial"/>
                <w:sz w:val="16"/>
                <w:szCs w:val="16"/>
              </w:rPr>
            </w:pPr>
            <w:r w:rsidRPr="001C14B5">
              <w:rPr>
                <w:rFonts w:ascii="Arial" w:hAnsi="Arial" w:cs="Arial"/>
                <w:sz w:val="16"/>
                <w:szCs w:val="16"/>
              </w:rPr>
              <w:t>Gathering information</w:t>
            </w:r>
          </w:p>
        </w:tc>
        <w:tc>
          <w:tcPr>
            <w:tcW w:w="2495" w:type="dxa"/>
          </w:tcPr>
          <w:p w14:paraId="2F7B8423" w14:textId="4D9DF168" w:rsidR="00F761D1" w:rsidRPr="001C14B5" w:rsidRDefault="00F761D1" w:rsidP="00EF630F">
            <w:pPr>
              <w:spacing w:line="360" w:lineRule="auto"/>
              <w:jc w:val="right"/>
              <w:rPr>
                <w:rFonts w:ascii="Arial" w:hAnsi="Arial" w:cs="Arial"/>
                <w:sz w:val="16"/>
                <w:szCs w:val="16"/>
              </w:rPr>
            </w:pPr>
            <w:r>
              <w:rPr>
                <w:rFonts w:ascii="Arial" w:hAnsi="Arial" w:cs="Arial"/>
                <w:sz w:val="16"/>
                <w:szCs w:val="16"/>
              </w:rPr>
              <w:t>Monitored patient’s parameters throughout the procedure</w:t>
            </w:r>
          </w:p>
        </w:tc>
        <w:tc>
          <w:tcPr>
            <w:tcW w:w="2495" w:type="dxa"/>
            <w:shd w:val="clear" w:color="auto" w:fill="F2F2F2" w:themeFill="background1" w:themeFillShade="F2"/>
          </w:tcPr>
          <w:p w14:paraId="3088EFC8" w14:textId="08B43C45" w:rsidR="00F761D1" w:rsidRPr="001C14B5" w:rsidRDefault="00F761D1" w:rsidP="00EF630F">
            <w:pPr>
              <w:spacing w:line="360" w:lineRule="auto"/>
              <w:jc w:val="right"/>
              <w:rPr>
                <w:rFonts w:ascii="Arial" w:hAnsi="Arial" w:cs="Arial"/>
                <w:sz w:val="16"/>
                <w:szCs w:val="16"/>
              </w:rPr>
            </w:pPr>
            <w:r>
              <w:rPr>
                <w:rFonts w:ascii="Arial" w:hAnsi="Arial" w:cs="Arial"/>
                <w:sz w:val="16"/>
                <w:szCs w:val="16"/>
              </w:rPr>
              <w:t>Obtaining unsollicited task-relevant information</w:t>
            </w:r>
          </w:p>
        </w:tc>
        <w:tc>
          <w:tcPr>
            <w:tcW w:w="2495" w:type="dxa"/>
            <w:tcBorders>
              <w:right w:val="single" w:sz="12" w:space="0" w:color="auto"/>
            </w:tcBorders>
          </w:tcPr>
          <w:p w14:paraId="1063A6EC" w14:textId="292FE677" w:rsidR="00F761D1" w:rsidRPr="001C14B5" w:rsidRDefault="00F761D1" w:rsidP="00316FF9">
            <w:pPr>
              <w:tabs>
                <w:tab w:val="left" w:pos="480"/>
              </w:tabs>
              <w:spacing w:line="360" w:lineRule="auto"/>
              <w:jc w:val="right"/>
              <w:rPr>
                <w:rFonts w:ascii="Arial" w:hAnsi="Arial" w:cs="Arial"/>
                <w:sz w:val="16"/>
                <w:szCs w:val="16"/>
              </w:rPr>
            </w:pPr>
            <w:r w:rsidRPr="001C14B5">
              <w:rPr>
                <w:rFonts w:ascii="Arial" w:hAnsi="Arial" w:cs="Arial"/>
                <w:sz w:val="16"/>
                <w:szCs w:val="16"/>
              </w:rPr>
              <w:t>Gathering information</w:t>
            </w:r>
          </w:p>
        </w:tc>
      </w:tr>
      <w:tr w:rsidR="00F761D1" w:rsidRPr="001C14B5" w14:paraId="0C57352A" w14:textId="77777777" w:rsidTr="0065168B">
        <w:tc>
          <w:tcPr>
            <w:tcW w:w="1668" w:type="dxa"/>
            <w:vMerge/>
            <w:tcBorders>
              <w:left w:val="single" w:sz="12" w:space="0" w:color="auto"/>
            </w:tcBorders>
            <w:shd w:val="clear" w:color="auto" w:fill="4F81BD" w:themeFill="accent1"/>
          </w:tcPr>
          <w:p w14:paraId="27722B90" w14:textId="77777777" w:rsidR="00F761D1" w:rsidRPr="001C14B5" w:rsidRDefault="00F761D1" w:rsidP="007D7DCF">
            <w:pPr>
              <w:spacing w:line="360" w:lineRule="auto"/>
              <w:rPr>
                <w:rFonts w:ascii="Arial" w:hAnsi="Arial" w:cs="Arial"/>
                <w:sz w:val="16"/>
                <w:szCs w:val="16"/>
              </w:rPr>
            </w:pPr>
          </w:p>
        </w:tc>
        <w:tc>
          <w:tcPr>
            <w:tcW w:w="2494" w:type="dxa"/>
          </w:tcPr>
          <w:p w14:paraId="61FE0761" w14:textId="578EA301" w:rsidR="00F761D1" w:rsidRPr="001C14B5" w:rsidRDefault="00F761D1" w:rsidP="00515965">
            <w:pPr>
              <w:spacing w:line="360" w:lineRule="auto"/>
              <w:jc w:val="right"/>
              <w:rPr>
                <w:rFonts w:ascii="Arial" w:hAnsi="Arial" w:cs="Arial"/>
                <w:sz w:val="16"/>
                <w:szCs w:val="16"/>
              </w:rPr>
            </w:pPr>
            <w:r w:rsidRPr="001C14B5">
              <w:rPr>
                <w:rFonts w:ascii="Arial" w:hAnsi="Arial" w:cs="Arial"/>
                <w:sz w:val="16"/>
                <w:szCs w:val="16"/>
              </w:rPr>
              <w:t>Recognising and understanding</w:t>
            </w:r>
          </w:p>
        </w:tc>
        <w:tc>
          <w:tcPr>
            <w:tcW w:w="2495" w:type="dxa"/>
            <w:shd w:val="clear" w:color="auto" w:fill="F2F2F2" w:themeFill="background1" w:themeFillShade="F2"/>
          </w:tcPr>
          <w:p w14:paraId="696E0CCC" w14:textId="2F71C19D" w:rsidR="00F761D1" w:rsidRPr="001C14B5" w:rsidRDefault="00F761D1" w:rsidP="00284767">
            <w:pPr>
              <w:spacing w:line="360" w:lineRule="auto"/>
              <w:jc w:val="right"/>
              <w:rPr>
                <w:rFonts w:ascii="Arial" w:hAnsi="Arial" w:cs="Arial"/>
                <w:sz w:val="16"/>
                <w:szCs w:val="16"/>
              </w:rPr>
            </w:pPr>
            <w:r w:rsidRPr="001C14B5">
              <w:rPr>
                <w:rFonts w:ascii="Arial" w:hAnsi="Arial" w:cs="Arial"/>
                <w:sz w:val="16"/>
                <w:szCs w:val="16"/>
              </w:rPr>
              <w:t>understanding information</w:t>
            </w:r>
          </w:p>
        </w:tc>
        <w:tc>
          <w:tcPr>
            <w:tcW w:w="2495" w:type="dxa"/>
          </w:tcPr>
          <w:p w14:paraId="3DEDD1EA" w14:textId="79B6957F" w:rsidR="00F761D1" w:rsidRPr="001C14B5" w:rsidRDefault="00F761D1" w:rsidP="00EF630F">
            <w:pPr>
              <w:spacing w:line="360" w:lineRule="auto"/>
              <w:jc w:val="right"/>
              <w:rPr>
                <w:rFonts w:ascii="Arial" w:hAnsi="Arial" w:cs="Arial"/>
                <w:sz w:val="16"/>
                <w:szCs w:val="16"/>
              </w:rPr>
            </w:pPr>
            <w:r>
              <w:rPr>
                <w:rFonts w:ascii="Arial" w:hAnsi="Arial" w:cs="Arial"/>
                <w:sz w:val="16"/>
                <w:szCs w:val="16"/>
              </w:rPr>
              <w:t>Awareness of anaesthesist</w:t>
            </w:r>
          </w:p>
        </w:tc>
        <w:tc>
          <w:tcPr>
            <w:tcW w:w="2495" w:type="dxa"/>
            <w:shd w:val="clear" w:color="auto" w:fill="F2F2F2" w:themeFill="background1" w:themeFillShade="F2"/>
          </w:tcPr>
          <w:p w14:paraId="679AD5BF" w14:textId="3C67657F" w:rsidR="00F761D1" w:rsidRPr="001C14B5" w:rsidRDefault="00F761D1" w:rsidP="00EF630F">
            <w:pPr>
              <w:spacing w:line="360" w:lineRule="auto"/>
              <w:jc w:val="right"/>
              <w:rPr>
                <w:rFonts w:ascii="Arial" w:hAnsi="Arial" w:cs="Arial"/>
                <w:sz w:val="16"/>
                <w:szCs w:val="16"/>
              </w:rPr>
            </w:pPr>
            <w:r>
              <w:rPr>
                <w:rFonts w:ascii="Arial" w:hAnsi="Arial" w:cs="Arial"/>
                <w:sz w:val="16"/>
                <w:szCs w:val="16"/>
              </w:rPr>
              <w:t>Providing unsollicited task-relevant information</w:t>
            </w:r>
          </w:p>
        </w:tc>
        <w:tc>
          <w:tcPr>
            <w:tcW w:w="2495" w:type="dxa"/>
            <w:tcBorders>
              <w:right w:val="single" w:sz="12" w:space="0" w:color="auto"/>
            </w:tcBorders>
          </w:tcPr>
          <w:p w14:paraId="3A06F520" w14:textId="39B44AD8" w:rsidR="00F761D1" w:rsidRPr="001C14B5" w:rsidRDefault="00F761D1" w:rsidP="00EF630F">
            <w:pPr>
              <w:spacing w:line="360" w:lineRule="auto"/>
              <w:jc w:val="right"/>
              <w:rPr>
                <w:rFonts w:ascii="Arial" w:hAnsi="Arial" w:cs="Arial"/>
                <w:sz w:val="16"/>
                <w:szCs w:val="16"/>
              </w:rPr>
            </w:pPr>
            <w:r w:rsidRPr="001C14B5">
              <w:rPr>
                <w:rFonts w:ascii="Arial" w:hAnsi="Arial" w:cs="Arial"/>
                <w:sz w:val="16"/>
                <w:szCs w:val="16"/>
              </w:rPr>
              <w:t>Recognising and understanding</w:t>
            </w:r>
            <w:r w:rsidR="00316FF9">
              <w:rPr>
                <w:rFonts w:ascii="Arial" w:hAnsi="Arial" w:cs="Arial"/>
                <w:sz w:val="16"/>
                <w:szCs w:val="16"/>
              </w:rPr>
              <w:t xml:space="preserve"> information</w:t>
            </w:r>
          </w:p>
        </w:tc>
      </w:tr>
      <w:tr w:rsidR="00F761D1" w:rsidRPr="001C14B5" w14:paraId="34A76574" w14:textId="77777777" w:rsidTr="0065168B">
        <w:tc>
          <w:tcPr>
            <w:tcW w:w="1668" w:type="dxa"/>
            <w:vMerge/>
            <w:tcBorders>
              <w:left w:val="single" w:sz="12" w:space="0" w:color="auto"/>
            </w:tcBorders>
            <w:shd w:val="clear" w:color="auto" w:fill="4F81BD" w:themeFill="accent1"/>
          </w:tcPr>
          <w:p w14:paraId="0C132BAB" w14:textId="77777777" w:rsidR="00F761D1" w:rsidRPr="001C14B5" w:rsidRDefault="00F761D1" w:rsidP="007D7DCF">
            <w:pPr>
              <w:spacing w:line="360" w:lineRule="auto"/>
              <w:rPr>
                <w:rFonts w:ascii="Arial" w:hAnsi="Arial" w:cs="Arial"/>
                <w:sz w:val="16"/>
                <w:szCs w:val="16"/>
              </w:rPr>
            </w:pPr>
          </w:p>
        </w:tc>
        <w:tc>
          <w:tcPr>
            <w:tcW w:w="2494" w:type="dxa"/>
          </w:tcPr>
          <w:p w14:paraId="567F004F" w14:textId="300B0B32" w:rsidR="00F761D1" w:rsidRPr="001C14B5" w:rsidRDefault="00F761D1" w:rsidP="00515965">
            <w:pPr>
              <w:spacing w:line="360" w:lineRule="auto"/>
              <w:jc w:val="right"/>
              <w:rPr>
                <w:rFonts w:ascii="Arial" w:hAnsi="Arial" w:cs="Arial"/>
                <w:sz w:val="16"/>
                <w:szCs w:val="16"/>
              </w:rPr>
            </w:pPr>
            <w:r w:rsidRPr="001C14B5">
              <w:rPr>
                <w:rFonts w:ascii="Arial" w:hAnsi="Arial" w:cs="Arial"/>
                <w:sz w:val="16"/>
                <w:szCs w:val="16"/>
              </w:rPr>
              <w:t>Anticipating</w:t>
            </w:r>
          </w:p>
        </w:tc>
        <w:tc>
          <w:tcPr>
            <w:tcW w:w="2495" w:type="dxa"/>
            <w:shd w:val="clear" w:color="auto" w:fill="F2F2F2" w:themeFill="background1" w:themeFillShade="F2"/>
          </w:tcPr>
          <w:p w14:paraId="613BB196" w14:textId="7CD50CB2" w:rsidR="00F761D1" w:rsidRPr="001C14B5" w:rsidRDefault="00F761D1" w:rsidP="001C14B5">
            <w:pPr>
              <w:spacing w:line="360" w:lineRule="auto"/>
              <w:jc w:val="right"/>
              <w:rPr>
                <w:rFonts w:ascii="Arial" w:hAnsi="Arial" w:cs="Arial"/>
                <w:sz w:val="16"/>
                <w:szCs w:val="16"/>
              </w:rPr>
            </w:pPr>
            <w:r w:rsidRPr="001C14B5">
              <w:rPr>
                <w:rFonts w:ascii="Arial" w:hAnsi="Arial" w:cs="Arial"/>
                <w:sz w:val="16"/>
                <w:szCs w:val="16"/>
              </w:rPr>
              <w:t>Implementing and reviewing decisions</w:t>
            </w:r>
          </w:p>
        </w:tc>
        <w:tc>
          <w:tcPr>
            <w:tcW w:w="2495" w:type="dxa"/>
          </w:tcPr>
          <w:p w14:paraId="5AA7561C" w14:textId="77777777" w:rsidR="00F761D1" w:rsidRDefault="00F761D1" w:rsidP="00EF630F">
            <w:pPr>
              <w:spacing w:line="360" w:lineRule="auto"/>
              <w:jc w:val="right"/>
              <w:rPr>
                <w:rFonts w:ascii="Arial" w:hAnsi="Arial" w:cs="Arial"/>
                <w:sz w:val="16"/>
                <w:szCs w:val="16"/>
              </w:rPr>
            </w:pPr>
            <w:r>
              <w:rPr>
                <w:rFonts w:ascii="Arial" w:hAnsi="Arial" w:cs="Arial"/>
                <w:sz w:val="16"/>
                <w:szCs w:val="16"/>
              </w:rPr>
              <w:t>Actively initiiates communication with anaesthesist</w:t>
            </w:r>
          </w:p>
          <w:p w14:paraId="4A18ADFE" w14:textId="6C921016" w:rsidR="0065168B" w:rsidRPr="001C14B5" w:rsidRDefault="0065168B" w:rsidP="00EF630F">
            <w:pPr>
              <w:spacing w:line="360" w:lineRule="auto"/>
              <w:jc w:val="right"/>
              <w:rPr>
                <w:rFonts w:ascii="Arial" w:hAnsi="Arial" w:cs="Arial"/>
                <w:sz w:val="16"/>
                <w:szCs w:val="16"/>
              </w:rPr>
            </w:pPr>
          </w:p>
        </w:tc>
        <w:tc>
          <w:tcPr>
            <w:tcW w:w="2495" w:type="dxa"/>
            <w:shd w:val="clear" w:color="auto" w:fill="F2F2F2" w:themeFill="background1" w:themeFillShade="F2"/>
          </w:tcPr>
          <w:p w14:paraId="2FD7D5B2" w14:textId="77777777" w:rsidR="00F761D1" w:rsidRPr="001C14B5" w:rsidRDefault="00F761D1" w:rsidP="00EF630F">
            <w:pPr>
              <w:spacing w:line="360" w:lineRule="auto"/>
              <w:jc w:val="right"/>
              <w:rPr>
                <w:rFonts w:ascii="Arial" w:hAnsi="Arial" w:cs="Arial"/>
                <w:sz w:val="16"/>
                <w:szCs w:val="16"/>
              </w:rPr>
            </w:pPr>
          </w:p>
        </w:tc>
        <w:tc>
          <w:tcPr>
            <w:tcW w:w="2495" w:type="dxa"/>
            <w:tcBorders>
              <w:right w:val="single" w:sz="12" w:space="0" w:color="auto"/>
            </w:tcBorders>
          </w:tcPr>
          <w:p w14:paraId="062DE123" w14:textId="4F201E27" w:rsidR="00F761D1" w:rsidRPr="001C14B5" w:rsidRDefault="00F761D1" w:rsidP="00EF630F">
            <w:pPr>
              <w:spacing w:line="360" w:lineRule="auto"/>
              <w:jc w:val="right"/>
              <w:rPr>
                <w:rFonts w:ascii="Arial" w:hAnsi="Arial" w:cs="Arial"/>
                <w:sz w:val="16"/>
                <w:szCs w:val="16"/>
              </w:rPr>
            </w:pPr>
            <w:r w:rsidRPr="001C14B5">
              <w:rPr>
                <w:rFonts w:ascii="Arial" w:hAnsi="Arial" w:cs="Arial"/>
                <w:sz w:val="16"/>
                <w:szCs w:val="16"/>
              </w:rPr>
              <w:t>Anticipating</w:t>
            </w:r>
          </w:p>
        </w:tc>
      </w:tr>
      <w:tr w:rsidR="00F761D1" w:rsidRPr="001C14B5" w14:paraId="11B564D1" w14:textId="77777777" w:rsidTr="0065168B">
        <w:tc>
          <w:tcPr>
            <w:tcW w:w="1668" w:type="dxa"/>
            <w:vMerge/>
            <w:tcBorders>
              <w:left w:val="single" w:sz="12" w:space="0" w:color="auto"/>
            </w:tcBorders>
            <w:shd w:val="clear" w:color="auto" w:fill="4F81BD" w:themeFill="accent1"/>
          </w:tcPr>
          <w:p w14:paraId="1FC2243A" w14:textId="77777777" w:rsidR="00F761D1" w:rsidRPr="001C14B5" w:rsidRDefault="00F761D1" w:rsidP="007D7DCF">
            <w:pPr>
              <w:spacing w:line="360" w:lineRule="auto"/>
              <w:rPr>
                <w:rFonts w:ascii="Arial" w:hAnsi="Arial" w:cs="Arial"/>
                <w:sz w:val="16"/>
                <w:szCs w:val="16"/>
              </w:rPr>
            </w:pPr>
          </w:p>
        </w:tc>
        <w:tc>
          <w:tcPr>
            <w:tcW w:w="2494" w:type="dxa"/>
            <w:shd w:val="clear" w:color="auto" w:fill="C6D9F1" w:themeFill="text2" w:themeFillTint="33"/>
          </w:tcPr>
          <w:p w14:paraId="75F48C06" w14:textId="32B943BF" w:rsidR="00F761D1" w:rsidRPr="001C14B5" w:rsidRDefault="00F761D1" w:rsidP="00515965">
            <w:pPr>
              <w:spacing w:line="360" w:lineRule="auto"/>
              <w:rPr>
                <w:rFonts w:ascii="Arial" w:hAnsi="Arial" w:cs="Arial"/>
                <w:b/>
                <w:sz w:val="16"/>
                <w:szCs w:val="16"/>
              </w:rPr>
            </w:pPr>
            <w:r w:rsidRPr="001C14B5">
              <w:rPr>
                <w:rFonts w:ascii="Arial" w:hAnsi="Arial" w:cs="Arial"/>
                <w:b/>
                <w:sz w:val="16"/>
                <w:szCs w:val="16"/>
              </w:rPr>
              <w:t>Decision making</w:t>
            </w:r>
          </w:p>
        </w:tc>
        <w:tc>
          <w:tcPr>
            <w:tcW w:w="2495" w:type="dxa"/>
            <w:shd w:val="clear" w:color="auto" w:fill="C6D9F1" w:themeFill="text2" w:themeFillTint="33"/>
          </w:tcPr>
          <w:p w14:paraId="41ACC2E8" w14:textId="387A9129" w:rsidR="00F761D1" w:rsidRPr="001C14B5" w:rsidRDefault="00F761D1" w:rsidP="005E03B4">
            <w:pPr>
              <w:spacing w:line="360" w:lineRule="auto"/>
              <w:rPr>
                <w:rFonts w:ascii="Arial" w:hAnsi="Arial" w:cs="Arial"/>
                <w:sz w:val="16"/>
                <w:szCs w:val="16"/>
              </w:rPr>
            </w:pPr>
            <w:r w:rsidRPr="005E03B4">
              <w:rPr>
                <w:rFonts w:ascii="Arial" w:hAnsi="Arial" w:cs="Arial"/>
                <w:b/>
                <w:sz w:val="16"/>
                <w:szCs w:val="16"/>
              </w:rPr>
              <w:t>Decision</w:t>
            </w:r>
            <w:r>
              <w:rPr>
                <w:rFonts w:ascii="Arial" w:hAnsi="Arial" w:cs="Arial"/>
                <w:sz w:val="16"/>
                <w:szCs w:val="16"/>
              </w:rPr>
              <w:t xml:space="preserve"> </w:t>
            </w:r>
            <w:r w:rsidRPr="005E03B4">
              <w:rPr>
                <w:rFonts w:ascii="Arial" w:hAnsi="Arial" w:cs="Arial"/>
                <w:b/>
                <w:sz w:val="16"/>
                <w:szCs w:val="16"/>
              </w:rPr>
              <w:t>making</w:t>
            </w:r>
          </w:p>
        </w:tc>
        <w:tc>
          <w:tcPr>
            <w:tcW w:w="2495" w:type="dxa"/>
            <w:shd w:val="clear" w:color="auto" w:fill="C6D9F1" w:themeFill="text2" w:themeFillTint="33"/>
          </w:tcPr>
          <w:p w14:paraId="1BBE1A85" w14:textId="77777777" w:rsidR="00F761D1" w:rsidRPr="00EF630F" w:rsidRDefault="00F761D1" w:rsidP="00EF630F">
            <w:pPr>
              <w:spacing w:line="360" w:lineRule="auto"/>
              <w:rPr>
                <w:rFonts w:ascii="Arial" w:hAnsi="Arial" w:cs="Arial"/>
                <w:b/>
                <w:sz w:val="16"/>
                <w:szCs w:val="16"/>
              </w:rPr>
            </w:pPr>
          </w:p>
        </w:tc>
        <w:tc>
          <w:tcPr>
            <w:tcW w:w="2495" w:type="dxa"/>
            <w:shd w:val="clear" w:color="auto" w:fill="C6D9F1" w:themeFill="text2" w:themeFillTint="33"/>
          </w:tcPr>
          <w:p w14:paraId="74304129" w14:textId="77777777" w:rsidR="00F761D1" w:rsidRDefault="00F761D1" w:rsidP="00EF630F">
            <w:pPr>
              <w:spacing w:line="360" w:lineRule="auto"/>
              <w:rPr>
                <w:rFonts w:ascii="Arial" w:hAnsi="Arial" w:cs="Arial"/>
                <w:b/>
                <w:sz w:val="16"/>
                <w:szCs w:val="16"/>
              </w:rPr>
            </w:pPr>
            <w:r>
              <w:rPr>
                <w:rFonts w:ascii="Arial" w:hAnsi="Arial" w:cs="Arial"/>
                <w:b/>
                <w:sz w:val="16"/>
                <w:szCs w:val="16"/>
              </w:rPr>
              <w:t>Decision making</w:t>
            </w:r>
          </w:p>
          <w:p w14:paraId="670C2ACB" w14:textId="65AD8317" w:rsidR="002B13E5" w:rsidRPr="00EF630F" w:rsidRDefault="002B13E5" w:rsidP="00EF630F">
            <w:pPr>
              <w:spacing w:line="360" w:lineRule="auto"/>
              <w:rPr>
                <w:rFonts w:ascii="Arial" w:hAnsi="Arial" w:cs="Arial"/>
                <w:b/>
                <w:sz w:val="16"/>
                <w:szCs w:val="16"/>
              </w:rPr>
            </w:pPr>
          </w:p>
        </w:tc>
        <w:tc>
          <w:tcPr>
            <w:tcW w:w="2495" w:type="dxa"/>
            <w:tcBorders>
              <w:right w:val="single" w:sz="12" w:space="0" w:color="auto"/>
            </w:tcBorders>
            <w:shd w:val="clear" w:color="auto" w:fill="C6D9F1" w:themeFill="text2" w:themeFillTint="33"/>
          </w:tcPr>
          <w:p w14:paraId="58D29CB7" w14:textId="77777777" w:rsidR="00F761D1" w:rsidRPr="00EF630F" w:rsidRDefault="00F761D1" w:rsidP="00EF630F">
            <w:pPr>
              <w:spacing w:line="360" w:lineRule="auto"/>
              <w:rPr>
                <w:rFonts w:ascii="Arial" w:hAnsi="Arial" w:cs="Arial"/>
                <w:b/>
                <w:sz w:val="16"/>
                <w:szCs w:val="16"/>
              </w:rPr>
            </w:pPr>
          </w:p>
        </w:tc>
      </w:tr>
      <w:tr w:rsidR="00F761D1" w:rsidRPr="001C14B5" w14:paraId="2B83E060" w14:textId="77777777" w:rsidTr="0065168B">
        <w:tc>
          <w:tcPr>
            <w:tcW w:w="1668" w:type="dxa"/>
            <w:vMerge/>
            <w:tcBorders>
              <w:left w:val="single" w:sz="12" w:space="0" w:color="auto"/>
            </w:tcBorders>
            <w:shd w:val="clear" w:color="auto" w:fill="4F81BD" w:themeFill="accent1"/>
          </w:tcPr>
          <w:p w14:paraId="5A576F5E" w14:textId="77777777" w:rsidR="00F761D1" w:rsidRPr="001C14B5" w:rsidRDefault="00F761D1" w:rsidP="007D7DCF">
            <w:pPr>
              <w:spacing w:line="360" w:lineRule="auto"/>
              <w:rPr>
                <w:rFonts w:ascii="Arial" w:hAnsi="Arial" w:cs="Arial"/>
                <w:sz w:val="16"/>
                <w:szCs w:val="16"/>
              </w:rPr>
            </w:pPr>
          </w:p>
        </w:tc>
        <w:tc>
          <w:tcPr>
            <w:tcW w:w="2494" w:type="dxa"/>
          </w:tcPr>
          <w:p w14:paraId="67585B8E" w14:textId="0868D447" w:rsidR="00F761D1" w:rsidRPr="001C14B5" w:rsidRDefault="00F761D1" w:rsidP="00515965">
            <w:pPr>
              <w:spacing w:line="360" w:lineRule="auto"/>
              <w:jc w:val="right"/>
              <w:rPr>
                <w:rFonts w:ascii="Arial" w:hAnsi="Arial" w:cs="Arial"/>
                <w:sz w:val="16"/>
                <w:szCs w:val="16"/>
              </w:rPr>
            </w:pPr>
            <w:r w:rsidRPr="001C14B5">
              <w:rPr>
                <w:rFonts w:ascii="Arial" w:hAnsi="Arial" w:cs="Arial"/>
                <w:sz w:val="16"/>
                <w:szCs w:val="16"/>
              </w:rPr>
              <w:t>Identifying options</w:t>
            </w:r>
          </w:p>
        </w:tc>
        <w:tc>
          <w:tcPr>
            <w:tcW w:w="2495" w:type="dxa"/>
            <w:shd w:val="clear" w:color="auto" w:fill="F2F2F2" w:themeFill="background1" w:themeFillShade="F2"/>
          </w:tcPr>
          <w:p w14:paraId="43BD51B1" w14:textId="511F982B" w:rsidR="00F761D1" w:rsidRPr="001C14B5" w:rsidRDefault="00F761D1" w:rsidP="005E03B4">
            <w:pPr>
              <w:spacing w:line="360" w:lineRule="auto"/>
              <w:jc w:val="right"/>
              <w:rPr>
                <w:rFonts w:ascii="Arial" w:hAnsi="Arial" w:cs="Arial"/>
                <w:sz w:val="16"/>
                <w:szCs w:val="16"/>
              </w:rPr>
            </w:pPr>
            <w:r>
              <w:rPr>
                <w:rFonts w:ascii="Arial" w:hAnsi="Arial" w:cs="Arial"/>
                <w:sz w:val="16"/>
                <w:szCs w:val="16"/>
              </w:rPr>
              <w:t>Considering options</w:t>
            </w:r>
          </w:p>
        </w:tc>
        <w:tc>
          <w:tcPr>
            <w:tcW w:w="2495" w:type="dxa"/>
          </w:tcPr>
          <w:p w14:paraId="50F3DDD9" w14:textId="77777777" w:rsidR="00F761D1" w:rsidRPr="001C14B5" w:rsidRDefault="00F761D1" w:rsidP="007D7DCF">
            <w:pPr>
              <w:spacing w:line="360" w:lineRule="auto"/>
              <w:jc w:val="center"/>
              <w:rPr>
                <w:rFonts w:ascii="Arial" w:hAnsi="Arial" w:cs="Arial"/>
                <w:sz w:val="16"/>
                <w:szCs w:val="16"/>
              </w:rPr>
            </w:pPr>
          </w:p>
        </w:tc>
        <w:tc>
          <w:tcPr>
            <w:tcW w:w="2495" w:type="dxa"/>
            <w:shd w:val="clear" w:color="auto" w:fill="F2F2F2" w:themeFill="background1" w:themeFillShade="F2"/>
          </w:tcPr>
          <w:p w14:paraId="3692B2E9" w14:textId="4C8AEDE9" w:rsidR="00F761D1" w:rsidRPr="001C14B5" w:rsidRDefault="00F761D1" w:rsidP="00BC61EA">
            <w:pPr>
              <w:spacing w:line="360" w:lineRule="auto"/>
              <w:jc w:val="right"/>
              <w:rPr>
                <w:rFonts w:ascii="Arial" w:hAnsi="Arial" w:cs="Arial"/>
                <w:sz w:val="16"/>
                <w:szCs w:val="16"/>
              </w:rPr>
            </w:pPr>
            <w:r>
              <w:rPr>
                <w:rFonts w:ascii="Arial" w:hAnsi="Arial" w:cs="Arial"/>
                <w:sz w:val="16"/>
                <w:szCs w:val="16"/>
              </w:rPr>
              <w:t>Considering options</w:t>
            </w:r>
          </w:p>
        </w:tc>
        <w:tc>
          <w:tcPr>
            <w:tcW w:w="2495" w:type="dxa"/>
            <w:tcBorders>
              <w:right w:val="single" w:sz="12" w:space="0" w:color="auto"/>
            </w:tcBorders>
          </w:tcPr>
          <w:p w14:paraId="34E66FC2" w14:textId="77777777" w:rsidR="00F761D1" w:rsidRPr="001C14B5" w:rsidRDefault="00F761D1" w:rsidP="007D7DCF">
            <w:pPr>
              <w:spacing w:line="360" w:lineRule="auto"/>
              <w:jc w:val="center"/>
              <w:rPr>
                <w:rFonts w:ascii="Arial" w:hAnsi="Arial" w:cs="Arial"/>
                <w:sz w:val="16"/>
                <w:szCs w:val="16"/>
              </w:rPr>
            </w:pPr>
          </w:p>
        </w:tc>
      </w:tr>
      <w:tr w:rsidR="00F761D1" w:rsidRPr="001C14B5" w14:paraId="1E48DF0C" w14:textId="77777777" w:rsidTr="0065168B">
        <w:tc>
          <w:tcPr>
            <w:tcW w:w="1668" w:type="dxa"/>
            <w:vMerge/>
            <w:tcBorders>
              <w:left w:val="single" w:sz="12" w:space="0" w:color="auto"/>
            </w:tcBorders>
            <w:shd w:val="clear" w:color="auto" w:fill="4F81BD" w:themeFill="accent1"/>
          </w:tcPr>
          <w:p w14:paraId="16EE4319" w14:textId="77777777" w:rsidR="00F761D1" w:rsidRPr="001C14B5" w:rsidRDefault="00F761D1" w:rsidP="007D7DCF">
            <w:pPr>
              <w:spacing w:line="360" w:lineRule="auto"/>
              <w:rPr>
                <w:rFonts w:ascii="Arial" w:hAnsi="Arial" w:cs="Arial"/>
                <w:sz w:val="16"/>
                <w:szCs w:val="16"/>
              </w:rPr>
            </w:pPr>
          </w:p>
        </w:tc>
        <w:tc>
          <w:tcPr>
            <w:tcW w:w="2494" w:type="dxa"/>
          </w:tcPr>
          <w:p w14:paraId="4D90E49B" w14:textId="11FB3283" w:rsidR="00F761D1" w:rsidRPr="001C14B5" w:rsidRDefault="00F761D1" w:rsidP="00515965">
            <w:pPr>
              <w:spacing w:line="360" w:lineRule="auto"/>
              <w:jc w:val="right"/>
              <w:rPr>
                <w:rFonts w:ascii="Arial" w:hAnsi="Arial" w:cs="Arial"/>
                <w:sz w:val="16"/>
                <w:szCs w:val="16"/>
              </w:rPr>
            </w:pPr>
            <w:r w:rsidRPr="001C14B5">
              <w:rPr>
                <w:rFonts w:ascii="Arial" w:hAnsi="Arial" w:cs="Arial"/>
                <w:sz w:val="16"/>
                <w:szCs w:val="16"/>
              </w:rPr>
              <w:t>Balancing risks and selecting options</w:t>
            </w:r>
          </w:p>
        </w:tc>
        <w:tc>
          <w:tcPr>
            <w:tcW w:w="2495" w:type="dxa"/>
            <w:shd w:val="clear" w:color="auto" w:fill="F2F2F2" w:themeFill="background1" w:themeFillShade="F2"/>
          </w:tcPr>
          <w:p w14:paraId="4A9EF5EF" w14:textId="441D82B6" w:rsidR="00F761D1" w:rsidRPr="001C14B5" w:rsidRDefault="00F761D1" w:rsidP="005E03B4">
            <w:pPr>
              <w:spacing w:line="360" w:lineRule="auto"/>
              <w:jc w:val="right"/>
              <w:rPr>
                <w:rFonts w:ascii="Arial" w:hAnsi="Arial" w:cs="Arial"/>
                <w:sz w:val="16"/>
                <w:szCs w:val="16"/>
              </w:rPr>
            </w:pPr>
            <w:r>
              <w:rPr>
                <w:rFonts w:ascii="Arial" w:hAnsi="Arial" w:cs="Arial"/>
                <w:sz w:val="16"/>
                <w:szCs w:val="16"/>
              </w:rPr>
              <w:t>Selecting and comunicating options</w:t>
            </w:r>
          </w:p>
        </w:tc>
        <w:tc>
          <w:tcPr>
            <w:tcW w:w="2495" w:type="dxa"/>
          </w:tcPr>
          <w:p w14:paraId="4F4DB3AE" w14:textId="77777777" w:rsidR="00F761D1" w:rsidRPr="001C14B5" w:rsidRDefault="00F761D1" w:rsidP="007D7DCF">
            <w:pPr>
              <w:spacing w:line="360" w:lineRule="auto"/>
              <w:jc w:val="center"/>
              <w:rPr>
                <w:rFonts w:ascii="Arial" w:hAnsi="Arial" w:cs="Arial"/>
                <w:sz w:val="16"/>
                <w:szCs w:val="16"/>
              </w:rPr>
            </w:pPr>
          </w:p>
        </w:tc>
        <w:tc>
          <w:tcPr>
            <w:tcW w:w="2495" w:type="dxa"/>
            <w:shd w:val="clear" w:color="auto" w:fill="F2F2F2" w:themeFill="background1" w:themeFillShade="F2"/>
          </w:tcPr>
          <w:p w14:paraId="72F2FC97" w14:textId="08D5D459" w:rsidR="00F761D1" w:rsidRPr="001C14B5" w:rsidRDefault="00F761D1" w:rsidP="00BC61EA">
            <w:pPr>
              <w:spacing w:line="360" w:lineRule="auto"/>
              <w:jc w:val="right"/>
              <w:rPr>
                <w:rFonts w:ascii="Arial" w:hAnsi="Arial" w:cs="Arial"/>
                <w:sz w:val="16"/>
                <w:szCs w:val="16"/>
              </w:rPr>
            </w:pPr>
            <w:r>
              <w:rPr>
                <w:rFonts w:ascii="Arial" w:hAnsi="Arial" w:cs="Arial"/>
                <w:sz w:val="16"/>
                <w:szCs w:val="16"/>
              </w:rPr>
              <w:t>Selecting options</w:t>
            </w:r>
          </w:p>
        </w:tc>
        <w:tc>
          <w:tcPr>
            <w:tcW w:w="2495" w:type="dxa"/>
            <w:tcBorders>
              <w:right w:val="single" w:sz="12" w:space="0" w:color="auto"/>
            </w:tcBorders>
          </w:tcPr>
          <w:p w14:paraId="6ED119A6" w14:textId="77777777" w:rsidR="00F761D1" w:rsidRPr="001C14B5" w:rsidRDefault="00F761D1" w:rsidP="007D7DCF">
            <w:pPr>
              <w:spacing w:line="360" w:lineRule="auto"/>
              <w:jc w:val="center"/>
              <w:rPr>
                <w:rFonts w:ascii="Arial" w:hAnsi="Arial" w:cs="Arial"/>
                <w:sz w:val="16"/>
                <w:szCs w:val="16"/>
              </w:rPr>
            </w:pPr>
          </w:p>
        </w:tc>
      </w:tr>
      <w:tr w:rsidR="00F761D1" w:rsidRPr="001C14B5" w14:paraId="38190B4F" w14:textId="77777777" w:rsidTr="0065168B">
        <w:tc>
          <w:tcPr>
            <w:tcW w:w="1668" w:type="dxa"/>
            <w:vMerge/>
            <w:tcBorders>
              <w:left w:val="single" w:sz="12" w:space="0" w:color="auto"/>
              <w:bottom w:val="single" w:sz="12" w:space="0" w:color="auto"/>
            </w:tcBorders>
            <w:shd w:val="clear" w:color="auto" w:fill="4F81BD" w:themeFill="accent1"/>
          </w:tcPr>
          <w:p w14:paraId="72F2C9DC" w14:textId="77777777" w:rsidR="00F761D1" w:rsidRPr="001C14B5" w:rsidRDefault="00F761D1" w:rsidP="007D7DCF">
            <w:pPr>
              <w:spacing w:line="360" w:lineRule="auto"/>
              <w:rPr>
                <w:rFonts w:ascii="Arial" w:hAnsi="Arial" w:cs="Arial"/>
                <w:sz w:val="16"/>
                <w:szCs w:val="16"/>
              </w:rPr>
            </w:pPr>
          </w:p>
        </w:tc>
        <w:tc>
          <w:tcPr>
            <w:tcW w:w="2494" w:type="dxa"/>
            <w:tcBorders>
              <w:bottom w:val="single" w:sz="12" w:space="0" w:color="auto"/>
            </w:tcBorders>
          </w:tcPr>
          <w:p w14:paraId="67370105" w14:textId="3B7C04D1" w:rsidR="00F761D1" w:rsidRPr="001C14B5" w:rsidRDefault="00F761D1" w:rsidP="00515965">
            <w:pPr>
              <w:spacing w:line="360" w:lineRule="auto"/>
              <w:jc w:val="right"/>
              <w:rPr>
                <w:rFonts w:ascii="Arial" w:hAnsi="Arial" w:cs="Arial"/>
                <w:sz w:val="16"/>
                <w:szCs w:val="16"/>
              </w:rPr>
            </w:pPr>
            <w:r w:rsidRPr="001C14B5">
              <w:rPr>
                <w:rFonts w:ascii="Arial" w:hAnsi="Arial" w:cs="Arial"/>
                <w:sz w:val="16"/>
                <w:szCs w:val="16"/>
              </w:rPr>
              <w:t>Re-evaluating</w:t>
            </w:r>
          </w:p>
        </w:tc>
        <w:tc>
          <w:tcPr>
            <w:tcW w:w="2495" w:type="dxa"/>
            <w:tcBorders>
              <w:bottom w:val="single" w:sz="12" w:space="0" w:color="auto"/>
            </w:tcBorders>
            <w:shd w:val="clear" w:color="auto" w:fill="F2F2F2" w:themeFill="background1" w:themeFillShade="F2"/>
          </w:tcPr>
          <w:p w14:paraId="609F4524" w14:textId="77777777" w:rsidR="00F761D1" w:rsidRDefault="00F761D1" w:rsidP="005E03B4">
            <w:pPr>
              <w:spacing w:line="360" w:lineRule="auto"/>
              <w:jc w:val="right"/>
              <w:rPr>
                <w:rFonts w:ascii="Arial" w:hAnsi="Arial" w:cs="Arial"/>
                <w:sz w:val="16"/>
                <w:szCs w:val="16"/>
              </w:rPr>
            </w:pPr>
            <w:r>
              <w:rPr>
                <w:rFonts w:ascii="Arial" w:hAnsi="Arial" w:cs="Arial"/>
                <w:sz w:val="16"/>
                <w:szCs w:val="16"/>
              </w:rPr>
              <w:t>Implementing and reviewing decisions</w:t>
            </w:r>
          </w:p>
          <w:p w14:paraId="442EFFA6" w14:textId="3B2C58D5" w:rsidR="0065168B" w:rsidRPr="001C14B5" w:rsidRDefault="0065168B" w:rsidP="005E03B4">
            <w:pPr>
              <w:spacing w:line="360" w:lineRule="auto"/>
              <w:jc w:val="right"/>
              <w:rPr>
                <w:rFonts w:ascii="Arial" w:hAnsi="Arial" w:cs="Arial"/>
                <w:sz w:val="16"/>
                <w:szCs w:val="16"/>
              </w:rPr>
            </w:pPr>
          </w:p>
        </w:tc>
        <w:tc>
          <w:tcPr>
            <w:tcW w:w="2495" w:type="dxa"/>
            <w:tcBorders>
              <w:bottom w:val="single" w:sz="12" w:space="0" w:color="auto"/>
            </w:tcBorders>
          </w:tcPr>
          <w:p w14:paraId="5A124D2F" w14:textId="77777777" w:rsidR="00F761D1" w:rsidRPr="001C14B5" w:rsidRDefault="00F761D1" w:rsidP="007D7DCF">
            <w:pPr>
              <w:spacing w:line="360" w:lineRule="auto"/>
              <w:jc w:val="center"/>
              <w:rPr>
                <w:rFonts w:ascii="Arial" w:hAnsi="Arial" w:cs="Arial"/>
                <w:sz w:val="16"/>
                <w:szCs w:val="16"/>
              </w:rPr>
            </w:pPr>
          </w:p>
        </w:tc>
        <w:tc>
          <w:tcPr>
            <w:tcW w:w="2495" w:type="dxa"/>
            <w:tcBorders>
              <w:bottom w:val="single" w:sz="12" w:space="0" w:color="auto"/>
            </w:tcBorders>
            <w:shd w:val="clear" w:color="auto" w:fill="F2F2F2" w:themeFill="background1" w:themeFillShade="F2"/>
          </w:tcPr>
          <w:p w14:paraId="0B27E1AA" w14:textId="0E3FFF80" w:rsidR="00F761D1" w:rsidRPr="001C14B5" w:rsidRDefault="00F761D1" w:rsidP="00BC61EA">
            <w:pPr>
              <w:spacing w:line="360" w:lineRule="auto"/>
              <w:jc w:val="right"/>
              <w:rPr>
                <w:rFonts w:ascii="Arial" w:hAnsi="Arial" w:cs="Arial"/>
                <w:sz w:val="16"/>
                <w:szCs w:val="16"/>
              </w:rPr>
            </w:pPr>
            <w:r>
              <w:rPr>
                <w:rFonts w:ascii="Arial" w:hAnsi="Arial" w:cs="Arial"/>
                <w:sz w:val="16"/>
                <w:szCs w:val="16"/>
              </w:rPr>
              <w:t>Implement and review decisions</w:t>
            </w:r>
          </w:p>
        </w:tc>
        <w:tc>
          <w:tcPr>
            <w:tcW w:w="2495" w:type="dxa"/>
            <w:tcBorders>
              <w:bottom w:val="single" w:sz="12" w:space="0" w:color="auto"/>
              <w:right w:val="single" w:sz="12" w:space="0" w:color="auto"/>
            </w:tcBorders>
          </w:tcPr>
          <w:p w14:paraId="1408E537" w14:textId="77777777" w:rsidR="00F761D1" w:rsidRPr="001C14B5" w:rsidRDefault="00F761D1" w:rsidP="007D7DCF">
            <w:pPr>
              <w:spacing w:line="360" w:lineRule="auto"/>
              <w:jc w:val="center"/>
              <w:rPr>
                <w:rFonts w:ascii="Arial" w:hAnsi="Arial" w:cs="Arial"/>
                <w:sz w:val="16"/>
                <w:szCs w:val="16"/>
              </w:rPr>
            </w:pPr>
          </w:p>
        </w:tc>
      </w:tr>
      <w:tr w:rsidR="00F761D1" w:rsidRPr="001C14B5" w14:paraId="69C0B8DF" w14:textId="77777777" w:rsidTr="0065168B">
        <w:tc>
          <w:tcPr>
            <w:tcW w:w="1668" w:type="dxa"/>
            <w:vMerge w:val="restart"/>
            <w:tcBorders>
              <w:top w:val="single" w:sz="12" w:space="0" w:color="auto"/>
              <w:left w:val="single" w:sz="12" w:space="0" w:color="auto"/>
            </w:tcBorders>
            <w:shd w:val="clear" w:color="auto" w:fill="9BBB59" w:themeFill="accent3"/>
          </w:tcPr>
          <w:p w14:paraId="04800882" w14:textId="2B17F44E" w:rsidR="00F761D1" w:rsidRPr="001C14B5" w:rsidRDefault="00F761D1" w:rsidP="007D7DCF">
            <w:pPr>
              <w:spacing w:line="360" w:lineRule="auto"/>
              <w:rPr>
                <w:rFonts w:ascii="Arial" w:hAnsi="Arial" w:cs="Arial"/>
                <w:b/>
                <w:sz w:val="16"/>
                <w:szCs w:val="16"/>
              </w:rPr>
            </w:pPr>
            <w:r w:rsidRPr="001C14B5">
              <w:rPr>
                <w:rFonts w:ascii="Arial" w:hAnsi="Arial" w:cs="Arial"/>
                <w:b/>
                <w:sz w:val="16"/>
                <w:szCs w:val="16"/>
              </w:rPr>
              <w:t>Social skil</w:t>
            </w:r>
            <w:r w:rsidRPr="00716626">
              <w:rPr>
                <w:rFonts w:ascii="Arial" w:hAnsi="Arial" w:cs="Arial"/>
                <w:b/>
                <w:sz w:val="16"/>
                <w:szCs w:val="16"/>
                <w:shd w:val="clear" w:color="auto" w:fill="E36C0A" w:themeFill="accent6" w:themeFillShade="BF"/>
              </w:rPr>
              <w:t>l</w:t>
            </w:r>
            <w:r w:rsidRPr="001C14B5">
              <w:rPr>
                <w:rFonts w:ascii="Arial" w:hAnsi="Arial" w:cs="Arial"/>
                <w:b/>
                <w:sz w:val="16"/>
                <w:szCs w:val="16"/>
              </w:rPr>
              <w:t>s</w:t>
            </w:r>
          </w:p>
        </w:tc>
        <w:tc>
          <w:tcPr>
            <w:tcW w:w="2494" w:type="dxa"/>
            <w:tcBorders>
              <w:top w:val="single" w:sz="12" w:space="0" w:color="auto"/>
            </w:tcBorders>
            <w:shd w:val="clear" w:color="auto" w:fill="D6E3BC" w:themeFill="accent3" w:themeFillTint="66"/>
          </w:tcPr>
          <w:p w14:paraId="3ED31355" w14:textId="17D017E6" w:rsidR="00F761D1" w:rsidRPr="001C14B5" w:rsidRDefault="00F761D1" w:rsidP="00515965">
            <w:pPr>
              <w:spacing w:line="360" w:lineRule="auto"/>
              <w:rPr>
                <w:rFonts w:ascii="Arial" w:hAnsi="Arial" w:cs="Arial"/>
                <w:b/>
                <w:sz w:val="16"/>
                <w:szCs w:val="16"/>
              </w:rPr>
            </w:pPr>
            <w:r w:rsidRPr="001C14B5">
              <w:rPr>
                <w:rFonts w:ascii="Arial" w:hAnsi="Arial" w:cs="Arial"/>
                <w:b/>
                <w:sz w:val="16"/>
                <w:szCs w:val="16"/>
              </w:rPr>
              <w:t>Team working</w:t>
            </w:r>
          </w:p>
        </w:tc>
        <w:tc>
          <w:tcPr>
            <w:tcW w:w="2495" w:type="dxa"/>
            <w:tcBorders>
              <w:top w:val="single" w:sz="12" w:space="0" w:color="auto"/>
            </w:tcBorders>
            <w:shd w:val="clear" w:color="auto" w:fill="D6E3BC" w:themeFill="accent3" w:themeFillTint="66"/>
          </w:tcPr>
          <w:p w14:paraId="42996EE2" w14:textId="1454F5B0" w:rsidR="00F761D1" w:rsidRPr="001C14B5" w:rsidRDefault="00F761D1" w:rsidP="001C14B5">
            <w:pPr>
              <w:spacing w:line="360" w:lineRule="auto"/>
              <w:rPr>
                <w:rFonts w:ascii="Arial" w:hAnsi="Arial" w:cs="Arial"/>
                <w:b/>
                <w:sz w:val="16"/>
                <w:szCs w:val="16"/>
              </w:rPr>
            </w:pPr>
            <w:r w:rsidRPr="001C14B5">
              <w:rPr>
                <w:rFonts w:ascii="Arial" w:hAnsi="Arial" w:cs="Arial"/>
                <w:b/>
                <w:sz w:val="16"/>
                <w:szCs w:val="16"/>
              </w:rPr>
              <w:t>Communication and Teamwork</w:t>
            </w:r>
          </w:p>
        </w:tc>
        <w:tc>
          <w:tcPr>
            <w:tcW w:w="2495" w:type="dxa"/>
            <w:tcBorders>
              <w:top w:val="single" w:sz="12" w:space="0" w:color="auto"/>
            </w:tcBorders>
            <w:shd w:val="clear" w:color="auto" w:fill="D6E3BC" w:themeFill="accent3" w:themeFillTint="66"/>
          </w:tcPr>
          <w:p w14:paraId="133FA720" w14:textId="3A800C03" w:rsidR="00F761D1" w:rsidRPr="00EF630F" w:rsidRDefault="00F761D1" w:rsidP="00EF630F">
            <w:pPr>
              <w:spacing w:line="360" w:lineRule="auto"/>
              <w:rPr>
                <w:rFonts w:ascii="Arial" w:hAnsi="Arial" w:cs="Arial"/>
                <w:b/>
                <w:sz w:val="16"/>
                <w:szCs w:val="16"/>
              </w:rPr>
            </w:pPr>
            <w:r>
              <w:rPr>
                <w:rFonts w:ascii="Arial" w:hAnsi="Arial" w:cs="Arial"/>
                <w:b/>
                <w:sz w:val="16"/>
                <w:szCs w:val="16"/>
              </w:rPr>
              <w:t>Communication and interaction</w:t>
            </w:r>
          </w:p>
        </w:tc>
        <w:tc>
          <w:tcPr>
            <w:tcW w:w="2495" w:type="dxa"/>
            <w:tcBorders>
              <w:top w:val="single" w:sz="12" w:space="0" w:color="auto"/>
            </w:tcBorders>
            <w:shd w:val="clear" w:color="auto" w:fill="D6E3BC" w:themeFill="accent3" w:themeFillTint="66"/>
          </w:tcPr>
          <w:p w14:paraId="0BFB33FF" w14:textId="48398892" w:rsidR="00F761D1" w:rsidRPr="00EF630F" w:rsidRDefault="00F761D1" w:rsidP="00EF630F">
            <w:pPr>
              <w:spacing w:line="360" w:lineRule="auto"/>
              <w:rPr>
                <w:rFonts w:ascii="Arial" w:hAnsi="Arial" w:cs="Arial"/>
                <w:b/>
                <w:sz w:val="16"/>
                <w:szCs w:val="16"/>
              </w:rPr>
            </w:pPr>
            <w:r>
              <w:rPr>
                <w:rFonts w:ascii="Arial" w:hAnsi="Arial" w:cs="Arial"/>
                <w:b/>
                <w:sz w:val="16"/>
                <w:szCs w:val="16"/>
              </w:rPr>
              <w:t>Cooperating and teamwork</w:t>
            </w:r>
          </w:p>
        </w:tc>
        <w:tc>
          <w:tcPr>
            <w:tcW w:w="2495" w:type="dxa"/>
            <w:tcBorders>
              <w:top w:val="single" w:sz="12" w:space="0" w:color="auto"/>
              <w:right w:val="single" w:sz="12" w:space="0" w:color="auto"/>
            </w:tcBorders>
            <w:shd w:val="clear" w:color="auto" w:fill="D6E3BC" w:themeFill="accent3" w:themeFillTint="66"/>
          </w:tcPr>
          <w:p w14:paraId="3F06680C" w14:textId="2CA0FDFC" w:rsidR="00F761D1" w:rsidRPr="00EF630F" w:rsidRDefault="00316FF9" w:rsidP="00EF630F">
            <w:pPr>
              <w:spacing w:line="360" w:lineRule="auto"/>
              <w:rPr>
                <w:rFonts w:ascii="Arial" w:hAnsi="Arial" w:cs="Arial"/>
                <w:b/>
                <w:sz w:val="16"/>
                <w:szCs w:val="16"/>
              </w:rPr>
            </w:pPr>
            <w:r w:rsidRPr="001C14B5">
              <w:rPr>
                <w:rFonts w:ascii="Arial" w:hAnsi="Arial" w:cs="Arial"/>
                <w:b/>
                <w:sz w:val="16"/>
                <w:szCs w:val="16"/>
              </w:rPr>
              <w:t>Communication and Teamwork</w:t>
            </w:r>
          </w:p>
        </w:tc>
      </w:tr>
      <w:tr w:rsidR="00F761D1" w:rsidRPr="001C14B5" w14:paraId="1894E1CC" w14:textId="77777777" w:rsidTr="0065168B">
        <w:tc>
          <w:tcPr>
            <w:tcW w:w="1668" w:type="dxa"/>
            <w:vMerge/>
            <w:tcBorders>
              <w:left w:val="single" w:sz="12" w:space="0" w:color="auto"/>
            </w:tcBorders>
            <w:shd w:val="clear" w:color="auto" w:fill="9BBB59" w:themeFill="accent3"/>
          </w:tcPr>
          <w:p w14:paraId="4D33EE94" w14:textId="77777777" w:rsidR="00F761D1" w:rsidRPr="001C14B5" w:rsidRDefault="00F761D1" w:rsidP="007D7DCF">
            <w:pPr>
              <w:spacing w:line="360" w:lineRule="auto"/>
              <w:rPr>
                <w:rFonts w:ascii="Arial" w:hAnsi="Arial" w:cs="Arial"/>
                <w:sz w:val="16"/>
                <w:szCs w:val="16"/>
              </w:rPr>
            </w:pPr>
          </w:p>
        </w:tc>
        <w:tc>
          <w:tcPr>
            <w:tcW w:w="2494" w:type="dxa"/>
          </w:tcPr>
          <w:p w14:paraId="5C547B6E" w14:textId="1A621F81" w:rsidR="00F761D1" w:rsidRPr="001C14B5" w:rsidRDefault="00F761D1" w:rsidP="001742E9">
            <w:pPr>
              <w:spacing w:line="360" w:lineRule="auto"/>
              <w:jc w:val="right"/>
              <w:rPr>
                <w:rFonts w:ascii="Arial" w:hAnsi="Arial" w:cs="Arial"/>
                <w:sz w:val="16"/>
                <w:szCs w:val="16"/>
              </w:rPr>
            </w:pPr>
            <w:r w:rsidRPr="001C14B5">
              <w:rPr>
                <w:rFonts w:ascii="Arial" w:hAnsi="Arial" w:cs="Arial"/>
                <w:sz w:val="16"/>
                <w:szCs w:val="16"/>
              </w:rPr>
              <w:t>Coordinating activities</w:t>
            </w:r>
            <w:r>
              <w:rPr>
                <w:rFonts w:ascii="Arial" w:hAnsi="Arial" w:cs="Arial"/>
                <w:sz w:val="16"/>
                <w:szCs w:val="16"/>
              </w:rPr>
              <w:t xml:space="preserve"> with team members</w:t>
            </w:r>
          </w:p>
        </w:tc>
        <w:tc>
          <w:tcPr>
            <w:tcW w:w="2495" w:type="dxa"/>
            <w:shd w:val="clear" w:color="auto" w:fill="F2F2F2" w:themeFill="background1" w:themeFillShade="F2"/>
          </w:tcPr>
          <w:p w14:paraId="301018BB" w14:textId="5BEF2A70" w:rsidR="002B0358" w:rsidRDefault="002B0358" w:rsidP="00587ABA">
            <w:pPr>
              <w:spacing w:line="360" w:lineRule="auto"/>
              <w:jc w:val="right"/>
              <w:rPr>
                <w:rFonts w:ascii="Arial" w:hAnsi="Arial" w:cs="Arial"/>
                <w:sz w:val="16"/>
                <w:szCs w:val="16"/>
              </w:rPr>
            </w:pPr>
            <w:r>
              <w:rPr>
                <w:rFonts w:ascii="Arial" w:hAnsi="Arial" w:cs="Arial"/>
                <w:sz w:val="16"/>
                <w:szCs w:val="16"/>
              </w:rPr>
              <w:t>Exchanging information</w:t>
            </w:r>
          </w:p>
          <w:p w14:paraId="013BEB33" w14:textId="30D1F50E" w:rsidR="00F761D1" w:rsidRPr="002B0358" w:rsidRDefault="00F761D1" w:rsidP="002B0358">
            <w:pPr>
              <w:jc w:val="right"/>
              <w:rPr>
                <w:rFonts w:ascii="Arial" w:hAnsi="Arial" w:cs="Arial"/>
                <w:sz w:val="16"/>
                <w:szCs w:val="16"/>
              </w:rPr>
            </w:pPr>
          </w:p>
        </w:tc>
        <w:tc>
          <w:tcPr>
            <w:tcW w:w="2495" w:type="dxa"/>
          </w:tcPr>
          <w:p w14:paraId="74919BBE" w14:textId="7000C445" w:rsidR="00F761D1" w:rsidRPr="001C14B5" w:rsidRDefault="00F761D1" w:rsidP="0042089F">
            <w:pPr>
              <w:spacing w:line="360" w:lineRule="auto"/>
              <w:jc w:val="right"/>
              <w:rPr>
                <w:rFonts w:ascii="Arial" w:hAnsi="Arial" w:cs="Arial"/>
                <w:sz w:val="16"/>
                <w:szCs w:val="16"/>
              </w:rPr>
            </w:pPr>
            <w:r>
              <w:rPr>
                <w:rFonts w:ascii="Arial" w:hAnsi="Arial" w:cs="Arial"/>
                <w:sz w:val="16"/>
                <w:szCs w:val="16"/>
              </w:rPr>
              <w:t>Instructions to assistant / scrub nurse : clear and polite</w:t>
            </w:r>
          </w:p>
        </w:tc>
        <w:tc>
          <w:tcPr>
            <w:tcW w:w="2495" w:type="dxa"/>
            <w:shd w:val="clear" w:color="auto" w:fill="F2F2F2" w:themeFill="background1" w:themeFillShade="F2"/>
          </w:tcPr>
          <w:p w14:paraId="1110B1C0" w14:textId="62393648" w:rsidR="00F761D1" w:rsidRPr="001C14B5" w:rsidRDefault="00F761D1" w:rsidP="0042089F">
            <w:pPr>
              <w:spacing w:line="360" w:lineRule="auto"/>
              <w:jc w:val="right"/>
              <w:rPr>
                <w:rFonts w:ascii="Arial" w:hAnsi="Arial" w:cs="Arial"/>
                <w:sz w:val="16"/>
                <w:szCs w:val="16"/>
              </w:rPr>
            </w:pPr>
            <w:r>
              <w:rPr>
                <w:rFonts w:ascii="Arial" w:hAnsi="Arial" w:cs="Arial"/>
                <w:sz w:val="16"/>
                <w:szCs w:val="16"/>
              </w:rPr>
              <w:t>Promoting positive communication</w:t>
            </w:r>
          </w:p>
        </w:tc>
        <w:tc>
          <w:tcPr>
            <w:tcW w:w="2495" w:type="dxa"/>
            <w:tcBorders>
              <w:right w:val="single" w:sz="12" w:space="0" w:color="auto"/>
            </w:tcBorders>
          </w:tcPr>
          <w:p w14:paraId="487FD19D" w14:textId="373C706F" w:rsidR="00F761D1" w:rsidRPr="001C14B5" w:rsidRDefault="00316FF9" w:rsidP="0042089F">
            <w:pPr>
              <w:spacing w:line="360" w:lineRule="auto"/>
              <w:jc w:val="right"/>
              <w:rPr>
                <w:rFonts w:ascii="Arial" w:hAnsi="Arial" w:cs="Arial"/>
                <w:sz w:val="16"/>
                <w:szCs w:val="16"/>
              </w:rPr>
            </w:pPr>
            <w:r>
              <w:rPr>
                <w:rFonts w:ascii="Arial" w:hAnsi="Arial" w:cs="Arial"/>
                <w:sz w:val="16"/>
                <w:szCs w:val="16"/>
              </w:rPr>
              <w:t>Acting assertively</w:t>
            </w:r>
          </w:p>
        </w:tc>
      </w:tr>
      <w:tr w:rsidR="00F761D1" w:rsidRPr="001C14B5" w14:paraId="54BB4314" w14:textId="77777777" w:rsidTr="0065168B">
        <w:tc>
          <w:tcPr>
            <w:tcW w:w="1668" w:type="dxa"/>
            <w:vMerge/>
            <w:tcBorders>
              <w:left w:val="single" w:sz="12" w:space="0" w:color="auto"/>
            </w:tcBorders>
            <w:shd w:val="clear" w:color="auto" w:fill="9BBB59" w:themeFill="accent3"/>
          </w:tcPr>
          <w:p w14:paraId="5E632E4C" w14:textId="77777777" w:rsidR="00F761D1" w:rsidRPr="001C14B5" w:rsidRDefault="00F761D1" w:rsidP="007D7DCF">
            <w:pPr>
              <w:spacing w:line="360" w:lineRule="auto"/>
              <w:rPr>
                <w:rFonts w:ascii="Arial" w:hAnsi="Arial" w:cs="Arial"/>
                <w:sz w:val="16"/>
                <w:szCs w:val="16"/>
              </w:rPr>
            </w:pPr>
          </w:p>
        </w:tc>
        <w:tc>
          <w:tcPr>
            <w:tcW w:w="2494" w:type="dxa"/>
          </w:tcPr>
          <w:p w14:paraId="1DF3F5C6" w14:textId="6D7AC853" w:rsidR="00F761D1" w:rsidRPr="001C14B5" w:rsidRDefault="00F761D1" w:rsidP="001742E9">
            <w:pPr>
              <w:spacing w:line="360" w:lineRule="auto"/>
              <w:jc w:val="right"/>
              <w:rPr>
                <w:rFonts w:ascii="Arial" w:hAnsi="Arial" w:cs="Arial"/>
                <w:sz w:val="16"/>
                <w:szCs w:val="16"/>
              </w:rPr>
            </w:pPr>
            <w:r w:rsidRPr="001C14B5">
              <w:rPr>
                <w:rFonts w:ascii="Arial" w:hAnsi="Arial" w:cs="Arial"/>
                <w:sz w:val="16"/>
                <w:szCs w:val="16"/>
              </w:rPr>
              <w:t>Exchanging information</w:t>
            </w:r>
          </w:p>
        </w:tc>
        <w:tc>
          <w:tcPr>
            <w:tcW w:w="2495" w:type="dxa"/>
            <w:shd w:val="clear" w:color="auto" w:fill="F2F2F2" w:themeFill="background1" w:themeFillShade="F2"/>
          </w:tcPr>
          <w:p w14:paraId="33287071" w14:textId="01B2F2E1" w:rsidR="00F761D1" w:rsidRPr="001C14B5" w:rsidRDefault="002B0358" w:rsidP="00587ABA">
            <w:pPr>
              <w:spacing w:line="360" w:lineRule="auto"/>
              <w:jc w:val="right"/>
              <w:rPr>
                <w:rFonts w:ascii="Arial" w:hAnsi="Arial" w:cs="Arial"/>
                <w:sz w:val="16"/>
                <w:szCs w:val="16"/>
              </w:rPr>
            </w:pPr>
            <w:r>
              <w:rPr>
                <w:rFonts w:ascii="Arial" w:hAnsi="Arial" w:cs="Arial"/>
                <w:sz w:val="16"/>
                <w:szCs w:val="16"/>
              </w:rPr>
              <w:t>Establishing a shared understanding</w:t>
            </w:r>
          </w:p>
        </w:tc>
        <w:tc>
          <w:tcPr>
            <w:tcW w:w="2495" w:type="dxa"/>
          </w:tcPr>
          <w:p w14:paraId="316E6BC7" w14:textId="68767876" w:rsidR="00F761D1" w:rsidRPr="001C14B5" w:rsidRDefault="00F761D1" w:rsidP="0042089F">
            <w:pPr>
              <w:spacing w:line="360" w:lineRule="auto"/>
              <w:jc w:val="right"/>
              <w:rPr>
                <w:rFonts w:ascii="Arial" w:hAnsi="Arial" w:cs="Arial"/>
                <w:sz w:val="16"/>
                <w:szCs w:val="16"/>
              </w:rPr>
            </w:pPr>
            <w:r>
              <w:rPr>
                <w:rFonts w:ascii="Arial" w:hAnsi="Arial" w:cs="Arial"/>
                <w:sz w:val="16"/>
                <w:szCs w:val="16"/>
              </w:rPr>
              <w:t>Awaits acknowledgement from assistant / scrub nurse</w:t>
            </w:r>
          </w:p>
        </w:tc>
        <w:tc>
          <w:tcPr>
            <w:tcW w:w="2495" w:type="dxa"/>
            <w:shd w:val="clear" w:color="auto" w:fill="F2F2F2" w:themeFill="background1" w:themeFillShade="F2"/>
          </w:tcPr>
          <w:p w14:paraId="74298B21" w14:textId="675C33F5" w:rsidR="00F761D1" w:rsidRPr="001C14B5" w:rsidRDefault="00F761D1" w:rsidP="0042089F">
            <w:pPr>
              <w:spacing w:line="360" w:lineRule="auto"/>
              <w:jc w:val="right"/>
              <w:rPr>
                <w:rFonts w:ascii="Arial" w:hAnsi="Arial" w:cs="Arial"/>
                <w:sz w:val="16"/>
                <w:szCs w:val="16"/>
              </w:rPr>
            </w:pPr>
            <w:r>
              <w:rPr>
                <w:rFonts w:ascii="Arial" w:hAnsi="Arial" w:cs="Arial"/>
                <w:sz w:val="16"/>
                <w:szCs w:val="16"/>
              </w:rPr>
              <w:t>Showing consideration for others</w:t>
            </w:r>
          </w:p>
        </w:tc>
        <w:tc>
          <w:tcPr>
            <w:tcW w:w="2495" w:type="dxa"/>
            <w:tcBorders>
              <w:right w:val="single" w:sz="12" w:space="0" w:color="auto"/>
            </w:tcBorders>
          </w:tcPr>
          <w:p w14:paraId="78CB6905" w14:textId="2767DB65" w:rsidR="00F761D1" w:rsidRPr="001C14B5" w:rsidRDefault="00316FF9" w:rsidP="0042089F">
            <w:pPr>
              <w:spacing w:line="360" w:lineRule="auto"/>
              <w:jc w:val="right"/>
              <w:rPr>
                <w:rFonts w:ascii="Arial" w:hAnsi="Arial" w:cs="Arial"/>
                <w:sz w:val="16"/>
                <w:szCs w:val="16"/>
              </w:rPr>
            </w:pPr>
            <w:r>
              <w:rPr>
                <w:rFonts w:ascii="Arial" w:hAnsi="Arial" w:cs="Arial"/>
                <w:sz w:val="16"/>
                <w:szCs w:val="16"/>
              </w:rPr>
              <w:t>Ex</w:t>
            </w:r>
            <w:r w:rsidR="001B6064">
              <w:rPr>
                <w:rFonts w:ascii="Arial" w:hAnsi="Arial" w:cs="Arial"/>
                <w:sz w:val="16"/>
                <w:szCs w:val="16"/>
              </w:rPr>
              <w:t>c</w:t>
            </w:r>
            <w:r>
              <w:rPr>
                <w:rFonts w:ascii="Arial" w:hAnsi="Arial" w:cs="Arial"/>
                <w:sz w:val="16"/>
                <w:szCs w:val="16"/>
              </w:rPr>
              <w:t>hanging information</w:t>
            </w:r>
          </w:p>
        </w:tc>
      </w:tr>
      <w:tr w:rsidR="00F761D1" w:rsidRPr="001C14B5" w14:paraId="496B0E7F" w14:textId="77777777" w:rsidTr="0065168B">
        <w:tc>
          <w:tcPr>
            <w:tcW w:w="1668" w:type="dxa"/>
            <w:vMerge/>
            <w:tcBorders>
              <w:left w:val="single" w:sz="12" w:space="0" w:color="auto"/>
            </w:tcBorders>
            <w:shd w:val="clear" w:color="auto" w:fill="9BBB59" w:themeFill="accent3"/>
          </w:tcPr>
          <w:p w14:paraId="6FD5D403" w14:textId="401E8255" w:rsidR="00F761D1" w:rsidRPr="001C14B5" w:rsidRDefault="00F761D1" w:rsidP="007D7DCF">
            <w:pPr>
              <w:spacing w:line="360" w:lineRule="auto"/>
              <w:rPr>
                <w:rFonts w:ascii="Arial" w:hAnsi="Arial" w:cs="Arial"/>
                <w:sz w:val="16"/>
                <w:szCs w:val="16"/>
              </w:rPr>
            </w:pPr>
          </w:p>
        </w:tc>
        <w:tc>
          <w:tcPr>
            <w:tcW w:w="2494" w:type="dxa"/>
          </w:tcPr>
          <w:p w14:paraId="79336156" w14:textId="7A28390D" w:rsidR="00F761D1" w:rsidRPr="001C14B5" w:rsidRDefault="00F761D1" w:rsidP="001742E9">
            <w:pPr>
              <w:spacing w:line="360" w:lineRule="auto"/>
              <w:jc w:val="right"/>
              <w:rPr>
                <w:rFonts w:ascii="Arial" w:hAnsi="Arial" w:cs="Arial"/>
                <w:sz w:val="16"/>
                <w:szCs w:val="16"/>
              </w:rPr>
            </w:pPr>
            <w:r w:rsidRPr="001C14B5">
              <w:rPr>
                <w:rFonts w:ascii="Arial" w:hAnsi="Arial" w:cs="Arial"/>
                <w:sz w:val="16"/>
                <w:szCs w:val="16"/>
              </w:rPr>
              <w:t>Using authority and assertiveness</w:t>
            </w:r>
          </w:p>
        </w:tc>
        <w:tc>
          <w:tcPr>
            <w:tcW w:w="2495" w:type="dxa"/>
            <w:shd w:val="clear" w:color="auto" w:fill="F2F2F2" w:themeFill="background1" w:themeFillShade="F2"/>
          </w:tcPr>
          <w:p w14:paraId="432A0FF6" w14:textId="6F09BAD6" w:rsidR="00F761D1" w:rsidRPr="001C14B5" w:rsidRDefault="002B0358" w:rsidP="00587ABA">
            <w:pPr>
              <w:spacing w:line="360" w:lineRule="auto"/>
              <w:jc w:val="right"/>
              <w:rPr>
                <w:rFonts w:ascii="Arial" w:hAnsi="Arial" w:cs="Arial"/>
                <w:sz w:val="16"/>
                <w:szCs w:val="16"/>
              </w:rPr>
            </w:pPr>
            <w:r>
              <w:rPr>
                <w:rFonts w:ascii="Arial" w:hAnsi="Arial" w:cs="Arial"/>
                <w:sz w:val="16"/>
                <w:szCs w:val="16"/>
              </w:rPr>
              <w:t>Co-ordinating team activities</w:t>
            </w:r>
          </w:p>
        </w:tc>
        <w:tc>
          <w:tcPr>
            <w:tcW w:w="2495" w:type="dxa"/>
          </w:tcPr>
          <w:p w14:paraId="3FB3239D" w14:textId="4758390E" w:rsidR="00F761D1" w:rsidRPr="001C14B5" w:rsidRDefault="00F761D1" w:rsidP="0042089F">
            <w:pPr>
              <w:spacing w:line="360" w:lineRule="auto"/>
              <w:jc w:val="right"/>
              <w:rPr>
                <w:rFonts w:ascii="Arial" w:hAnsi="Arial" w:cs="Arial"/>
                <w:sz w:val="16"/>
                <w:szCs w:val="16"/>
              </w:rPr>
            </w:pPr>
            <w:r>
              <w:rPr>
                <w:rFonts w:ascii="Arial" w:hAnsi="Arial" w:cs="Arial"/>
                <w:sz w:val="16"/>
                <w:szCs w:val="16"/>
              </w:rPr>
              <w:t>Assistance sought from team members</w:t>
            </w:r>
          </w:p>
        </w:tc>
        <w:tc>
          <w:tcPr>
            <w:tcW w:w="2495" w:type="dxa"/>
            <w:shd w:val="clear" w:color="auto" w:fill="F2F2F2" w:themeFill="background1" w:themeFillShade="F2"/>
          </w:tcPr>
          <w:p w14:paraId="566A104E" w14:textId="3477EF94" w:rsidR="00F761D1" w:rsidRPr="001C14B5" w:rsidRDefault="00F761D1" w:rsidP="0042089F">
            <w:pPr>
              <w:spacing w:line="360" w:lineRule="auto"/>
              <w:jc w:val="right"/>
              <w:rPr>
                <w:rFonts w:ascii="Arial" w:hAnsi="Arial" w:cs="Arial"/>
                <w:sz w:val="16"/>
                <w:szCs w:val="16"/>
              </w:rPr>
            </w:pPr>
            <w:r>
              <w:rPr>
                <w:rFonts w:ascii="Arial" w:hAnsi="Arial" w:cs="Arial"/>
                <w:sz w:val="16"/>
                <w:szCs w:val="16"/>
              </w:rPr>
              <w:t>Supporting others</w:t>
            </w:r>
          </w:p>
        </w:tc>
        <w:tc>
          <w:tcPr>
            <w:tcW w:w="2495" w:type="dxa"/>
            <w:tcBorders>
              <w:right w:val="single" w:sz="12" w:space="0" w:color="auto"/>
            </w:tcBorders>
          </w:tcPr>
          <w:p w14:paraId="3E006B1C" w14:textId="08B14186" w:rsidR="00F761D1" w:rsidRPr="001C14B5" w:rsidRDefault="00971785" w:rsidP="0042089F">
            <w:pPr>
              <w:spacing w:line="360" w:lineRule="auto"/>
              <w:jc w:val="right"/>
              <w:rPr>
                <w:rFonts w:ascii="Arial" w:hAnsi="Arial" w:cs="Arial"/>
                <w:sz w:val="16"/>
                <w:szCs w:val="16"/>
              </w:rPr>
            </w:pPr>
            <w:r>
              <w:rPr>
                <w:rFonts w:ascii="Arial" w:hAnsi="Arial" w:cs="Arial"/>
                <w:sz w:val="16"/>
                <w:szCs w:val="16"/>
              </w:rPr>
              <w:t>Coordinating</w:t>
            </w:r>
            <w:r w:rsidR="00316FF9">
              <w:rPr>
                <w:rFonts w:ascii="Arial" w:hAnsi="Arial" w:cs="Arial"/>
                <w:sz w:val="16"/>
                <w:szCs w:val="16"/>
              </w:rPr>
              <w:t xml:space="preserve"> with others</w:t>
            </w:r>
          </w:p>
        </w:tc>
      </w:tr>
      <w:tr w:rsidR="00F761D1" w:rsidRPr="001C14B5" w14:paraId="4F16611F" w14:textId="77777777" w:rsidTr="0065168B">
        <w:tc>
          <w:tcPr>
            <w:tcW w:w="1668" w:type="dxa"/>
            <w:vMerge/>
            <w:tcBorders>
              <w:left w:val="single" w:sz="12" w:space="0" w:color="auto"/>
            </w:tcBorders>
            <w:shd w:val="clear" w:color="auto" w:fill="9BBB59" w:themeFill="accent3"/>
          </w:tcPr>
          <w:p w14:paraId="495CF2ED" w14:textId="77777777" w:rsidR="00F761D1" w:rsidRPr="001C14B5" w:rsidRDefault="00F761D1" w:rsidP="007D7DCF">
            <w:pPr>
              <w:spacing w:line="360" w:lineRule="auto"/>
              <w:rPr>
                <w:rFonts w:ascii="Arial" w:hAnsi="Arial" w:cs="Arial"/>
                <w:sz w:val="16"/>
                <w:szCs w:val="16"/>
              </w:rPr>
            </w:pPr>
          </w:p>
        </w:tc>
        <w:tc>
          <w:tcPr>
            <w:tcW w:w="2494" w:type="dxa"/>
          </w:tcPr>
          <w:p w14:paraId="0DE03F19" w14:textId="742192F1" w:rsidR="00F761D1" w:rsidRPr="001C14B5" w:rsidRDefault="00F761D1" w:rsidP="001742E9">
            <w:pPr>
              <w:spacing w:line="360" w:lineRule="auto"/>
              <w:jc w:val="right"/>
              <w:rPr>
                <w:rFonts w:ascii="Arial" w:hAnsi="Arial" w:cs="Arial"/>
                <w:sz w:val="16"/>
                <w:szCs w:val="16"/>
              </w:rPr>
            </w:pPr>
            <w:r w:rsidRPr="001C14B5">
              <w:rPr>
                <w:rFonts w:ascii="Arial" w:hAnsi="Arial" w:cs="Arial"/>
                <w:sz w:val="16"/>
                <w:szCs w:val="16"/>
              </w:rPr>
              <w:t>Assessing capabilities</w:t>
            </w:r>
          </w:p>
        </w:tc>
        <w:tc>
          <w:tcPr>
            <w:tcW w:w="2495" w:type="dxa"/>
            <w:shd w:val="clear" w:color="auto" w:fill="F2F2F2" w:themeFill="background1" w:themeFillShade="F2"/>
          </w:tcPr>
          <w:p w14:paraId="6EE1631E" w14:textId="0731BDEA" w:rsidR="00F761D1" w:rsidRPr="001C14B5" w:rsidRDefault="00F761D1" w:rsidP="00587ABA">
            <w:pPr>
              <w:spacing w:line="360" w:lineRule="auto"/>
              <w:jc w:val="right"/>
              <w:rPr>
                <w:rFonts w:ascii="Arial" w:hAnsi="Arial" w:cs="Arial"/>
                <w:sz w:val="16"/>
                <w:szCs w:val="16"/>
              </w:rPr>
            </w:pPr>
          </w:p>
        </w:tc>
        <w:tc>
          <w:tcPr>
            <w:tcW w:w="2495" w:type="dxa"/>
          </w:tcPr>
          <w:p w14:paraId="57A46936" w14:textId="1E919B6B" w:rsidR="00F761D1" w:rsidRPr="001C14B5" w:rsidRDefault="00F761D1" w:rsidP="007D7DCF">
            <w:pPr>
              <w:spacing w:line="360" w:lineRule="auto"/>
              <w:jc w:val="center"/>
              <w:rPr>
                <w:rFonts w:ascii="Arial" w:hAnsi="Arial" w:cs="Arial"/>
                <w:sz w:val="16"/>
                <w:szCs w:val="16"/>
              </w:rPr>
            </w:pPr>
            <w:r>
              <w:rPr>
                <w:rFonts w:ascii="Arial" w:hAnsi="Arial" w:cs="Arial"/>
                <w:sz w:val="16"/>
                <w:szCs w:val="16"/>
              </w:rPr>
              <w:t>Acknowledges help / advice from team members</w:t>
            </w:r>
          </w:p>
        </w:tc>
        <w:tc>
          <w:tcPr>
            <w:tcW w:w="2495" w:type="dxa"/>
            <w:shd w:val="clear" w:color="auto" w:fill="F2F2F2" w:themeFill="background1" w:themeFillShade="F2"/>
          </w:tcPr>
          <w:p w14:paraId="59652B6F" w14:textId="77777777" w:rsidR="00F761D1" w:rsidRPr="001C14B5" w:rsidRDefault="00F761D1" w:rsidP="007D7DCF">
            <w:pPr>
              <w:spacing w:line="360" w:lineRule="auto"/>
              <w:jc w:val="center"/>
              <w:rPr>
                <w:rFonts w:ascii="Arial" w:hAnsi="Arial" w:cs="Arial"/>
                <w:sz w:val="16"/>
                <w:szCs w:val="16"/>
              </w:rPr>
            </w:pPr>
          </w:p>
        </w:tc>
        <w:tc>
          <w:tcPr>
            <w:tcW w:w="2495" w:type="dxa"/>
            <w:tcBorders>
              <w:right w:val="single" w:sz="12" w:space="0" w:color="auto"/>
            </w:tcBorders>
          </w:tcPr>
          <w:p w14:paraId="194033F8" w14:textId="77777777" w:rsidR="00F761D1" w:rsidRPr="001C14B5" w:rsidRDefault="00F761D1" w:rsidP="007D7DCF">
            <w:pPr>
              <w:spacing w:line="360" w:lineRule="auto"/>
              <w:jc w:val="center"/>
              <w:rPr>
                <w:rFonts w:ascii="Arial" w:hAnsi="Arial" w:cs="Arial"/>
                <w:sz w:val="16"/>
                <w:szCs w:val="16"/>
              </w:rPr>
            </w:pPr>
          </w:p>
        </w:tc>
      </w:tr>
      <w:tr w:rsidR="00F761D1" w:rsidRPr="007F4369" w14:paraId="67F71C7E" w14:textId="77777777" w:rsidTr="0065168B">
        <w:tc>
          <w:tcPr>
            <w:tcW w:w="1668" w:type="dxa"/>
            <w:vMerge/>
            <w:tcBorders>
              <w:left w:val="single" w:sz="12" w:space="0" w:color="auto"/>
            </w:tcBorders>
            <w:shd w:val="clear" w:color="auto" w:fill="9BBB59" w:themeFill="accent3"/>
          </w:tcPr>
          <w:p w14:paraId="6DFE68FE" w14:textId="77777777" w:rsidR="00F761D1" w:rsidRPr="007F4369" w:rsidRDefault="00F761D1" w:rsidP="007D7DCF">
            <w:pPr>
              <w:spacing w:line="360" w:lineRule="auto"/>
              <w:rPr>
                <w:rFonts w:ascii="Arial" w:hAnsi="Arial" w:cs="Arial"/>
                <w:sz w:val="18"/>
                <w:szCs w:val="18"/>
              </w:rPr>
            </w:pPr>
          </w:p>
        </w:tc>
        <w:tc>
          <w:tcPr>
            <w:tcW w:w="2494" w:type="dxa"/>
          </w:tcPr>
          <w:p w14:paraId="540EC96A" w14:textId="470F250E" w:rsidR="00F761D1" w:rsidRDefault="00F761D1" w:rsidP="001742E9">
            <w:pPr>
              <w:spacing w:line="360" w:lineRule="auto"/>
              <w:jc w:val="right"/>
              <w:rPr>
                <w:rFonts w:ascii="Arial" w:hAnsi="Arial" w:cs="Arial"/>
                <w:sz w:val="18"/>
                <w:szCs w:val="18"/>
              </w:rPr>
            </w:pPr>
            <w:r>
              <w:rPr>
                <w:rFonts w:ascii="Arial" w:hAnsi="Arial" w:cs="Arial"/>
                <w:sz w:val="18"/>
                <w:szCs w:val="18"/>
              </w:rPr>
              <w:t>Supporting others</w:t>
            </w:r>
          </w:p>
        </w:tc>
        <w:tc>
          <w:tcPr>
            <w:tcW w:w="2495" w:type="dxa"/>
            <w:shd w:val="clear" w:color="auto" w:fill="F2F2F2" w:themeFill="background1" w:themeFillShade="F2"/>
          </w:tcPr>
          <w:p w14:paraId="5651CC23" w14:textId="77777777" w:rsidR="00F761D1" w:rsidRPr="007F4369" w:rsidRDefault="00F761D1" w:rsidP="00587ABA">
            <w:pPr>
              <w:spacing w:line="360" w:lineRule="auto"/>
              <w:jc w:val="right"/>
              <w:rPr>
                <w:rFonts w:ascii="Arial" w:hAnsi="Arial" w:cs="Arial"/>
                <w:sz w:val="18"/>
                <w:szCs w:val="18"/>
              </w:rPr>
            </w:pPr>
          </w:p>
        </w:tc>
        <w:tc>
          <w:tcPr>
            <w:tcW w:w="2495" w:type="dxa"/>
          </w:tcPr>
          <w:p w14:paraId="1B113262" w14:textId="77777777" w:rsidR="00F761D1" w:rsidRPr="007F4369" w:rsidRDefault="00F761D1" w:rsidP="007D7DCF">
            <w:pPr>
              <w:spacing w:line="360" w:lineRule="auto"/>
              <w:jc w:val="center"/>
              <w:rPr>
                <w:rFonts w:ascii="Arial" w:hAnsi="Arial" w:cs="Arial"/>
                <w:sz w:val="18"/>
                <w:szCs w:val="18"/>
              </w:rPr>
            </w:pPr>
          </w:p>
        </w:tc>
        <w:tc>
          <w:tcPr>
            <w:tcW w:w="2495" w:type="dxa"/>
            <w:shd w:val="clear" w:color="auto" w:fill="F2F2F2" w:themeFill="background1" w:themeFillShade="F2"/>
          </w:tcPr>
          <w:p w14:paraId="7DC6A101" w14:textId="77777777" w:rsidR="00F761D1" w:rsidRPr="007F4369" w:rsidRDefault="00F761D1" w:rsidP="007D7DCF">
            <w:pPr>
              <w:spacing w:line="360" w:lineRule="auto"/>
              <w:jc w:val="center"/>
              <w:rPr>
                <w:rFonts w:ascii="Arial" w:hAnsi="Arial" w:cs="Arial"/>
                <w:sz w:val="18"/>
                <w:szCs w:val="18"/>
              </w:rPr>
            </w:pPr>
          </w:p>
        </w:tc>
        <w:tc>
          <w:tcPr>
            <w:tcW w:w="2495" w:type="dxa"/>
            <w:tcBorders>
              <w:right w:val="single" w:sz="12" w:space="0" w:color="auto"/>
            </w:tcBorders>
          </w:tcPr>
          <w:p w14:paraId="481BA789" w14:textId="77777777" w:rsidR="00F761D1" w:rsidRPr="007F4369" w:rsidRDefault="00F761D1" w:rsidP="007D7DCF">
            <w:pPr>
              <w:spacing w:line="360" w:lineRule="auto"/>
              <w:jc w:val="center"/>
              <w:rPr>
                <w:rFonts w:ascii="Arial" w:hAnsi="Arial" w:cs="Arial"/>
                <w:sz w:val="18"/>
                <w:szCs w:val="18"/>
              </w:rPr>
            </w:pPr>
          </w:p>
        </w:tc>
      </w:tr>
      <w:tr w:rsidR="00F761D1" w:rsidRPr="007F4369" w14:paraId="5F8179F0" w14:textId="77777777" w:rsidTr="0065168B">
        <w:tc>
          <w:tcPr>
            <w:tcW w:w="1668" w:type="dxa"/>
            <w:vMerge/>
            <w:tcBorders>
              <w:left w:val="single" w:sz="12" w:space="0" w:color="auto"/>
            </w:tcBorders>
            <w:shd w:val="clear" w:color="auto" w:fill="9BBB59" w:themeFill="accent3"/>
          </w:tcPr>
          <w:p w14:paraId="11138DE7" w14:textId="77777777" w:rsidR="00F761D1" w:rsidRPr="007F4369" w:rsidRDefault="00F761D1" w:rsidP="007D7DCF">
            <w:pPr>
              <w:spacing w:line="360" w:lineRule="auto"/>
              <w:rPr>
                <w:rFonts w:ascii="Arial" w:hAnsi="Arial" w:cs="Arial"/>
                <w:sz w:val="18"/>
                <w:szCs w:val="18"/>
              </w:rPr>
            </w:pPr>
          </w:p>
        </w:tc>
        <w:tc>
          <w:tcPr>
            <w:tcW w:w="2494" w:type="dxa"/>
            <w:shd w:val="clear" w:color="auto" w:fill="D6E3BC" w:themeFill="accent3" w:themeFillTint="66"/>
          </w:tcPr>
          <w:p w14:paraId="36379FAD" w14:textId="77777777" w:rsidR="00F761D1" w:rsidRDefault="00F761D1" w:rsidP="001742E9">
            <w:pPr>
              <w:spacing w:line="360" w:lineRule="auto"/>
              <w:jc w:val="right"/>
              <w:rPr>
                <w:rFonts w:ascii="Arial" w:hAnsi="Arial" w:cs="Arial"/>
                <w:sz w:val="18"/>
                <w:szCs w:val="18"/>
              </w:rPr>
            </w:pPr>
          </w:p>
        </w:tc>
        <w:tc>
          <w:tcPr>
            <w:tcW w:w="2495" w:type="dxa"/>
            <w:shd w:val="clear" w:color="auto" w:fill="D6E3BC" w:themeFill="accent3" w:themeFillTint="66"/>
          </w:tcPr>
          <w:p w14:paraId="0EF571A3" w14:textId="2C9708BF" w:rsidR="00F761D1" w:rsidRPr="007F4369" w:rsidRDefault="00F761D1" w:rsidP="00587ABA">
            <w:pPr>
              <w:spacing w:line="360" w:lineRule="auto"/>
              <w:rPr>
                <w:rFonts w:ascii="Arial" w:hAnsi="Arial" w:cs="Arial"/>
                <w:sz w:val="18"/>
                <w:szCs w:val="18"/>
              </w:rPr>
            </w:pPr>
            <w:r w:rsidRPr="00587ABA">
              <w:rPr>
                <w:rFonts w:ascii="Arial" w:hAnsi="Arial" w:cs="Arial"/>
                <w:b/>
                <w:sz w:val="16"/>
                <w:szCs w:val="16"/>
              </w:rPr>
              <w:t>Leadership</w:t>
            </w:r>
          </w:p>
        </w:tc>
        <w:tc>
          <w:tcPr>
            <w:tcW w:w="2495" w:type="dxa"/>
            <w:shd w:val="clear" w:color="auto" w:fill="D6E3BC" w:themeFill="accent3" w:themeFillTint="66"/>
          </w:tcPr>
          <w:p w14:paraId="7915401F" w14:textId="53040D5E" w:rsidR="00F761D1" w:rsidRPr="00F7022B" w:rsidRDefault="00F761D1" w:rsidP="00F7022B">
            <w:pPr>
              <w:spacing w:line="360" w:lineRule="auto"/>
              <w:rPr>
                <w:rFonts w:ascii="Arial" w:hAnsi="Arial" w:cs="Arial"/>
                <w:b/>
                <w:sz w:val="18"/>
                <w:szCs w:val="18"/>
              </w:rPr>
            </w:pPr>
            <w:r w:rsidRPr="00F7022B">
              <w:rPr>
                <w:rFonts w:ascii="Arial" w:hAnsi="Arial" w:cs="Arial"/>
                <w:b/>
                <w:sz w:val="18"/>
                <w:szCs w:val="18"/>
              </w:rPr>
              <w:t>Leadership</w:t>
            </w:r>
          </w:p>
        </w:tc>
        <w:tc>
          <w:tcPr>
            <w:tcW w:w="2495" w:type="dxa"/>
            <w:shd w:val="clear" w:color="auto" w:fill="D6E3BC" w:themeFill="accent3" w:themeFillTint="66"/>
          </w:tcPr>
          <w:p w14:paraId="3F49D129" w14:textId="782ECE63" w:rsidR="00F761D1" w:rsidRPr="00F7022B" w:rsidRDefault="00F761D1" w:rsidP="00F7022B">
            <w:pPr>
              <w:spacing w:line="360" w:lineRule="auto"/>
              <w:rPr>
                <w:rFonts w:ascii="Arial" w:hAnsi="Arial" w:cs="Arial"/>
                <w:b/>
                <w:sz w:val="18"/>
                <w:szCs w:val="18"/>
              </w:rPr>
            </w:pPr>
            <w:r>
              <w:rPr>
                <w:rFonts w:ascii="Arial" w:hAnsi="Arial" w:cs="Arial"/>
                <w:b/>
                <w:sz w:val="18"/>
                <w:szCs w:val="18"/>
              </w:rPr>
              <w:t>Leadership</w:t>
            </w:r>
          </w:p>
        </w:tc>
        <w:tc>
          <w:tcPr>
            <w:tcW w:w="2495" w:type="dxa"/>
            <w:tcBorders>
              <w:right w:val="single" w:sz="12" w:space="0" w:color="auto"/>
            </w:tcBorders>
            <w:shd w:val="clear" w:color="auto" w:fill="D6E3BC" w:themeFill="accent3" w:themeFillTint="66"/>
          </w:tcPr>
          <w:p w14:paraId="056454CD" w14:textId="77777777" w:rsidR="00F761D1" w:rsidRDefault="00F761D1" w:rsidP="00F7022B">
            <w:pPr>
              <w:spacing w:line="360" w:lineRule="auto"/>
              <w:rPr>
                <w:rFonts w:ascii="Arial" w:hAnsi="Arial" w:cs="Arial"/>
                <w:b/>
                <w:sz w:val="18"/>
                <w:szCs w:val="18"/>
              </w:rPr>
            </w:pPr>
          </w:p>
          <w:p w14:paraId="0DE9DAF4" w14:textId="77777777" w:rsidR="00FF7A6A" w:rsidRPr="00F7022B" w:rsidRDefault="00FF7A6A" w:rsidP="00F7022B">
            <w:pPr>
              <w:spacing w:line="360" w:lineRule="auto"/>
              <w:rPr>
                <w:rFonts w:ascii="Arial" w:hAnsi="Arial" w:cs="Arial"/>
                <w:b/>
                <w:sz w:val="18"/>
                <w:szCs w:val="18"/>
              </w:rPr>
            </w:pPr>
          </w:p>
        </w:tc>
      </w:tr>
      <w:tr w:rsidR="0065168B" w:rsidRPr="007F4369" w14:paraId="148E21A5" w14:textId="77777777" w:rsidTr="0065168B">
        <w:tc>
          <w:tcPr>
            <w:tcW w:w="1668" w:type="dxa"/>
            <w:vMerge w:val="restart"/>
            <w:tcBorders>
              <w:left w:val="single" w:sz="12" w:space="0" w:color="auto"/>
            </w:tcBorders>
            <w:shd w:val="clear" w:color="auto" w:fill="9BBB59" w:themeFill="accent3"/>
          </w:tcPr>
          <w:p w14:paraId="3F87DCAF" w14:textId="77777777" w:rsidR="0065168B" w:rsidRPr="007F4369" w:rsidRDefault="0065168B" w:rsidP="007D7DCF">
            <w:pPr>
              <w:spacing w:line="360" w:lineRule="auto"/>
              <w:rPr>
                <w:rFonts w:ascii="Arial" w:hAnsi="Arial" w:cs="Arial"/>
                <w:sz w:val="18"/>
                <w:szCs w:val="18"/>
              </w:rPr>
            </w:pPr>
          </w:p>
        </w:tc>
        <w:tc>
          <w:tcPr>
            <w:tcW w:w="2494" w:type="dxa"/>
          </w:tcPr>
          <w:p w14:paraId="5A2A0D6C" w14:textId="77777777" w:rsidR="0065168B" w:rsidRDefault="0065168B" w:rsidP="001742E9">
            <w:pPr>
              <w:spacing w:line="360" w:lineRule="auto"/>
              <w:jc w:val="right"/>
              <w:rPr>
                <w:rFonts w:ascii="Arial" w:hAnsi="Arial" w:cs="Arial"/>
                <w:sz w:val="18"/>
                <w:szCs w:val="18"/>
              </w:rPr>
            </w:pPr>
          </w:p>
        </w:tc>
        <w:tc>
          <w:tcPr>
            <w:tcW w:w="2495" w:type="dxa"/>
            <w:shd w:val="clear" w:color="auto" w:fill="F2F2F2" w:themeFill="background1" w:themeFillShade="F2"/>
          </w:tcPr>
          <w:p w14:paraId="1A51DF00" w14:textId="247D5C7F" w:rsidR="0065168B" w:rsidRPr="007F4369" w:rsidRDefault="0065168B" w:rsidP="00587ABA">
            <w:pPr>
              <w:spacing w:line="360" w:lineRule="auto"/>
              <w:jc w:val="right"/>
              <w:rPr>
                <w:rFonts w:ascii="Arial" w:hAnsi="Arial" w:cs="Arial"/>
                <w:sz w:val="18"/>
                <w:szCs w:val="18"/>
              </w:rPr>
            </w:pPr>
            <w:r>
              <w:rPr>
                <w:rFonts w:ascii="Arial" w:hAnsi="Arial" w:cs="Arial"/>
                <w:sz w:val="18"/>
                <w:szCs w:val="18"/>
              </w:rPr>
              <w:t>Setting and maintaining standards</w:t>
            </w:r>
          </w:p>
        </w:tc>
        <w:tc>
          <w:tcPr>
            <w:tcW w:w="2495" w:type="dxa"/>
          </w:tcPr>
          <w:p w14:paraId="51E4B2A7" w14:textId="5D81C383" w:rsidR="0065168B" w:rsidRPr="007F4369" w:rsidRDefault="0065168B" w:rsidP="00F7022B">
            <w:pPr>
              <w:spacing w:line="360" w:lineRule="auto"/>
              <w:jc w:val="right"/>
              <w:rPr>
                <w:rFonts w:ascii="Arial" w:hAnsi="Arial" w:cs="Arial"/>
                <w:sz w:val="18"/>
                <w:szCs w:val="18"/>
              </w:rPr>
            </w:pPr>
            <w:r>
              <w:rPr>
                <w:rFonts w:ascii="Arial" w:hAnsi="Arial" w:cs="Arial"/>
                <w:sz w:val="18"/>
                <w:szCs w:val="18"/>
              </w:rPr>
              <w:t>Adherence to best practive during procedure</w:t>
            </w:r>
          </w:p>
        </w:tc>
        <w:tc>
          <w:tcPr>
            <w:tcW w:w="2495" w:type="dxa"/>
            <w:shd w:val="clear" w:color="auto" w:fill="F2F2F2" w:themeFill="background1" w:themeFillShade="F2"/>
          </w:tcPr>
          <w:p w14:paraId="4DA69E96" w14:textId="36B0B310" w:rsidR="0065168B" w:rsidRPr="007F4369" w:rsidRDefault="0065168B" w:rsidP="00F7022B">
            <w:pPr>
              <w:spacing w:line="360" w:lineRule="auto"/>
              <w:jc w:val="right"/>
              <w:rPr>
                <w:rFonts w:ascii="Arial" w:hAnsi="Arial" w:cs="Arial"/>
                <w:sz w:val="18"/>
                <w:szCs w:val="18"/>
              </w:rPr>
            </w:pPr>
            <w:r>
              <w:rPr>
                <w:rFonts w:ascii="Arial" w:hAnsi="Arial" w:cs="Arial"/>
                <w:sz w:val="18"/>
                <w:szCs w:val="18"/>
              </w:rPr>
              <w:t>Using authority</w:t>
            </w:r>
          </w:p>
        </w:tc>
        <w:tc>
          <w:tcPr>
            <w:tcW w:w="2495" w:type="dxa"/>
            <w:tcBorders>
              <w:right w:val="single" w:sz="12" w:space="0" w:color="auto"/>
            </w:tcBorders>
          </w:tcPr>
          <w:p w14:paraId="0C1ECC3E" w14:textId="77777777" w:rsidR="0065168B" w:rsidRPr="007F4369" w:rsidRDefault="0065168B" w:rsidP="00F7022B">
            <w:pPr>
              <w:spacing w:line="360" w:lineRule="auto"/>
              <w:jc w:val="right"/>
              <w:rPr>
                <w:rFonts w:ascii="Arial" w:hAnsi="Arial" w:cs="Arial"/>
                <w:sz w:val="18"/>
                <w:szCs w:val="18"/>
              </w:rPr>
            </w:pPr>
          </w:p>
        </w:tc>
      </w:tr>
      <w:tr w:rsidR="0065168B" w:rsidRPr="007F4369" w14:paraId="0A213F00" w14:textId="77777777" w:rsidTr="0065168B">
        <w:tc>
          <w:tcPr>
            <w:tcW w:w="1668" w:type="dxa"/>
            <w:vMerge/>
            <w:tcBorders>
              <w:left w:val="single" w:sz="12" w:space="0" w:color="auto"/>
            </w:tcBorders>
          </w:tcPr>
          <w:p w14:paraId="3A267F53" w14:textId="77777777" w:rsidR="0065168B" w:rsidRPr="007F4369" w:rsidRDefault="0065168B" w:rsidP="007D7DCF">
            <w:pPr>
              <w:spacing w:line="360" w:lineRule="auto"/>
              <w:rPr>
                <w:rFonts w:ascii="Arial" w:hAnsi="Arial" w:cs="Arial"/>
                <w:sz w:val="18"/>
                <w:szCs w:val="18"/>
              </w:rPr>
            </w:pPr>
          </w:p>
        </w:tc>
        <w:tc>
          <w:tcPr>
            <w:tcW w:w="2494" w:type="dxa"/>
          </w:tcPr>
          <w:p w14:paraId="71EF67E5" w14:textId="77777777" w:rsidR="0065168B" w:rsidRDefault="0065168B" w:rsidP="001742E9">
            <w:pPr>
              <w:spacing w:line="360" w:lineRule="auto"/>
              <w:jc w:val="right"/>
              <w:rPr>
                <w:rFonts w:ascii="Arial" w:hAnsi="Arial" w:cs="Arial"/>
                <w:sz w:val="18"/>
                <w:szCs w:val="18"/>
              </w:rPr>
            </w:pPr>
          </w:p>
        </w:tc>
        <w:tc>
          <w:tcPr>
            <w:tcW w:w="2495" w:type="dxa"/>
            <w:shd w:val="clear" w:color="auto" w:fill="F2F2F2" w:themeFill="background1" w:themeFillShade="F2"/>
          </w:tcPr>
          <w:p w14:paraId="0871A6BE" w14:textId="78522F07" w:rsidR="0065168B" w:rsidRPr="007F4369" w:rsidRDefault="0065168B" w:rsidP="00587ABA">
            <w:pPr>
              <w:spacing w:line="360" w:lineRule="auto"/>
              <w:jc w:val="right"/>
              <w:rPr>
                <w:rFonts w:ascii="Arial" w:hAnsi="Arial" w:cs="Arial"/>
                <w:sz w:val="18"/>
                <w:szCs w:val="18"/>
              </w:rPr>
            </w:pPr>
            <w:r>
              <w:rPr>
                <w:rFonts w:ascii="Arial" w:hAnsi="Arial" w:cs="Arial"/>
                <w:sz w:val="18"/>
                <w:szCs w:val="18"/>
              </w:rPr>
              <w:t>Supporting others</w:t>
            </w:r>
          </w:p>
        </w:tc>
        <w:tc>
          <w:tcPr>
            <w:tcW w:w="2495" w:type="dxa"/>
          </w:tcPr>
          <w:p w14:paraId="0B1685E4" w14:textId="29C91853" w:rsidR="0065168B" w:rsidRPr="007F4369" w:rsidRDefault="0065168B" w:rsidP="00F7022B">
            <w:pPr>
              <w:spacing w:line="360" w:lineRule="auto"/>
              <w:jc w:val="right"/>
              <w:rPr>
                <w:rFonts w:ascii="Arial" w:hAnsi="Arial" w:cs="Arial"/>
                <w:sz w:val="18"/>
                <w:szCs w:val="18"/>
              </w:rPr>
            </w:pPr>
            <w:r>
              <w:rPr>
                <w:rFonts w:ascii="Arial" w:hAnsi="Arial" w:cs="Arial"/>
                <w:sz w:val="18"/>
                <w:szCs w:val="18"/>
              </w:rPr>
              <w:t>Resource utilization, apropriate taskload distribution and delagation of responsabilites</w:t>
            </w:r>
          </w:p>
        </w:tc>
        <w:tc>
          <w:tcPr>
            <w:tcW w:w="2495" w:type="dxa"/>
            <w:shd w:val="clear" w:color="auto" w:fill="F2F2F2" w:themeFill="background1" w:themeFillShade="F2"/>
          </w:tcPr>
          <w:p w14:paraId="7A1B3E83" w14:textId="33D23379" w:rsidR="0065168B" w:rsidRPr="007F4369" w:rsidRDefault="0065168B" w:rsidP="00F7022B">
            <w:pPr>
              <w:spacing w:line="360" w:lineRule="auto"/>
              <w:jc w:val="right"/>
              <w:rPr>
                <w:rFonts w:ascii="Arial" w:hAnsi="Arial" w:cs="Arial"/>
                <w:sz w:val="18"/>
                <w:szCs w:val="18"/>
              </w:rPr>
            </w:pPr>
            <w:r>
              <w:rPr>
                <w:rFonts w:ascii="Arial" w:hAnsi="Arial" w:cs="Arial"/>
                <w:sz w:val="18"/>
                <w:szCs w:val="18"/>
              </w:rPr>
              <w:t>Planning and Prioritizing</w:t>
            </w:r>
          </w:p>
        </w:tc>
        <w:tc>
          <w:tcPr>
            <w:tcW w:w="2495" w:type="dxa"/>
            <w:tcBorders>
              <w:right w:val="single" w:sz="12" w:space="0" w:color="auto"/>
            </w:tcBorders>
          </w:tcPr>
          <w:p w14:paraId="023A1AC2" w14:textId="77777777" w:rsidR="0065168B" w:rsidRPr="007F4369" w:rsidRDefault="0065168B" w:rsidP="00F7022B">
            <w:pPr>
              <w:spacing w:line="360" w:lineRule="auto"/>
              <w:jc w:val="right"/>
              <w:rPr>
                <w:rFonts w:ascii="Arial" w:hAnsi="Arial" w:cs="Arial"/>
                <w:sz w:val="18"/>
                <w:szCs w:val="18"/>
              </w:rPr>
            </w:pPr>
          </w:p>
        </w:tc>
      </w:tr>
      <w:tr w:rsidR="0065168B" w:rsidRPr="007F4369" w14:paraId="3551F6FF" w14:textId="77777777" w:rsidTr="0065168B">
        <w:tc>
          <w:tcPr>
            <w:tcW w:w="1668" w:type="dxa"/>
            <w:vMerge/>
            <w:tcBorders>
              <w:left w:val="single" w:sz="12" w:space="0" w:color="auto"/>
            </w:tcBorders>
          </w:tcPr>
          <w:p w14:paraId="1BA88C7D" w14:textId="77777777" w:rsidR="0065168B" w:rsidRPr="007F4369" w:rsidRDefault="0065168B" w:rsidP="007D7DCF">
            <w:pPr>
              <w:spacing w:line="360" w:lineRule="auto"/>
              <w:rPr>
                <w:rFonts w:ascii="Arial" w:hAnsi="Arial" w:cs="Arial"/>
                <w:sz w:val="18"/>
                <w:szCs w:val="18"/>
              </w:rPr>
            </w:pPr>
          </w:p>
        </w:tc>
        <w:tc>
          <w:tcPr>
            <w:tcW w:w="2494" w:type="dxa"/>
          </w:tcPr>
          <w:p w14:paraId="2C2254A1" w14:textId="77777777" w:rsidR="0065168B" w:rsidRDefault="0065168B" w:rsidP="001742E9">
            <w:pPr>
              <w:spacing w:line="360" w:lineRule="auto"/>
              <w:jc w:val="right"/>
              <w:rPr>
                <w:rFonts w:ascii="Arial" w:hAnsi="Arial" w:cs="Arial"/>
                <w:sz w:val="18"/>
                <w:szCs w:val="18"/>
              </w:rPr>
            </w:pPr>
          </w:p>
        </w:tc>
        <w:tc>
          <w:tcPr>
            <w:tcW w:w="2495" w:type="dxa"/>
            <w:shd w:val="clear" w:color="auto" w:fill="F2F2F2" w:themeFill="background1" w:themeFillShade="F2"/>
          </w:tcPr>
          <w:p w14:paraId="3C156753" w14:textId="03E316E8" w:rsidR="0065168B" w:rsidRPr="007F4369" w:rsidRDefault="0065168B" w:rsidP="00587ABA">
            <w:pPr>
              <w:spacing w:line="360" w:lineRule="auto"/>
              <w:jc w:val="right"/>
              <w:rPr>
                <w:rFonts w:ascii="Arial" w:hAnsi="Arial" w:cs="Arial"/>
                <w:sz w:val="18"/>
                <w:szCs w:val="18"/>
              </w:rPr>
            </w:pPr>
            <w:r>
              <w:rPr>
                <w:rFonts w:ascii="Arial" w:hAnsi="Arial" w:cs="Arial"/>
                <w:sz w:val="18"/>
                <w:szCs w:val="18"/>
              </w:rPr>
              <w:t>Coping with pressure</w:t>
            </w:r>
          </w:p>
        </w:tc>
        <w:tc>
          <w:tcPr>
            <w:tcW w:w="2495" w:type="dxa"/>
          </w:tcPr>
          <w:p w14:paraId="1C29B5E5" w14:textId="22B6E106" w:rsidR="0065168B" w:rsidRPr="007F4369" w:rsidRDefault="0065168B" w:rsidP="00F7022B">
            <w:pPr>
              <w:spacing w:line="360" w:lineRule="auto"/>
              <w:jc w:val="right"/>
              <w:rPr>
                <w:rFonts w:ascii="Arial" w:hAnsi="Arial" w:cs="Arial"/>
                <w:sz w:val="18"/>
                <w:szCs w:val="18"/>
              </w:rPr>
            </w:pPr>
            <w:r>
              <w:rPr>
                <w:rFonts w:ascii="Arial" w:hAnsi="Arial" w:cs="Arial"/>
                <w:sz w:val="18"/>
                <w:szCs w:val="18"/>
              </w:rPr>
              <w:t>Authority, assertiveness</w:t>
            </w:r>
          </w:p>
        </w:tc>
        <w:tc>
          <w:tcPr>
            <w:tcW w:w="2495" w:type="dxa"/>
            <w:shd w:val="clear" w:color="auto" w:fill="F2F2F2" w:themeFill="background1" w:themeFillShade="F2"/>
          </w:tcPr>
          <w:p w14:paraId="0733C466" w14:textId="77777777" w:rsidR="0065168B" w:rsidRPr="007F4369" w:rsidRDefault="0065168B" w:rsidP="007D7DCF">
            <w:pPr>
              <w:spacing w:line="360" w:lineRule="auto"/>
              <w:jc w:val="center"/>
              <w:rPr>
                <w:rFonts w:ascii="Arial" w:hAnsi="Arial" w:cs="Arial"/>
                <w:sz w:val="18"/>
                <w:szCs w:val="18"/>
              </w:rPr>
            </w:pPr>
          </w:p>
        </w:tc>
        <w:tc>
          <w:tcPr>
            <w:tcW w:w="2495" w:type="dxa"/>
            <w:tcBorders>
              <w:right w:val="single" w:sz="12" w:space="0" w:color="auto"/>
            </w:tcBorders>
          </w:tcPr>
          <w:p w14:paraId="680224FD" w14:textId="77777777" w:rsidR="0065168B" w:rsidRPr="007F4369" w:rsidRDefault="0065168B" w:rsidP="007D7DCF">
            <w:pPr>
              <w:spacing w:line="360" w:lineRule="auto"/>
              <w:jc w:val="center"/>
              <w:rPr>
                <w:rFonts w:ascii="Arial" w:hAnsi="Arial" w:cs="Arial"/>
                <w:sz w:val="18"/>
                <w:szCs w:val="18"/>
              </w:rPr>
            </w:pPr>
          </w:p>
        </w:tc>
      </w:tr>
      <w:tr w:rsidR="0065168B" w:rsidRPr="007F4369" w14:paraId="7BBE5B84" w14:textId="77777777" w:rsidTr="0065168B">
        <w:tc>
          <w:tcPr>
            <w:tcW w:w="1668" w:type="dxa"/>
            <w:vMerge/>
            <w:tcBorders>
              <w:left w:val="single" w:sz="12" w:space="0" w:color="auto"/>
            </w:tcBorders>
          </w:tcPr>
          <w:p w14:paraId="2B9989AD" w14:textId="77777777" w:rsidR="0065168B" w:rsidRPr="007F4369" w:rsidRDefault="0065168B" w:rsidP="007D7DCF">
            <w:pPr>
              <w:spacing w:line="360" w:lineRule="auto"/>
              <w:rPr>
                <w:rFonts w:ascii="Arial" w:hAnsi="Arial" w:cs="Arial"/>
                <w:sz w:val="18"/>
                <w:szCs w:val="18"/>
              </w:rPr>
            </w:pPr>
          </w:p>
        </w:tc>
        <w:tc>
          <w:tcPr>
            <w:tcW w:w="2494" w:type="dxa"/>
            <w:shd w:val="clear" w:color="auto" w:fill="D6E3BC" w:themeFill="accent3" w:themeFillTint="66"/>
          </w:tcPr>
          <w:p w14:paraId="3C43859E" w14:textId="77777777" w:rsidR="0065168B" w:rsidRDefault="0065168B" w:rsidP="001742E9">
            <w:pPr>
              <w:spacing w:line="360" w:lineRule="auto"/>
              <w:jc w:val="right"/>
              <w:rPr>
                <w:rFonts w:ascii="Arial" w:hAnsi="Arial" w:cs="Arial"/>
                <w:sz w:val="18"/>
                <w:szCs w:val="18"/>
              </w:rPr>
            </w:pPr>
          </w:p>
        </w:tc>
        <w:tc>
          <w:tcPr>
            <w:tcW w:w="2495" w:type="dxa"/>
            <w:shd w:val="clear" w:color="auto" w:fill="D6E3BC" w:themeFill="accent3" w:themeFillTint="66"/>
          </w:tcPr>
          <w:p w14:paraId="0569DB17" w14:textId="77777777" w:rsidR="0065168B" w:rsidRDefault="0065168B" w:rsidP="00587ABA">
            <w:pPr>
              <w:spacing w:line="360" w:lineRule="auto"/>
              <w:jc w:val="right"/>
              <w:rPr>
                <w:rFonts w:ascii="Arial" w:hAnsi="Arial" w:cs="Arial"/>
                <w:sz w:val="18"/>
                <w:szCs w:val="18"/>
              </w:rPr>
            </w:pPr>
          </w:p>
        </w:tc>
        <w:tc>
          <w:tcPr>
            <w:tcW w:w="2495" w:type="dxa"/>
            <w:shd w:val="clear" w:color="auto" w:fill="D6E3BC" w:themeFill="accent3" w:themeFillTint="66"/>
          </w:tcPr>
          <w:p w14:paraId="4906A8EB" w14:textId="77777777" w:rsidR="0065168B" w:rsidRDefault="0065168B" w:rsidP="00F7022B">
            <w:pPr>
              <w:spacing w:line="360" w:lineRule="auto"/>
              <w:jc w:val="right"/>
              <w:rPr>
                <w:rFonts w:ascii="Arial" w:hAnsi="Arial" w:cs="Arial"/>
                <w:sz w:val="18"/>
                <w:szCs w:val="18"/>
              </w:rPr>
            </w:pPr>
          </w:p>
        </w:tc>
        <w:tc>
          <w:tcPr>
            <w:tcW w:w="2495" w:type="dxa"/>
            <w:shd w:val="clear" w:color="auto" w:fill="D6E3BC" w:themeFill="accent3" w:themeFillTint="66"/>
          </w:tcPr>
          <w:p w14:paraId="1F8B159E" w14:textId="50C9DFEC" w:rsidR="0065168B" w:rsidRPr="000D7745" w:rsidRDefault="0065168B" w:rsidP="000D7745">
            <w:pPr>
              <w:spacing w:line="360" w:lineRule="auto"/>
              <w:rPr>
                <w:rFonts w:ascii="Arial" w:hAnsi="Arial" w:cs="Arial"/>
                <w:b/>
                <w:sz w:val="18"/>
                <w:szCs w:val="18"/>
              </w:rPr>
            </w:pPr>
            <w:r w:rsidRPr="000D7745">
              <w:rPr>
                <w:rFonts w:ascii="Arial" w:hAnsi="Arial" w:cs="Arial"/>
                <w:b/>
                <w:sz w:val="18"/>
                <w:szCs w:val="18"/>
              </w:rPr>
              <w:t>Explicit coordination</w:t>
            </w:r>
          </w:p>
        </w:tc>
        <w:tc>
          <w:tcPr>
            <w:tcW w:w="2495" w:type="dxa"/>
            <w:tcBorders>
              <w:right w:val="single" w:sz="12" w:space="0" w:color="auto"/>
            </w:tcBorders>
            <w:shd w:val="clear" w:color="auto" w:fill="D6E3BC" w:themeFill="accent3" w:themeFillTint="66"/>
          </w:tcPr>
          <w:p w14:paraId="7515DFFC" w14:textId="77777777" w:rsidR="0065168B" w:rsidRDefault="0065168B" w:rsidP="007D7DCF">
            <w:pPr>
              <w:spacing w:line="360" w:lineRule="auto"/>
              <w:jc w:val="center"/>
              <w:rPr>
                <w:rFonts w:ascii="Arial" w:hAnsi="Arial" w:cs="Arial"/>
                <w:sz w:val="18"/>
                <w:szCs w:val="18"/>
              </w:rPr>
            </w:pPr>
          </w:p>
          <w:p w14:paraId="35C9047F" w14:textId="77777777" w:rsidR="00FF7A6A" w:rsidRPr="007F4369" w:rsidRDefault="00FF7A6A" w:rsidP="007D7DCF">
            <w:pPr>
              <w:spacing w:line="360" w:lineRule="auto"/>
              <w:jc w:val="center"/>
              <w:rPr>
                <w:rFonts w:ascii="Arial" w:hAnsi="Arial" w:cs="Arial"/>
                <w:sz w:val="18"/>
                <w:szCs w:val="18"/>
              </w:rPr>
            </w:pPr>
          </w:p>
        </w:tc>
      </w:tr>
      <w:tr w:rsidR="0065168B" w:rsidRPr="007F4369" w14:paraId="3FB8E4CA" w14:textId="77777777" w:rsidTr="0065168B">
        <w:tc>
          <w:tcPr>
            <w:tcW w:w="1668" w:type="dxa"/>
            <w:vMerge/>
            <w:tcBorders>
              <w:left w:val="single" w:sz="12" w:space="0" w:color="auto"/>
            </w:tcBorders>
          </w:tcPr>
          <w:p w14:paraId="3B7088DF" w14:textId="77777777" w:rsidR="0065168B" w:rsidRPr="007F4369" w:rsidRDefault="0065168B" w:rsidP="007D7DCF">
            <w:pPr>
              <w:spacing w:line="360" w:lineRule="auto"/>
              <w:rPr>
                <w:rFonts w:ascii="Arial" w:hAnsi="Arial" w:cs="Arial"/>
                <w:sz w:val="18"/>
                <w:szCs w:val="18"/>
              </w:rPr>
            </w:pPr>
          </w:p>
        </w:tc>
        <w:tc>
          <w:tcPr>
            <w:tcW w:w="2494" w:type="dxa"/>
          </w:tcPr>
          <w:p w14:paraId="673F9E76" w14:textId="77777777" w:rsidR="0065168B" w:rsidRDefault="0065168B" w:rsidP="001742E9">
            <w:pPr>
              <w:spacing w:line="360" w:lineRule="auto"/>
              <w:jc w:val="right"/>
              <w:rPr>
                <w:rFonts w:ascii="Arial" w:hAnsi="Arial" w:cs="Arial"/>
                <w:sz w:val="18"/>
                <w:szCs w:val="18"/>
              </w:rPr>
            </w:pPr>
          </w:p>
        </w:tc>
        <w:tc>
          <w:tcPr>
            <w:tcW w:w="2495" w:type="dxa"/>
            <w:shd w:val="clear" w:color="auto" w:fill="F2F2F2" w:themeFill="background1" w:themeFillShade="F2"/>
          </w:tcPr>
          <w:p w14:paraId="0EAF11B3" w14:textId="77777777" w:rsidR="0065168B" w:rsidRDefault="0065168B" w:rsidP="00587ABA">
            <w:pPr>
              <w:spacing w:line="360" w:lineRule="auto"/>
              <w:jc w:val="right"/>
              <w:rPr>
                <w:rFonts w:ascii="Arial" w:hAnsi="Arial" w:cs="Arial"/>
                <w:sz w:val="18"/>
                <w:szCs w:val="18"/>
              </w:rPr>
            </w:pPr>
          </w:p>
        </w:tc>
        <w:tc>
          <w:tcPr>
            <w:tcW w:w="2495" w:type="dxa"/>
          </w:tcPr>
          <w:p w14:paraId="6D46CB07" w14:textId="77777777" w:rsidR="0065168B" w:rsidRDefault="0065168B" w:rsidP="00F7022B">
            <w:pPr>
              <w:spacing w:line="360" w:lineRule="auto"/>
              <w:jc w:val="right"/>
              <w:rPr>
                <w:rFonts w:ascii="Arial" w:hAnsi="Arial" w:cs="Arial"/>
                <w:sz w:val="18"/>
                <w:szCs w:val="18"/>
              </w:rPr>
            </w:pPr>
          </w:p>
        </w:tc>
        <w:tc>
          <w:tcPr>
            <w:tcW w:w="2495" w:type="dxa"/>
            <w:shd w:val="clear" w:color="auto" w:fill="F2F2F2" w:themeFill="background1" w:themeFillShade="F2"/>
          </w:tcPr>
          <w:p w14:paraId="4FE7C4ED" w14:textId="520E5741" w:rsidR="0065168B" w:rsidRPr="007F4369" w:rsidRDefault="0065168B" w:rsidP="000D7745">
            <w:pPr>
              <w:spacing w:line="360" w:lineRule="auto"/>
              <w:jc w:val="right"/>
              <w:rPr>
                <w:rFonts w:ascii="Arial" w:hAnsi="Arial" w:cs="Arial"/>
                <w:sz w:val="18"/>
                <w:szCs w:val="18"/>
              </w:rPr>
            </w:pPr>
            <w:r>
              <w:rPr>
                <w:rFonts w:ascii="Arial" w:hAnsi="Arial" w:cs="Arial"/>
                <w:sz w:val="18"/>
                <w:szCs w:val="18"/>
              </w:rPr>
              <w:t>Providing information upon request</w:t>
            </w:r>
          </w:p>
        </w:tc>
        <w:tc>
          <w:tcPr>
            <w:tcW w:w="2495" w:type="dxa"/>
            <w:tcBorders>
              <w:right w:val="single" w:sz="12" w:space="0" w:color="auto"/>
            </w:tcBorders>
          </w:tcPr>
          <w:p w14:paraId="097A9BD5" w14:textId="77777777" w:rsidR="0065168B" w:rsidRPr="007F4369" w:rsidRDefault="0065168B" w:rsidP="007D7DCF">
            <w:pPr>
              <w:spacing w:line="360" w:lineRule="auto"/>
              <w:jc w:val="center"/>
              <w:rPr>
                <w:rFonts w:ascii="Arial" w:hAnsi="Arial" w:cs="Arial"/>
                <w:sz w:val="18"/>
                <w:szCs w:val="18"/>
              </w:rPr>
            </w:pPr>
          </w:p>
        </w:tc>
      </w:tr>
      <w:tr w:rsidR="0065168B" w:rsidRPr="007F4369" w14:paraId="1734C446" w14:textId="77777777" w:rsidTr="0065168B">
        <w:tc>
          <w:tcPr>
            <w:tcW w:w="1668" w:type="dxa"/>
            <w:vMerge/>
            <w:tcBorders>
              <w:left w:val="single" w:sz="12" w:space="0" w:color="auto"/>
            </w:tcBorders>
          </w:tcPr>
          <w:p w14:paraId="59F996E6" w14:textId="77777777" w:rsidR="0065168B" w:rsidRPr="007F4369" w:rsidRDefault="0065168B" w:rsidP="007D7DCF">
            <w:pPr>
              <w:spacing w:line="360" w:lineRule="auto"/>
              <w:rPr>
                <w:rFonts w:ascii="Arial" w:hAnsi="Arial" w:cs="Arial"/>
                <w:sz w:val="18"/>
                <w:szCs w:val="18"/>
              </w:rPr>
            </w:pPr>
          </w:p>
        </w:tc>
        <w:tc>
          <w:tcPr>
            <w:tcW w:w="2494" w:type="dxa"/>
          </w:tcPr>
          <w:p w14:paraId="571ED397" w14:textId="77777777" w:rsidR="0065168B" w:rsidRDefault="0065168B" w:rsidP="001742E9">
            <w:pPr>
              <w:spacing w:line="360" w:lineRule="auto"/>
              <w:jc w:val="right"/>
              <w:rPr>
                <w:rFonts w:ascii="Arial" w:hAnsi="Arial" w:cs="Arial"/>
                <w:sz w:val="18"/>
                <w:szCs w:val="18"/>
              </w:rPr>
            </w:pPr>
          </w:p>
        </w:tc>
        <w:tc>
          <w:tcPr>
            <w:tcW w:w="2495" w:type="dxa"/>
            <w:shd w:val="clear" w:color="auto" w:fill="F2F2F2" w:themeFill="background1" w:themeFillShade="F2"/>
          </w:tcPr>
          <w:p w14:paraId="54A8201F" w14:textId="77777777" w:rsidR="0065168B" w:rsidRDefault="0065168B" w:rsidP="00587ABA">
            <w:pPr>
              <w:spacing w:line="360" w:lineRule="auto"/>
              <w:jc w:val="right"/>
              <w:rPr>
                <w:rFonts w:ascii="Arial" w:hAnsi="Arial" w:cs="Arial"/>
                <w:sz w:val="18"/>
                <w:szCs w:val="18"/>
              </w:rPr>
            </w:pPr>
          </w:p>
        </w:tc>
        <w:tc>
          <w:tcPr>
            <w:tcW w:w="2495" w:type="dxa"/>
          </w:tcPr>
          <w:p w14:paraId="50E51E0D" w14:textId="77777777" w:rsidR="0065168B" w:rsidRDefault="0065168B" w:rsidP="00F7022B">
            <w:pPr>
              <w:spacing w:line="360" w:lineRule="auto"/>
              <w:jc w:val="right"/>
              <w:rPr>
                <w:rFonts w:ascii="Arial" w:hAnsi="Arial" w:cs="Arial"/>
                <w:sz w:val="18"/>
                <w:szCs w:val="18"/>
              </w:rPr>
            </w:pPr>
          </w:p>
        </w:tc>
        <w:tc>
          <w:tcPr>
            <w:tcW w:w="2495" w:type="dxa"/>
            <w:shd w:val="clear" w:color="auto" w:fill="F2F2F2" w:themeFill="background1" w:themeFillShade="F2"/>
          </w:tcPr>
          <w:p w14:paraId="00BEBBEF" w14:textId="0B363C59" w:rsidR="0065168B" w:rsidRPr="007F4369" w:rsidRDefault="0065168B" w:rsidP="000D7745">
            <w:pPr>
              <w:spacing w:line="360" w:lineRule="auto"/>
              <w:jc w:val="right"/>
              <w:rPr>
                <w:rFonts w:ascii="Arial" w:hAnsi="Arial" w:cs="Arial"/>
                <w:sz w:val="18"/>
                <w:szCs w:val="18"/>
              </w:rPr>
            </w:pPr>
            <w:r>
              <w:rPr>
                <w:rFonts w:ascii="Arial" w:hAnsi="Arial" w:cs="Arial"/>
                <w:sz w:val="18"/>
                <w:szCs w:val="18"/>
              </w:rPr>
              <w:t>Checking information</w:t>
            </w:r>
          </w:p>
        </w:tc>
        <w:tc>
          <w:tcPr>
            <w:tcW w:w="2495" w:type="dxa"/>
            <w:tcBorders>
              <w:right w:val="single" w:sz="12" w:space="0" w:color="auto"/>
            </w:tcBorders>
          </w:tcPr>
          <w:p w14:paraId="303C5FD2" w14:textId="77777777" w:rsidR="0065168B" w:rsidRPr="007F4369" w:rsidRDefault="0065168B" w:rsidP="007D7DCF">
            <w:pPr>
              <w:spacing w:line="360" w:lineRule="auto"/>
              <w:jc w:val="center"/>
              <w:rPr>
                <w:rFonts w:ascii="Arial" w:hAnsi="Arial" w:cs="Arial"/>
                <w:sz w:val="18"/>
                <w:szCs w:val="18"/>
              </w:rPr>
            </w:pPr>
          </w:p>
        </w:tc>
      </w:tr>
      <w:tr w:rsidR="0065168B" w:rsidRPr="007F4369" w14:paraId="57DF1E63" w14:textId="77777777" w:rsidTr="0065168B">
        <w:tc>
          <w:tcPr>
            <w:tcW w:w="1668" w:type="dxa"/>
            <w:vMerge/>
            <w:tcBorders>
              <w:left w:val="single" w:sz="12" w:space="0" w:color="auto"/>
            </w:tcBorders>
          </w:tcPr>
          <w:p w14:paraId="2F5E8284" w14:textId="77777777" w:rsidR="0065168B" w:rsidRPr="007F4369" w:rsidRDefault="0065168B" w:rsidP="007D7DCF">
            <w:pPr>
              <w:spacing w:line="360" w:lineRule="auto"/>
              <w:rPr>
                <w:rFonts w:ascii="Arial" w:hAnsi="Arial" w:cs="Arial"/>
                <w:sz w:val="18"/>
                <w:szCs w:val="18"/>
              </w:rPr>
            </w:pPr>
          </w:p>
        </w:tc>
        <w:tc>
          <w:tcPr>
            <w:tcW w:w="2494" w:type="dxa"/>
          </w:tcPr>
          <w:p w14:paraId="57C1D439" w14:textId="77777777" w:rsidR="0065168B" w:rsidRDefault="0065168B" w:rsidP="001742E9">
            <w:pPr>
              <w:spacing w:line="360" w:lineRule="auto"/>
              <w:jc w:val="right"/>
              <w:rPr>
                <w:rFonts w:ascii="Arial" w:hAnsi="Arial" w:cs="Arial"/>
                <w:sz w:val="18"/>
                <w:szCs w:val="18"/>
              </w:rPr>
            </w:pPr>
          </w:p>
        </w:tc>
        <w:tc>
          <w:tcPr>
            <w:tcW w:w="2495" w:type="dxa"/>
            <w:shd w:val="clear" w:color="auto" w:fill="F2F2F2" w:themeFill="background1" w:themeFillShade="F2"/>
          </w:tcPr>
          <w:p w14:paraId="41F7797B" w14:textId="77777777" w:rsidR="0065168B" w:rsidRDefault="0065168B" w:rsidP="00587ABA">
            <w:pPr>
              <w:spacing w:line="360" w:lineRule="auto"/>
              <w:jc w:val="right"/>
              <w:rPr>
                <w:rFonts w:ascii="Arial" w:hAnsi="Arial" w:cs="Arial"/>
                <w:sz w:val="18"/>
                <w:szCs w:val="18"/>
              </w:rPr>
            </w:pPr>
          </w:p>
        </w:tc>
        <w:tc>
          <w:tcPr>
            <w:tcW w:w="2495" w:type="dxa"/>
          </w:tcPr>
          <w:p w14:paraId="4DFC374E" w14:textId="77777777" w:rsidR="0065168B" w:rsidRDefault="0065168B" w:rsidP="00F7022B">
            <w:pPr>
              <w:spacing w:line="360" w:lineRule="auto"/>
              <w:jc w:val="right"/>
              <w:rPr>
                <w:rFonts w:ascii="Arial" w:hAnsi="Arial" w:cs="Arial"/>
                <w:sz w:val="18"/>
                <w:szCs w:val="18"/>
              </w:rPr>
            </w:pPr>
          </w:p>
        </w:tc>
        <w:tc>
          <w:tcPr>
            <w:tcW w:w="2495" w:type="dxa"/>
            <w:shd w:val="clear" w:color="auto" w:fill="F2F2F2" w:themeFill="background1" w:themeFillShade="F2"/>
          </w:tcPr>
          <w:p w14:paraId="5FE27A15" w14:textId="69B917FF" w:rsidR="0065168B" w:rsidRPr="007F4369" w:rsidRDefault="0065168B" w:rsidP="000D7745">
            <w:pPr>
              <w:spacing w:line="360" w:lineRule="auto"/>
              <w:jc w:val="right"/>
              <w:rPr>
                <w:rFonts w:ascii="Arial" w:hAnsi="Arial" w:cs="Arial"/>
                <w:sz w:val="18"/>
                <w:szCs w:val="18"/>
              </w:rPr>
            </w:pPr>
            <w:r>
              <w:rPr>
                <w:rFonts w:ascii="Arial" w:hAnsi="Arial" w:cs="Arial"/>
                <w:sz w:val="18"/>
                <w:szCs w:val="18"/>
              </w:rPr>
              <w:t>Axknowledgements</w:t>
            </w:r>
          </w:p>
        </w:tc>
        <w:tc>
          <w:tcPr>
            <w:tcW w:w="2495" w:type="dxa"/>
            <w:tcBorders>
              <w:right w:val="single" w:sz="12" w:space="0" w:color="auto"/>
            </w:tcBorders>
          </w:tcPr>
          <w:p w14:paraId="0E72742A" w14:textId="77777777" w:rsidR="0065168B" w:rsidRPr="007F4369" w:rsidRDefault="0065168B" w:rsidP="007D7DCF">
            <w:pPr>
              <w:spacing w:line="360" w:lineRule="auto"/>
              <w:jc w:val="center"/>
              <w:rPr>
                <w:rFonts w:ascii="Arial" w:hAnsi="Arial" w:cs="Arial"/>
                <w:sz w:val="18"/>
                <w:szCs w:val="18"/>
              </w:rPr>
            </w:pPr>
          </w:p>
        </w:tc>
      </w:tr>
      <w:tr w:rsidR="0065168B" w:rsidRPr="007F4369" w14:paraId="1C865D61" w14:textId="77777777" w:rsidTr="0065168B">
        <w:tc>
          <w:tcPr>
            <w:tcW w:w="1668" w:type="dxa"/>
            <w:vMerge/>
            <w:tcBorders>
              <w:left w:val="single" w:sz="12" w:space="0" w:color="auto"/>
              <w:bottom w:val="single" w:sz="12" w:space="0" w:color="auto"/>
            </w:tcBorders>
          </w:tcPr>
          <w:p w14:paraId="311B0A84" w14:textId="77777777" w:rsidR="0065168B" w:rsidRPr="007F4369" w:rsidRDefault="0065168B" w:rsidP="007D7DCF">
            <w:pPr>
              <w:spacing w:line="360" w:lineRule="auto"/>
              <w:rPr>
                <w:rFonts w:ascii="Arial" w:hAnsi="Arial" w:cs="Arial"/>
                <w:sz w:val="18"/>
                <w:szCs w:val="18"/>
              </w:rPr>
            </w:pPr>
          </w:p>
        </w:tc>
        <w:tc>
          <w:tcPr>
            <w:tcW w:w="2494" w:type="dxa"/>
            <w:tcBorders>
              <w:bottom w:val="single" w:sz="12" w:space="0" w:color="auto"/>
            </w:tcBorders>
          </w:tcPr>
          <w:p w14:paraId="756F443D" w14:textId="77777777" w:rsidR="0065168B" w:rsidRDefault="0065168B" w:rsidP="001742E9">
            <w:pPr>
              <w:spacing w:line="360" w:lineRule="auto"/>
              <w:jc w:val="right"/>
              <w:rPr>
                <w:rFonts w:ascii="Arial" w:hAnsi="Arial" w:cs="Arial"/>
                <w:sz w:val="18"/>
                <w:szCs w:val="18"/>
              </w:rPr>
            </w:pPr>
          </w:p>
        </w:tc>
        <w:tc>
          <w:tcPr>
            <w:tcW w:w="2495" w:type="dxa"/>
            <w:tcBorders>
              <w:bottom w:val="single" w:sz="12" w:space="0" w:color="auto"/>
            </w:tcBorders>
            <w:shd w:val="clear" w:color="auto" w:fill="F2F2F2" w:themeFill="background1" w:themeFillShade="F2"/>
          </w:tcPr>
          <w:p w14:paraId="4899D3A4" w14:textId="77777777" w:rsidR="0065168B" w:rsidRDefault="0065168B" w:rsidP="00587ABA">
            <w:pPr>
              <w:spacing w:line="360" w:lineRule="auto"/>
              <w:jc w:val="right"/>
              <w:rPr>
                <w:rFonts w:ascii="Arial" w:hAnsi="Arial" w:cs="Arial"/>
                <w:sz w:val="18"/>
                <w:szCs w:val="18"/>
              </w:rPr>
            </w:pPr>
          </w:p>
        </w:tc>
        <w:tc>
          <w:tcPr>
            <w:tcW w:w="2495" w:type="dxa"/>
            <w:tcBorders>
              <w:bottom w:val="single" w:sz="12" w:space="0" w:color="auto"/>
            </w:tcBorders>
          </w:tcPr>
          <w:p w14:paraId="5059219B" w14:textId="77777777" w:rsidR="0065168B" w:rsidRDefault="0065168B" w:rsidP="00F7022B">
            <w:pPr>
              <w:spacing w:line="360" w:lineRule="auto"/>
              <w:jc w:val="right"/>
              <w:rPr>
                <w:rFonts w:ascii="Arial" w:hAnsi="Arial" w:cs="Arial"/>
                <w:sz w:val="18"/>
                <w:szCs w:val="18"/>
              </w:rPr>
            </w:pPr>
          </w:p>
        </w:tc>
        <w:tc>
          <w:tcPr>
            <w:tcW w:w="2495" w:type="dxa"/>
            <w:tcBorders>
              <w:bottom w:val="single" w:sz="12" w:space="0" w:color="auto"/>
            </w:tcBorders>
            <w:shd w:val="clear" w:color="auto" w:fill="F2F2F2" w:themeFill="background1" w:themeFillShade="F2"/>
          </w:tcPr>
          <w:p w14:paraId="066B07C9" w14:textId="7CDA6F98" w:rsidR="0065168B" w:rsidRPr="007F4369" w:rsidRDefault="0065168B" w:rsidP="000D7745">
            <w:pPr>
              <w:spacing w:line="360" w:lineRule="auto"/>
              <w:jc w:val="right"/>
              <w:rPr>
                <w:rFonts w:ascii="Arial" w:hAnsi="Arial" w:cs="Arial"/>
                <w:sz w:val="18"/>
                <w:szCs w:val="18"/>
              </w:rPr>
            </w:pPr>
            <w:r>
              <w:rPr>
                <w:rFonts w:ascii="Arial" w:hAnsi="Arial" w:cs="Arial"/>
                <w:sz w:val="18"/>
                <w:szCs w:val="18"/>
              </w:rPr>
              <w:t>Summary</w:t>
            </w:r>
          </w:p>
        </w:tc>
        <w:tc>
          <w:tcPr>
            <w:tcW w:w="2495" w:type="dxa"/>
            <w:tcBorders>
              <w:bottom w:val="single" w:sz="12" w:space="0" w:color="auto"/>
              <w:right w:val="single" w:sz="12" w:space="0" w:color="auto"/>
            </w:tcBorders>
          </w:tcPr>
          <w:p w14:paraId="531660A4" w14:textId="77777777" w:rsidR="0065168B" w:rsidRPr="007F4369" w:rsidRDefault="0065168B" w:rsidP="007D7DCF">
            <w:pPr>
              <w:spacing w:line="360" w:lineRule="auto"/>
              <w:jc w:val="center"/>
              <w:rPr>
                <w:rFonts w:ascii="Arial" w:hAnsi="Arial" w:cs="Arial"/>
                <w:sz w:val="18"/>
                <w:szCs w:val="18"/>
              </w:rPr>
            </w:pPr>
          </w:p>
        </w:tc>
      </w:tr>
    </w:tbl>
    <w:p w14:paraId="40495385" w14:textId="558B40EB" w:rsidR="00E863AA" w:rsidRDefault="00E863AA" w:rsidP="007F4369">
      <w:pPr>
        <w:spacing w:line="360" w:lineRule="auto"/>
        <w:ind w:firstLine="708"/>
        <w:jc w:val="both"/>
        <w:rPr>
          <w:rFonts w:ascii="Arial" w:hAnsi="Arial" w:cs="Arial"/>
        </w:rPr>
      </w:pPr>
    </w:p>
    <w:p w14:paraId="79CAD8D1" w14:textId="77777777" w:rsidR="00FB5357" w:rsidRPr="00FB5357" w:rsidRDefault="00FB5357" w:rsidP="00FF7A6A">
      <w:pPr>
        <w:jc w:val="center"/>
      </w:pPr>
    </w:p>
    <w:p w14:paraId="431FAEC9" w14:textId="51D04CCE" w:rsidR="00ED4988" w:rsidRPr="00841E96" w:rsidRDefault="00FB5357" w:rsidP="00841E96">
      <w:pPr>
        <w:pStyle w:val="Titre7"/>
        <w:ind w:firstLine="708"/>
        <w:rPr>
          <w:b/>
          <w:bCs/>
        </w:rPr>
      </w:pPr>
      <w:r w:rsidRPr="00E863AA">
        <w:rPr>
          <w:rStyle w:val="lev"/>
        </w:rPr>
        <w:t xml:space="preserve">Tableau de synthèse </w:t>
      </w:r>
      <w:r>
        <w:rPr>
          <w:rStyle w:val="lev"/>
        </w:rPr>
        <w:t xml:space="preserve">des </w:t>
      </w:r>
      <w:r w:rsidRPr="00E863AA">
        <w:rPr>
          <w:rStyle w:val="lev"/>
        </w:rPr>
        <w:t xml:space="preserve">compétences non techniques pour les </w:t>
      </w:r>
      <w:r w:rsidR="00ED4988">
        <w:rPr>
          <w:rStyle w:val="lev"/>
        </w:rPr>
        <w:t>IBODE et exemples d</w:t>
      </w:r>
      <w:r w:rsidR="00E14913">
        <w:rPr>
          <w:rStyle w:val="lev"/>
        </w:rPr>
        <w:t>’observables</w:t>
      </w:r>
    </w:p>
    <w:p w14:paraId="0D02AC62" w14:textId="77777777" w:rsidR="00381036" w:rsidRPr="00E14913" w:rsidRDefault="00381036" w:rsidP="00281503">
      <w:pPr>
        <w:tabs>
          <w:tab w:val="left" w:pos="2427"/>
        </w:tabs>
        <w:rPr>
          <w:rFonts w:ascii="Arial" w:hAnsi="Arial"/>
          <w:sz w:val="18"/>
          <w:szCs w:val="18"/>
        </w:rPr>
      </w:pPr>
    </w:p>
    <w:tbl>
      <w:tblPr>
        <w:tblStyle w:val="Grille"/>
        <w:tblpPr w:leftFromText="141" w:rightFromText="141" w:vertAnchor="text" w:tblpY="1"/>
        <w:tblOverlap w:val="never"/>
        <w:tblW w:w="0" w:type="auto"/>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3824"/>
        <w:gridCol w:w="5640"/>
        <w:gridCol w:w="4566"/>
      </w:tblGrid>
      <w:tr w:rsidR="00E14913" w:rsidRPr="00841E96" w14:paraId="380DF725" w14:textId="50646A41" w:rsidTr="007C72B2">
        <w:tc>
          <w:tcPr>
            <w:tcW w:w="3824" w:type="dxa"/>
            <w:shd w:val="clear" w:color="auto" w:fill="F2F2F2" w:themeFill="background1" w:themeFillShade="F2"/>
          </w:tcPr>
          <w:p w14:paraId="2B0041DC" w14:textId="77777777" w:rsidR="00E14913" w:rsidRPr="00841E96" w:rsidRDefault="00E14913" w:rsidP="00281503">
            <w:pPr>
              <w:spacing w:line="360" w:lineRule="auto"/>
              <w:jc w:val="center"/>
              <w:rPr>
                <w:rFonts w:ascii="Arial" w:hAnsi="Arial" w:cs="Arial"/>
                <w:b/>
                <w:sz w:val="16"/>
                <w:szCs w:val="16"/>
              </w:rPr>
            </w:pPr>
            <w:r w:rsidRPr="00841E96">
              <w:rPr>
                <w:rFonts w:ascii="Arial" w:hAnsi="Arial" w:cs="Arial"/>
                <w:b/>
                <w:sz w:val="16"/>
                <w:szCs w:val="16"/>
              </w:rPr>
              <w:t>SPLINTS</w:t>
            </w:r>
          </w:p>
          <w:p w14:paraId="43EB61A6" w14:textId="267C7972" w:rsidR="00E14913" w:rsidRPr="00841E96" w:rsidRDefault="00E14913" w:rsidP="00281503">
            <w:pPr>
              <w:spacing w:line="360" w:lineRule="auto"/>
              <w:jc w:val="center"/>
              <w:rPr>
                <w:rFonts w:ascii="Arial" w:hAnsi="Arial" w:cs="Arial"/>
                <w:sz w:val="16"/>
                <w:szCs w:val="16"/>
              </w:rPr>
            </w:pPr>
            <w:r w:rsidRPr="00841E96">
              <w:rPr>
                <w:rFonts w:ascii="Arial" w:hAnsi="Arial" w:cs="Arial"/>
                <w:sz w:val="16"/>
                <w:szCs w:val="16"/>
              </w:rPr>
              <w:t>(</w:t>
            </w:r>
            <w:r w:rsidR="00122FC3" w:rsidRPr="00841E96">
              <w:rPr>
                <w:rFonts w:ascii="Arial" w:hAnsi="Arial" w:cs="Arial"/>
                <w:sz w:val="16"/>
                <w:szCs w:val="16"/>
              </w:rPr>
              <w:t>Mitchell &amp; Flin, 2008</w:t>
            </w:r>
            <w:r w:rsidRPr="00841E96">
              <w:rPr>
                <w:rFonts w:ascii="Arial" w:hAnsi="Arial" w:cs="Arial"/>
                <w:sz w:val="16"/>
                <w:szCs w:val="16"/>
              </w:rPr>
              <w:t> ; Flin, 2013</w:t>
            </w:r>
            <w:r w:rsidR="001E2006">
              <w:rPr>
                <w:rFonts w:ascii="Arial" w:hAnsi="Arial" w:cs="Arial"/>
                <w:sz w:val="16"/>
                <w:szCs w:val="16"/>
              </w:rPr>
              <w:t> ; Mitchell et al., 2013</w:t>
            </w:r>
            <w:r w:rsidRPr="00841E96">
              <w:rPr>
                <w:rFonts w:ascii="Arial" w:hAnsi="Arial" w:cs="Arial"/>
                <w:sz w:val="16"/>
                <w:szCs w:val="16"/>
              </w:rPr>
              <w:t>)</w:t>
            </w:r>
          </w:p>
        </w:tc>
        <w:tc>
          <w:tcPr>
            <w:tcW w:w="5640" w:type="dxa"/>
          </w:tcPr>
          <w:p w14:paraId="10127E36" w14:textId="77777777" w:rsidR="0063784F" w:rsidRPr="00841E96" w:rsidRDefault="0063784F" w:rsidP="00281503">
            <w:pPr>
              <w:spacing w:line="360" w:lineRule="auto"/>
              <w:jc w:val="center"/>
              <w:rPr>
                <w:rFonts w:ascii="Arial" w:hAnsi="Arial" w:cs="Arial"/>
                <w:b/>
                <w:sz w:val="16"/>
                <w:szCs w:val="16"/>
              </w:rPr>
            </w:pPr>
          </w:p>
          <w:p w14:paraId="0F145A55" w14:textId="5AA7FDC0" w:rsidR="00E14913" w:rsidRPr="00841E96" w:rsidRDefault="0063784F" w:rsidP="00281503">
            <w:pPr>
              <w:spacing w:line="360" w:lineRule="auto"/>
              <w:jc w:val="center"/>
              <w:rPr>
                <w:rFonts w:ascii="Arial" w:hAnsi="Arial" w:cs="Arial"/>
                <w:b/>
                <w:sz w:val="16"/>
                <w:szCs w:val="16"/>
              </w:rPr>
            </w:pPr>
            <w:r w:rsidRPr="00841E96">
              <w:rPr>
                <w:rFonts w:ascii="Arial" w:hAnsi="Arial" w:cs="Arial"/>
                <w:b/>
                <w:sz w:val="16"/>
                <w:szCs w:val="16"/>
              </w:rPr>
              <w:t>Exemples de bons comportements</w:t>
            </w:r>
          </w:p>
        </w:tc>
        <w:tc>
          <w:tcPr>
            <w:tcW w:w="4566" w:type="dxa"/>
            <w:shd w:val="clear" w:color="auto" w:fill="F2F2F2" w:themeFill="background1" w:themeFillShade="F2"/>
          </w:tcPr>
          <w:p w14:paraId="30809CC8" w14:textId="77777777" w:rsidR="0063784F" w:rsidRPr="00841E96" w:rsidRDefault="0063784F" w:rsidP="00281503">
            <w:pPr>
              <w:spacing w:line="360" w:lineRule="auto"/>
              <w:jc w:val="center"/>
              <w:rPr>
                <w:rFonts w:ascii="Arial" w:hAnsi="Arial" w:cs="Arial"/>
                <w:b/>
                <w:sz w:val="16"/>
                <w:szCs w:val="16"/>
              </w:rPr>
            </w:pPr>
          </w:p>
          <w:p w14:paraId="374D1E8C" w14:textId="76BC0EB5" w:rsidR="00E14913" w:rsidRPr="00841E96" w:rsidRDefault="0063784F" w:rsidP="00281503">
            <w:pPr>
              <w:spacing w:line="360" w:lineRule="auto"/>
              <w:jc w:val="center"/>
              <w:rPr>
                <w:rFonts w:ascii="Arial" w:hAnsi="Arial" w:cs="Arial"/>
                <w:b/>
                <w:sz w:val="16"/>
                <w:szCs w:val="16"/>
              </w:rPr>
            </w:pPr>
            <w:r w:rsidRPr="00841E96">
              <w:rPr>
                <w:rFonts w:ascii="Arial" w:hAnsi="Arial" w:cs="Arial"/>
                <w:b/>
                <w:sz w:val="16"/>
                <w:szCs w:val="16"/>
              </w:rPr>
              <w:t>Exemples de mauvais comportements</w:t>
            </w:r>
          </w:p>
        </w:tc>
      </w:tr>
      <w:tr w:rsidR="00E14913" w:rsidRPr="00841E96" w14:paraId="45DCE9ED" w14:textId="2499C005" w:rsidTr="007C72B2">
        <w:tc>
          <w:tcPr>
            <w:tcW w:w="3824" w:type="dxa"/>
            <w:shd w:val="clear" w:color="auto" w:fill="C6D9F1" w:themeFill="text2" w:themeFillTint="33"/>
          </w:tcPr>
          <w:p w14:paraId="633ECA7E" w14:textId="77777777" w:rsidR="00F25A82" w:rsidRPr="00841E96" w:rsidRDefault="00F25A82" w:rsidP="00281503">
            <w:pPr>
              <w:spacing w:line="360" w:lineRule="auto"/>
              <w:rPr>
                <w:rFonts w:ascii="Arial" w:hAnsi="Arial" w:cs="Arial"/>
                <w:b/>
                <w:sz w:val="16"/>
                <w:szCs w:val="16"/>
              </w:rPr>
            </w:pPr>
            <w:r w:rsidRPr="00841E96">
              <w:rPr>
                <w:rFonts w:ascii="Arial" w:hAnsi="Arial" w:cs="Arial"/>
                <w:b/>
                <w:sz w:val="16"/>
                <w:szCs w:val="16"/>
              </w:rPr>
              <w:t>Task management</w:t>
            </w:r>
          </w:p>
          <w:p w14:paraId="0ACF181E" w14:textId="77777777" w:rsidR="00FF7A6A" w:rsidRPr="00841E96" w:rsidRDefault="00FF7A6A" w:rsidP="00281503">
            <w:pPr>
              <w:spacing w:line="360" w:lineRule="auto"/>
              <w:rPr>
                <w:rFonts w:ascii="Arial" w:hAnsi="Arial" w:cs="Arial"/>
                <w:b/>
                <w:sz w:val="16"/>
                <w:szCs w:val="16"/>
              </w:rPr>
            </w:pPr>
          </w:p>
        </w:tc>
        <w:tc>
          <w:tcPr>
            <w:tcW w:w="5640" w:type="dxa"/>
            <w:shd w:val="clear" w:color="auto" w:fill="C6D9F1" w:themeFill="text2" w:themeFillTint="33"/>
          </w:tcPr>
          <w:p w14:paraId="52108789" w14:textId="7D80E12E" w:rsidR="00F25A82" w:rsidRPr="00841E96" w:rsidRDefault="00F25A82" w:rsidP="00281503">
            <w:pPr>
              <w:spacing w:line="360" w:lineRule="auto"/>
              <w:jc w:val="center"/>
              <w:rPr>
                <w:rFonts w:ascii="Arial" w:hAnsi="Arial" w:cs="Arial"/>
                <w:sz w:val="16"/>
                <w:szCs w:val="16"/>
              </w:rPr>
            </w:pPr>
          </w:p>
        </w:tc>
        <w:tc>
          <w:tcPr>
            <w:tcW w:w="4566" w:type="dxa"/>
            <w:shd w:val="clear" w:color="auto" w:fill="C6D9F1" w:themeFill="text2" w:themeFillTint="33"/>
          </w:tcPr>
          <w:p w14:paraId="39684D85" w14:textId="74F887DB" w:rsidR="00F25A82" w:rsidRPr="00841E96" w:rsidRDefault="00F25A82" w:rsidP="00281503">
            <w:pPr>
              <w:spacing w:line="360" w:lineRule="auto"/>
              <w:jc w:val="center"/>
              <w:rPr>
                <w:rFonts w:ascii="Arial" w:hAnsi="Arial" w:cs="Arial"/>
                <w:sz w:val="16"/>
                <w:szCs w:val="16"/>
              </w:rPr>
            </w:pPr>
          </w:p>
        </w:tc>
      </w:tr>
      <w:tr w:rsidR="009D6799" w:rsidRPr="00841E96" w14:paraId="0C63CC05" w14:textId="77777777" w:rsidTr="007C72B2">
        <w:tc>
          <w:tcPr>
            <w:tcW w:w="3824" w:type="dxa"/>
            <w:shd w:val="clear" w:color="auto" w:fill="DBE5F1" w:themeFill="accent1" w:themeFillTint="33"/>
          </w:tcPr>
          <w:p w14:paraId="4EACD73E" w14:textId="01F8476C" w:rsidR="009D6799" w:rsidRPr="004B468E" w:rsidRDefault="00950AE1" w:rsidP="00281503">
            <w:pPr>
              <w:spacing w:line="360" w:lineRule="auto"/>
              <w:jc w:val="right"/>
              <w:rPr>
                <w:rFonts w:ascii="Arial" w:hAnsi="Arial" w:cs="Arial"/>
                <w:b/>
                <w:sz w:val="16"/>
                <w:szCs w:val="16"/>
              </w:rPr>
            </w:pPr>
            <w:r w:rsidRPr="004B468E">
              <w:rPr>
                <w:rFonts w:ascii="Arial" w:hAnsi="Arial" w:cs="Arial"/>
                <w:b/>
                <w:sz w:val="16"/>
                <w:szCs w:val="16"/>
              </w:rPr>
              <w:t>Planning and preparing</w:t>
            </w:r>
          </w:p>
        </w:tc>
        <w:tc>
          <w:tcPr>
            <w:tcW w:w="5640" w:type="dxa"/>
            <w:shd w:val="clear" w:color="auto" w:fill="auto"/>
          </w:tcPr>
          <w:p w14:paraId="57CA3B2A" w14:textId="43023871" w:rsidR="009D6799" w:rsidRPr="00841E96" w:rsidRDefault="00950AE1" w:rsidP="00281503">
            <w:pPr>
              <w:spacing w:line="360" w:lineRule="auto"/>
              <w:jc w:val="center"/>
              <w:rPr>
                <w:rFonts w:ascii="Arial" w:hAnsi="Arial" w:cs="Arial"/>
                <w:sz w:val="16"/>
                <w:szCs w:val="16"/>
              </w:rPr>
            </w:pPr>
            <w:r w:rsidRPr="00841E96">
              <w:rPr>
                <w:rFonts w:ascii="Arial" w:hAnsi="Arial" w:cs="Arial"/>
                <w:sz w:val="16"/>
                <w:szCs w:val="16"/>
              </w:rPr>
              <w:t>Organises equipment</w:t>
            </w:r>
          </w:p>
        </w:tc>
        <w:tc>
          <w:tcPr>
            <w:tcW w:w="4566" w:type="dxa"/>
            <w:shd w:val="clear" w:color="auto" w:fill="auto"/>
          </w:tcPr>
          <w:p w14:paraId="044CABB4" w14:textId="473C1221" w:rsidR="009D6799" w:rsidRPr="00841E96" w:rsidRDefault="00950AE1" w:rsidP="00281503">
            <w:pPr>
              <w:spacing w:line="360" w:lineRule="auto"/>
              <w:jc w:val="center"/>
              <w:rPr>
                <w:rFonts w:ascii="Arial" w:hAnsi="Arial" w:cs="Arial"/>
                <w:sz w:val="16"/>
                <w:szCs w:val="16"/>
              </w:rPr>
            </w:pPr>
            <w:r w:rsidRPr="00841E96">
              <w:rPr>
                <w:rFonts w:ascii="Arial" w:hAnsi="Arial" w:cs="Arial"/>
                <w:sz w:val="16"/>
                <w:szCs w:val="16"/>
              </w:rPr>
              <w:t>Opens sterile equipments / supplies indiscriminately</w:t>
            </w:r>
          </w:p>
        </w:tc>
      </w:tr>
      <w:tr w:rsidR="00E14913" w:rsidRPr="00841E96" w14:paraId="714AF6E7" w14:textId="7172A8A7" w:rsidTr="007C72B2">
        <w:tc>
          <w:tcPr>
            <w:tcW w:w="3824" w:type="dxa"/>
            <w:shd w:val="clear" w:color="auto" w:fill="DBE5F1" w:themeFill="accent1" w:themeFillTint="33"/>
          </w:tcPr>
          <w:p w14:paraId="4706F753" w14:textId="77777777" w:rsidR="00F25A82" w:rsidRPr="004B468E" w:rsidRDefault="00F25A82" w:rsidP="00281503">
            <w:pPr>
              <w:spacing w:line="360" w:lineRule="auto"/>
              <w:jc w:val="right"/>
              <w:rPr>
                <w:rFonts w:ascii="Arial" w:hAnsi="Arial" w:cs="Arial"/>
                <w:b/>
                <w:sz w:val="16"/>
                <w:szCs w:val="16"/>
              </w:rPr>
            </w:pPr>
            <w:r w:rsidRPr="004B468E">
              <w:rPr>
                <w:rFonts w:ascii="Arial" w:hAnsi="Arial" w:cs="Arial"/>
                <w:b/>
                <w:sz w:val="16"/>
                <w:szCs w:val="16"/>
              </w:rPr>
              <w:t xml:space="preserve"> Providing and maintaining standards</w:t>
            </w:r>
          </w:p>
        </w:tc>
        <w:tc>
          <w:tcPr>
            <w:tcW w:w="5640" w:type="dxa"/>
            <w:shd w:val="clear" w:color="auto" w:fill="DBE5F1" w:themeFill="accent1" w:themeFillTint="33"/>
          </w:tcPr>
          <w:p w14:paraId="46CB08C8" w14:textId="57ADBB49" w:rsidR="00F25A82" w:rsidRPr="00841E96" w:rsidRDefault="008F4A3E" w:rsidP="00281503">
            <w:pPr>
              <w:spacing w:line="360" w:lineRule="auto"/>
              <w:jc w:val="center"/>
              <w:rPr>
                <w:rFonts w:ascii="Arial" w:hAnsi="Arial" w:cs="Arial"/>
                <w:sz w:val="16"/>
                <w:szCs w:val="16"/>
              </w:rPr>
            </w:pPr>
            <w:r w:rsidRPr="00841E96">
              <w:rPr>
                <w:rFonts w:ascii="Arial" w:hAnsi="Arial" w:cs="Arial"/>
                <w:sz w:val="16"/>
                <w:szCs w:val="16"/>
              </w:rPr>
              <w:t>Protect</w:t>
            </w:r>
            <w:r w:rsidR="007C72B2">
              <w:rPr>
                <w:rFonts w:ascii="Arial" w:hAnsi="Arial" w:cs="Arial"/>
                <w:sz w:val="16"/>
                <w:szCs w:val="16"/>
              </w:rPr>
              <w:t>s</w:t>
            </w:r>
            <w:r w:rsidRPr="00841E96">
              <w:rPr>
                <w:rFonts w:ascii="Arial" w:hAnsi="Arial" w:cs="Arial"/>
                <w:sz w:val="16"/>
                <w:szCs w:val="16"/>
              </w:rPr>
              <w:t xml:space="preserve"> sterile field equipment and instrumentation</w:t>
            </w:r>
          </w:p>
        </w:tc>
        <w:tc>
          <w:tcPr>
            <w:tcW w:w="4566" w:type="dxa"/>
            <w:shd w:val="clear" w:color="auto" w:fill="DBE5F1" w:themeFill="accent1" w:themeFillTint="33"/>
          </w:tcPr>
          <w:p w14:paraId="56BCF77E" w14:textId="57C3CE15" w:rsidR="00F25A82" w:rsidRPr="00841E96" w:rsidRDefault="008F4A3E" w:rsidP="00281503">
            <w:pPr>
              <w:spacing w:line="360" w:lineRule="auto"/>
              <w:jc w:val="center"/>
              <w:rPr>
                <w:rFonts w:ascii="Arial" w:hAnsi="Arial" w:cs="Arial"/>
                <w:sz w:val="16"/>
                <w:szCs w:val="16"/>
              </w:rPr>
            </w:pPr>
            <w:r w:rsidRPr="00841E96">
              <w:rPr>
                <w:rFonts w:ascii="Arial" w:hAnsi="Arial" w:cs="Arial"/>
                <w:sz w:val="16"/>
                <w:szCs w:val="16"/>
              </w:rPr>
              <w:t>Fails to check equipement settings / relies on others to do so</w:t>
            </w:r>
          </w:p>
        </w:tc>
      </w:tr>
      <w:tr w:rsidR="00E14913" w:rsidRPr="00841E96" w14:paraId="3AC43E7A" w14:textId="5A8E6895" w:rsidTr="007C72B2">
        <w:tc>
          <w:tcPr>
            <w:tcW w:w="3824" w:type="dxa"/>
            <w:shd w:val="clear" w:color="auto" w:fill="DBE5F1" w:themeFill="accent1" w:themeFillTint="33"/>
          </w:tcPr>
          <w:p w14:paraId="41DF9E2F" w14:textId="77777777" w:rsidR="00F25A82" w:rsidRPr="004B468E" w:rsidRDefault="00F25A82" w:rsidP="00281503">
            <w:pPr>
              <w:spacing w:line="360" w:lineRule="auto"/>
              <w:jc w:val="right"/>
              <w:rPr>
                <w:rFonts w:ascii="Arial" w:hAnsi="Arial" w:cs="Arial"/>
                <w:b/>
                <w:sz w:val="16"/>
                <w:szCs w:val="16"/>
              </w:rPr>
            </w:pPr>
            <w:r w:rsidRPr="004B468E">
              <w:rPr>
                <w:rFonts w:ascii="Arial" w:hAnsi="Arial" w:cs="Arial"/>
                <w:b/>
                <w:sz w:val="16"/>
                <w:szCs w:val="16"/>
              </w:rPr>
              <w:t>Coping with pressure</w:t>
            </w:r>
          </w:p>
        </w:tc>
        <w:tc>
          <w:tcPr>
            <w:tcW w:w="5640" w:type="dxa"/>
            <w:shd w:val="clear" w:color="auto" w:fill="auto"/>
          </w:tcPr>
          <w:p w14:paraId="30772E47" w14:textId="42C705EB" w:rsidR="00F25A82" w:rsidRPr="00841E96" w:rsidRDefault="00C579D6" w:rsidP="00281503">
            <w:pPr>
              <w:spacing w:line="360" w:lineRule="auto"/>
              <w:jc w:val="center"/>
              <w:rPr>
                <w:rFonts w:ascii="Arial" w:hAnsi="Arial" w:cs="Arial"/>
                <w:sz w:val="16"/>
                <w:szCs w:val="16"/>
              </w:rPr>
            </w:pPr>
            <w:r w:rsidRPr="00841E96">
              <w:rPr>
                <w:rFonts w:ascii="Arial" w:hAnsi="Arial" w:cs="Arial"/>
                <w:sz w:val="16"/>
                <w:szCs w:val="16"/>
              </w:rPr>
              <w:t>Does not rise to other’s emotional outbursts</w:t>
            </w:r>
          </w:p>
        </w:tc>
        <w:tc>
          <w:tcPr>
            <w:tcW w:w="4566" w:type="dxa"/>
            <w:shd w:val="clear" w:color="auto" w:fill="auto"/>
          </w:tcPr>
          <w:p w14:paraId="244F00D6" w14:textId="683AD01D" w:rsidR="00F25A82" w:rsidRPr="00841E96" w:rsidRDefault="00C579D6" w:rsidP="00281503">
            <w:pPr>
              <w:spacing w:line="360" w:lineRule="auto"/>
              <w:jc w:val="center"/>
              <w:rPr>
                <w:rFonts w:ascii="Arial" w:hAnsi="Arial" w:cs="Arial"/>
                <w:sz w:val="16"/>
                <w:szCs w:val="16"/>
              </w:rPr>
            </w:pPr>
            <w:r w:rsidRPr="00841E96">
              <w:rPr>
                <w:rFonts w:ascii="Arial" w:hAnsi="Arial" w:cs="Arial"/>
                <w:sz w:val="16"/>
                <w:szCs w:val="16"/>
              </w:rPr>
              <w:t>Raises voice unnecessarily</w:t>
            </w:r>
          </w:p>
        </w:tc>
      </w:tr>
      <w:tr w:rsidR="00E14913" w:rsidRPr="00841E96" w14:paraId="0AADF67D" w14:textId="758336D8" w:rsidTr="007C72B2">
        <w:tc>
          <w:tcPr>
            <w:tcW w:w="3824" w:type="dxa"/>
            <w:shd w:val="clear" w:color="auto" w:fill="C6D9F1" w:themeFill="text2" w:themeFillTint="33"/>
          </w:tcPr>
          <w:p w14:paraId="7AEB3F07" w14:textId="77777777" w:rsidR="00F25A82" w:rsidRPr="004B468E" w:rsidRDefault="00F25A82" w:rsidP="00281503">
            <w:pPr>
              <w:spacing w:line="360" w:lineRule="auto"/>
              <w:rPr>
                <w:rFonts w:ascii="Arial" w:hAnsi="Arial" w:cs="Arial"/>
                <w:b/>
                <w:sz w:val="16"/>
                <w:szCs w:val="16"/>
              </w:rPr>
            </w:pPr>
            <w:r w:rsidRPr="004B468E">
              <w:rPr>
                <w:rFonts w:ascii="Arial" w:hAnsi="Arial" w:cs="Arial"/>
                <w:b/>
                <w:sz w:val="16"/>
                <w:szCs w:val="16"/>
              </w:rPr>
              <w:t>Situation awareness</w:t>
            </w:r>
          </w:p>
          <w:p w14:paraId="69EB8082" w14:textId="77777777" w:rsidR="00FF7A6A" w:rsidRPr="004B468E" w:rsidRDefault="00FF7A6A" w:rsidP="00281503">
            <w:pPr>
              <w:spacing w:line="360" w:lineRule="auto"/>
              <w:rPr>
                <w:rFonts w:ascii="Arial" w:hAnsi="Arial" w:cs="Arial"/>
                <w:b/>
                <w:sz w:val="16"/>
                <w:szCs w:val="16"/>
              </w:rPr>
            </w:pPr>
          </w:p>
        </w:tc>
        <w:tc>
          <w:tcPr>
            <w:tcW w:w="5640" w:type="dxa"/>
            <w:shd w:val="clear" w:color="auto" w:fill="C6D9F1" w:themeFill="text2" w:themeFillTint="33"/>
          </w:tcPr>
          <w:p w14:paraId="31519833" w14:textId="77777777" w:rsidR="00F25A82" w:rsidRPr="00841E96" w:rsidRDefault="00F25A82" w:rsidP="00281503">
            <w:pPr>
              <w:spacing w:line="360" w:lineRule="auto"/>
              <w:jc w:val="center"/>
              <w:rPr>
                <w:rFonts w:ascii="Arial" w:hAnsi="Arial" w:cs="Arial"/>
                <w:sz w:val="16"/>
                <w:szCs w:val="16"/>
              </w:rPr>
            </w:pPr>
          </w:p>
        </w:tc>
        <w:tc>
          <w:tcPr>
            <w:tcW w:w="4566" w:type="dxa"/>
            <w:shd w:val="clear" w:color="auto" w:fill="C6D9F1" w:themeFill="text2" w:themeFillTint="33"/>
          </w:tcPr>
          <w:p w14:paraId="45DBE2BF" w14:textId="09162337" w:rsidR="00F25A82" w:rsidRPr="00841E96" w:rsidRDefault="00F25A82" w:rsidP="00281503">
            <w:pPr>
              <w:spacing w:line="360" w:lineRule="auto"/>
              <w:jc w:val="center"/>
              <w:rPr>
                <w:rFonts w:ascii="Arial" w:hAnsi="Arial" w:cs="Arial"/>
                <w:sz w:val="16"/>
                <w:szCs w:val="16"/>
              </w:rPr>
            </w:pPr>
          </w:p>
        </w:tc>
      </w:tr>
      <w:tr w:rsidR="00E14913" w:rsidRPr="00841E96" w14:paraId="79F9DF74" w14:textId="1F9690FB" w:rsidTr="007C72B2">
        <w:trPr>
          <w:trHeight w:val="333"/>
        </w:trPr>
        <w:tc>
          <w:tcPr>
            <w:tcW w:w="3824" w:type="dxa"/>
            <w:shd w:val="clear" w:color="auto" w:fill="DBE5F1" w:themeFill="accent1" w:themeFillTint="33"/>
          </w:tcPr>
          <w:p w14:paraId="4ED5C52B" w14:textId="77777777" w:rsidR="00F25A82" w:rsidRPr="004B468E" w:rsidRDefault="00F25A82" w:rsidP="00281503">
            <w:pPr>
              <w:tabs>
                <w:tab w:val="left" w:pos="480"/>
              </w:tabs>
              <w:spacing w:line="360" w:lineRule="auto"/>
              <w:jc w:val="right"/>
              <w:rPr>
                <w:rFonts w:ascii="Arial" w:hAnsi="Arial" w:cs="Arial"/>
                <w:b/>
                <w:sz w:val="16"/>
                <w:szCs w:val="16"/>
              </w:rPr>
            </w:pPr>
            <w:r w:rsidRPr="004B468E">
              <w:rPr>
                <w:rFonts w:ascii="Arial" w:hAnsi="Arial" w:cs="Arial"/>
                <w:b/>
                <w:sz w:val="16"/>
                <w:szCs w:val="16"/>
              </w:rPr>
              <w:t>Gathering information</w:t>
            </w:r>
          </w:p>
        </w:tc>
        <w:tc>
          <w:tcPr>
            <w:tcW w:w="5640" w:type="dxa"/>
            <w:shd w:val="clear" w:color="auto" w:fill="auto"/>
          </w:tcPr>
          <w:p w14:paraId="56EB6F76" w14:textId="510B8337" w:rsidR="00F25A82" w:rsidRPr="00841E96" w:rsidRDefault="0063784F" w:rsidP="00281503">
            <w:pPr>
              <w:tabs>
                <w:tab w:val="left" w:pos="480"/>
              </w:tabs>
              <w:spacing w:line="360" w:lineRule="auto"/>
              <w:jc w:val="center"/>
              <w:rPr>
                <w:rFonts w:ascii="Arial" w:hAnsi="Arial" w:cs="Arial"/>
                <w:sz w:val="16"/>
                <w:szCs w:val="16"/>
              </w:rPr>
            </w:pPr>
            <w:r w:rsidRPr="00841E96">
              <w:rPr>
                <w:rFonts w:ascii="Arial" w:hAnsi="Arial" w:cs="Arial"/>
                <w:sz w:val="16"/>
                <w:szCs w:val="16"/>
              </w:rPr>
              <w:t>Watches surgical procedures</w:t>
            </w:r>
          </w:p>
        </w:tc>
        <w:tc>
          <w:tcPr>
            <w:tcW w:w="4566" w:type="dxa"/>
            <w:shd w:val="clear" w:color="auto" w:fill="auto"/>
          </w:tcPr>
          <w:p w14:paraId="6E44AD9F" w14:textId="41B5B7A9" w:rsidR="00F25A82" w:rsidRPr="00841E96" w:rsidRDefault="0063784F" w:rsidP="00281503">
            <w:pPr>
              <w:tabs>
                <w:tab w:val="left" w:pos="480"/>
              </w:tabs>
              <w:spacing w:line="360" w:lineRule="auto"/>
              <w:jc w:val="center"/>
              <w:rPr>
                <w:rFonts w:ascii="Arial" w:hAnsi="Arial" w:cs="Arial"/>
                <w:sz w:val="16"/>
                <w:szCs w:val="16"/>
              </w:rPr>
            </w:pPr>
            <w:r w:rsidRPr="00841E96">
              <w:rPr>
                <w:rFonts w:ascii="Arial" w:hAnsi="Arial" w:cs="Arial"/>
                <w:sz w:val="16"/>
                <w:szCs w:val="16"/>
              </w:rPr>
              <w:t>Fixates on one task</w:t>
            </w:r>
          </w:p>
        </w:tc>
      </w:tr>
      <w:tr w:rsidR="00E14913" w:rsidRPr="00841E96" w14:paraId="17D04F4D" w14:textId="5BC58EB1" w:rsidTr="007C72B2">
        <w:tc>
          <w:tcPr>
            <w:tcW w:w="3824" w:type="dxa"/>
            <w:shd w:val="clear" w:color="auto" w:fill="DBE5F1" w:themeFill="accent1" w:themeFillTint="33"/>
          </w:tcPr>
          <w:p w14:paraId="01FE675F" w14:textId="77777777" w:rsidR="00F25A82" w:rsidRPr="004B468E" w:rsidRDefault="00F25A82" w:rsidP="00281503">
            <w:pPr>
              <w:spacing w:line="360" w:lineRule="auto"/>
              <w:jc w:val="right"/>
              <w:rPr>
                <w:rFonts w:ascii="Arial" w:hAnsi="Arial" w:cs="Arial"/>
                <w:b/>
                <w:sz w:val="16"/>
                <w:szCs w:val="16"/>
              </w:rPr>
            </w:pPr>
            <w:r w:rsidRPr="004B468E">
              <w:rPr>
                <w:rFonts w:ascii="Arial" w:hAnsi="Arial" w:cs="Arial"/>
                <w:b/>
                <w:sz w:val="16"/>
                <w:szCs w:val="16"/>
              </w:rPr>
              <w:t>Recognising and understanding information</w:t>
            </w:r>
          </w:p>
        </w:tc>
        <w:tc>
          <w:tcPr>
            <w:tcW w:w="5640" w:type="dxa"/>
            <w:shd w:val="clear" w:color="auto" w:fill="DBE5F1" w:themeFill="accent1" w:themeFillTint="33"/>
          </w:tcPr>
          <w:p w14:paraId="618F5A25" w14:textId="7353B0B3" w:rsidR="00F25A82" w:rsidRPr="00841E96" w:rsidRDefault="0063784F" w:rsidP="00281503">
            <w:pPr>
              <w:spacing w:line="360" w:lineRule="auto"/>
              <w:jc w:val="center"/>
              <w:rPr>
                <w:rFonts w:ascii="Arial" w:hAnsi="Arial" w:cs="Arial"/>
                <w:sz w:val="16"/>
                <w:szCs w:val="16"/>
              </w:rPr>
            </w:pPr>
            <w:r w:rsidRPr="00841E96">
              <w:rPr>
                <w:rFonts w:ascii="Arial" w:hAnsi="Arial" w:cs="Arial"/>
                <w:sz w:val="16"/>
                <w:szCs w:val="16"/>
              </w:rPr>
              <w:t>Reacts to conversational cues exchanged between other team members</w:t>
            </w:r>
          </w:p>
        </w:tc>
        <w:tc>
          <w:tcPr>
            <w:tcW w:w="4566" w:type="dxa"/>
            <w:shd w:val="clear" w:color="auto" w:fill="DBE5F1" w:themeFill="accent1" w:themeFillTint="33"/>
          </w:tcPr>
          <w:p w14:paraId="450005BA" w14:textId="6064ABA1" w:rsidR="00F25A82" w:rsidRPr="00841E96" w:rsidRDefault="00AD0390" w:rsidP="00281503">
            <w:pPr>
              <w:spacing w:line="360" w:lineRule="auto"/>
              <w:jc w:val="center"/>
              <w:rPr>
                <w:rFonts w:ascii="Arial" w:hAnsi="Arial" w:cs="Arial"/>
                <w:sz w:val="16"/>
                <w:szCs w:val="16"/>
              </w:rPr>
            </w:pPr>
            <w:r w:rsidRPr="00841E96">
              <w:rPr>
                <w:rFonts w:ascii="Arial" w:hAnsi="Arial" w:cs="Arial"/>
                <w:sz w:val="16"/>
                <w:szCs w:val="16"/>
              </w:rPr>
              <w:t>Does not change own activity level when appropriate</w:t>
            </w:r>
          </w:p>
        </w:tc>
      </w:tr>
      <w:tr w:rsidR="00D311A6" w:rsidRPr="00841E96" w14:paraId="55CC0884" w14:textId="77777777" w:rsidTr="007C72B2">
        <w:tc>
          <w:tcPr>
            <w:tcW w:w="3824" w:type="dxa"/>
            <w:shd w:val="clear" w:color="auto" w:fill="DBE5F1" w:themeFill="accent1" w:themeFillTint="33"/>
          </w:tcPr>
          <w:p w14:paraId="5E496B06" w14:textId="77777777" w:rsidR="00D311A6" w:rsidRPr="004B468E" w:rsidRDefault="00D311A6" w:rsidP="00281503">
            <w:pPr>
              <w:spacing w:line="360" w:lineRule="auto"/>
              <w:jc w:val="right"/>
              <w:rPr>
                <w:rFonts w:ascii="Arial" w:hAnsi="Arial" w:cs="Arial"/>
                <w:b/>
                <w:sz w:val="16"/>
                <w:szCs w:val="16"/>
              </w:rPr>
            </w:pPr>
          </w:p>
        </w:tc>
        <w:tc>
          <w:tcPr>
            <w:tcW w:w="5640" w:type="dxa"/>
            <w:shd w:val="clear" w:color="auto" w:fill="auto"/>
          </w:tcPr>
          <w:p w14:paraId="419B9C79" w14:textId="0F6F97CF" w:rsidR="00D311A6" w:rsidRPr="00841E96" w:rsidRDefault="00D311A6" w:rsidP="00281503">
            <w:pPr>
              <w:spacing w:line="360" w:lineRule="auto"/>
              <w:jc w:val="center"/>
              <w:rPr>
                <w:rFonts w:ascii="Arial" w:hAnsi="Arial" w:cs="Arial"/>
                <w:sz w:val="16"/>
                <w:szCs w:val="16"/>
              </w:rPr>
            </w:pPr>
            <w:r>
              <w:rPr>
                <w:rFonts w:ascii="Arial" w:hAnsi="Arial" w:cs="Arial"/>
                <w:sz w:val="16"/>
                <w:szCs w:val="16"/>
              </w:rPr>
              <w:t>Using experience to assess situation, able to assimiliate details and anticipate future requirements of surgeon</w:t>
            </w:r>
          </w:p>
        </w:tc>
        <w:tc>
          <w:tcPr>
            <w:tcW w:w="4566" w:type="dxa"/>
            <w:shd w:val="clear" w:color="auto" w:fill="auto"/>
          </w:tcPr>
          <w:p w14:paraId="09CE98E4" w14:textId="77777777" w:rsidR="00D311A6" w:rsidRPr="00841E96" w:rsidRDefault="00D311A6" w:rsidP="00281503">
            <w:pPr>
              <w:spacing w:line="360" w:lineRule="auto"/>
              <w:jc w:val="center"/>
              <w:rPr>
                <w:rFonts w:ascii="Arial" w:hAnsi="Arial" w:cs="Arial"/>
                <w:sz w:val="16"/>
                <w:szCs w:val="16"/>
              </w:rPr>
            </w:pPr>
          </w:p>
        </w:tc>
      </w:tr>
      <w:tr w:rsidR="00E14913" w:rsidRPr="00841E96" w14:paraId="7C735693" w14:textId="2CE879DA" w:rsidTr="007C72B2">
        <w:tc>
          <w:tcPr>
            <w:tcW w:w="3824" w:type="dxa"/>
            <w:shd w:val="clear" w:color="auto" w:fill="DBE5F1" w:themeFill="accent1" w:themeFillTint="33"/>
          </w:tcPr>
          <w:p w14:paraId="2D7F01C3" w14:textId="77777777" w:rsidR="00F25A82" w:rsidRPr="004B468E" w:rsidRDefault="00F25A82" w:rsidP="00281503">
            <w:pPr>
              <w:spacing w:line="360" w:lineRule="auto"/>
              <w:jc w:val="right"/>
              <w:rPr>
                <w:rFonts w:ascii="Arial" w:hAnsi="Arial" w:cs="Arial"/>
                <w:b/>
                <w:sz w:val="16"/>
                <w:szCs w:val="16"/>
              </w:rPr>
            </w:pPr>
            <w:r w:rsidRPr="004B468E">
              <w:rPr>
                <w:rFonts w:ascii="Arial" w:hAnsi="Arial" w:cs="Arial"/>
                <w:b/>
                <w:sz w:val="16"/>
                <w:szCs w:val="16"/>
              </w:rPr>
              <w:t>Anticipating</w:t>
            </w:r>
          </w:p>
        </w:tc>
        <w:tc>
          <w:tcPr>
            <w:tcW w:w="5640" w:type="dxa"/>
            <w:shd w:val="clear" w:color="auto" w:fill="DBE5F1" w:themeFill="accent1" w:themeFillTint="33"/>
          </w:tcPr>
          <w:p w14:paraId="41DDAA28" w14:textId="7CF12F21" w:rsidR="00F25A82" w:rsidRPr="00841E96" w:rsidRDefault="00AD0390" w:rsidP="00281503">
            <w:pPr>
              <w:spacing w:line="360" w:lineRule="auto"/>
              <w:jc w:val="center"/>
              <w:rPr>
                <w:rFonts w:ascii="Arial" w:hAnsi="Arial" w:cs="Arial"/>
                <w:sz w:val="16"/>
                <w:szCs w:val="16"/>
              </w:rPr>
            </w:pPr>
            <w:r w:rsidRPr="00841E96">
              <w:rPr>
                <w:rFonts w:ascii="Arial" w:hAnsi="Arial" w:cs="Arial"/>
                <w:sz w:val="16"/>
                <w:szCs w:val="16"/>
              </w:rPr>
              <w:t>Times requests appropriately</w:t>
            </w:r>
          </w:p>
        </w:tc>
        <w:tc>
          <w:tcPr>
            <w:tcW w:w="4566" w:type="dxa"/>
            <w:shd w:val="clear" w:color="auto" w:fill="DBE5F1" w:themeFill="accent1" w:themeFillTint="33"/>
          </w:tcPr>
          <w:p w14:paraId="6D976C65" w14:textId="4BA9ECEA" w:rsidR="00F25A82" w:rsidRPr="00841E96" w:rsidRDefault="00AD0390" w:rsidP="00281503">
            <w:pPr>
              <w:spacing w:line="360" w:lineRule="auto"/>
              <w:jc w:val="center"/>
              <w:rPr>
                <w:rFonts w:ascii="Arial" w:hAnsi="Arial" w:cs="Arial"/>
                <w:sz w:val="16"/>
                <w:szCs w:val="16"/>
              </w:rPr>
            </w:pPr>
            <w:r w:rsidRPr="00841E96">
              <w:rPr>
                <w:rFonts w:ascii="Arial" w:hAnsi="Arial" w:cs="Arial"/>
                <w:sz w:val="16"/>
                <w:szCs w:val="16"/>
              </w:rPr>
              <w:t>Asks for items late</w:t>
            </w:r>
          </w:p>
        </w:tc>
      </w:tr>
      <w:tr w:rsidR="00E14913" w:rsidRPr="00841E96" w14:paraId="438F1C9C" w14:textId="73570C1D" w:rsidTr="007C72B2">
        <w:tc>
          <w:tcPr>
            <w:tcW w:w="3824" w:type="dxa"/>
            <w:shd w:val="clear" w:color="auto" w:fill="D6E3BC" w:themeFill="accent3" w:themeFillTint="66"/>
          </w:tcPr>
          <w:p w14:paraId="2DDDE807" w14:textId="77777777" w:rsidR="00F25A82" w:rsidRPr="004B468E" w:rsidRDefault="00F25A82" w:rsidP="00281503">
            <w:pPr>
              <w:spacing w:line="360" w:lineRule="auto"/>
              <w:rPr>
                <w:rFonts w:ascii="Arial" w:hAnsi="Arial" w:cs="Arial"/>
                <w:b/>
                <w:sz w:val="16"/>
                <w:szCs w:val="16"/>
              </w:rPr>
            </w:pPr>
            <w:r w:rsidRPr="004B468E">
              <w:rPr>
                <w:rFonts w:ascii="Arial" w:hAnsi="Arial" w:cs="Arial"/>
                <w:b/>
                <w:sz w:val="16"/>
                <w:szCs w:val="16"/>
              </w:rPr>
              <w:t>Communication and Teamwork</w:t>
            </w:r>
          </w:p>
          <w:p w14:paraId="2349069B" w14:textId="77777777" w:rsidR="00FF7A6A" w:rsidRPr="004B468E" w:rsidRDefault="00FF7A6A" w:rsidP="00281503">
            <w:pPr>
              <w:spacing w:line="360" w:lineRule="auto"/>
              <w:rPr>
                <w:rFonts w:ascii="Arial" w:hAnsi="Arial" w:cs="Arial"/>
                <w:b/>
                <w:sz w:val="16"/>
                <w:szCs w:val="16"/>
              </w:rPr>
            </w:pPr>
          </w:p>
        </w:tc>
        <w:tc>
          <w:tcPr>
            <w:tcW w:w="5640" w:type="dxa"/>
            <w:shd w:val="clear" w:color="auto" w:fill="D6E3BC" w:themeFill="accent3" w:themeFillTint="66"/>
          </w:tcPr>
          <w:p w14:paraId="64A2A729" w14:textId="77777777" w:rsidR="00F25A82" w:rsidRPr="00841E96" w:rsidRDefault="00F25A82" w:rsidP="00281503">
            <w:pPr>
              <w:spacing w:line="360" w:lineRule="auto"/>
              <w:jc w:val="center"/>
              <w:rPr>
                <w:rFonts w:ascii="Arial" w:hAnsi="Arial" w:cs="Arial"/>
                <w:sz w:val="16"/>
                <w:szCs w:val="16"/>
              </w:rPr>
            </w:pPr>
          </w:p>
        </w:tc>
        <w:tc>
          <w:tcPr>
            <w:tcW w:w="4566" w:type="dxa"/>
            <w:shd w:val="clear" w:color="auto" w:fill="D6E3BC" w:themeFill="accent3" w:themeFillTint="66"/>
          </w:tcPr>
          <w:p w14:paraId="6D78B6AF" w14:textId="073DB057" w:rsidR="00F25A82" w:rsidRPr="00841E96" w:rsidRDefault="00F25A82" w:rsidP="00281503">
            <w:pPr>
              <w:spacing w:line="360" w:lineRule="auto"/>
              <w:jc w:val="center"/>
              <w:rPr>
                <w:rFonts w:ascii="Arial" w:hAnsi="Arial" w:cs="Arial"/>
                <w:sz w:val="16"/>
                <w:szCs w:val="16"/>
              </w:rPr>
            </w:pPr>
          </w:p>
        </w:tc>
      </w:tr>
      <w:tr w:rsidR="00E14913" w:rsidRPr="00841E96" w14:paraId="6DB24F7C" w14:textId="4B05450B" w:rsidTr="007C72B2">
        <w:tc>
          <w:tcPr>
            <w:tcW w:w="3824" w:type="dxa"/>
            <w:shd w:val="clear" w:color="auto" w:fill="EAF1DD" w:themeFill="accent3" w:themeFillTint="33"/>
          </w:tcPr>
          <w:p w14:paraId="64495E44" w14:textId="77777777" w:rsidR="00F25A82" w:rsidRPr="004B468E" w:rsidRDefault="00F25A82" w:rsidP="00281503">
            <w:pPr>
              <w:spacing w:line="360" w:lineRule="auto"/>
              <w:jc w:val="right"/>
              <w:rPr>
                <w:rFonts w:ascii="Arial" w:hAnsi="Arial" w:cs="Arial"/>
                <w:b/>
                <w:sz w:val="16"/>
                <w:szCs w:val="16"/>
              </w:rPr>
            </w:pPr>
            <w:r w:rsidRPr="004B468E">
              <w:rPr>
                <w:rFonts w:ascii="Arial" w:hAnsi="Arial" w:cs="Arial"/>
                <w:b/>
                <w:sz w:val="16"/>
                <w:szCs w:val="16"/>
              </w:rPr>
              <w:t>Acting assertively</w:t>
            </w:r>
          </w:p>
        </w:tc>
        <w:tc>
          <w:tcPr>
            <w:tcW w:w="5640" w:type="dxa"/>
            <w:shd w:val="clear" w:color="auto" w:fill="auto"/>
          </w:tcPr>
          <w:p w14:paraId="774745FF" w14:textId="50F2A473" w:rsidR="00F25A82" w:rsidRPr="00841E96" w:rsidRDefault="00AD0390" w:rsidP="00281503">
            <w:pPr>
              <w:spacing w:line="360" w:lineRule="auto"/>
              <w:jc w:val="center"/>
              <w:rPr>
                <w:rFonts w:ascii="Arial" w:hAnsi="Arial" w:cs="Arial"/>
                <w:sz w:val="16"/>
                <w:szCs w:val="16"/>
              </w:rPr>
            </w:pPr>
            <w:r w:rsidRPr="00841E96">
              <w:rPr>
                <w:rFonts w:ascii="Arial" w:hAnsi="Arial" w:cs="Arial"/>
                <w:sz w:val="16"/>
                <w:szCs w:val="16"/>
              </w:rPr>
              <w:t>Gives clear instructions/requests to team members</w:t>
            </w:r>
          </w:p>
        </w:tc>
        <w:tc>
          <w:tcPr>
            <w:tcW w:w="4566" w:type="dxa"/>
            <w:shd w:val="clear" w:color="auto" w:fill="auto"/>
          </w:tcPr>
          <w:p w14:paraId="24369F60" w14:textId="079BA8A5" w:rsidR="00F25A82" w:rsidRPr="00841E96" w:rsidRDefault="00AD0390" w:rsidP="00281503">
            <w:pPr>
              <w:spacing w:line="360" w:lineRule="auto"/>
              <w:jc w:val="center"/>
              <w:rPr>
                <w:rFonts w:ascii="Arial" w:hAnsi="Arial" w:cs="Arial"/>
                <w:sz w:val="16"/>
                <w:szCs w:val="16"/>
              </w:rPr>
            </w:pPr>
            <w:r w:rsidRPr="00841E96">
              <w:rPr>
                <w:rFonts w:ascii="Arial" w:hAnsi="Arial" w:cs="Arial"/>
                <w:sz w:val="16"/>
                <w:szCs w:val="16"/>
              </w:rPr>
              <w:t>Fails or is slow to communicate requirements</w:t>
            </w:r>
          </w:p>
        </w:tc>
      </w:tr>
      <w:tr w:rsidR="00E14913" w:rsidRPr="00841E96" w14:paraId="5AE11DEE" w14:textId="5E8CDA53" w:rsidTr="007C72B2">
        <w:tc>
          <w:tcPr>
            <w:tcW w:w="3824" w:type="dxa"/>
            <w:shd w:val="clear" w:color="auto" w:fill="EAF1DD" w:themeFill="accent3" w:themeFillTint="33"/>
          </w:tcPr>
          <w:p w14:paraId="6CA040C1" w14:textId="7F2698C3" w:rsidR="00F25A82" w:rsidRPr="004B468E" w:rsidRDefault="00F25A82" w:rsidP="00281503">
            <w:pPr>
              <w:spacing w:line="360" w:lineRule="auto"/>
              <w:jc w:val="right"/>
              <w:rPr>
                <w:rFonts w:ascii="Arial" w:hAnsi="Arial" w:cs="Arial"/>
                <w:b/>
                <w:sz w:val="16"/>
                <w:szCs w:val="16"/>
              </w:rPr>
            </w:pPr>
            <w:r w:rsidRPr="004B468E">
              <w:rPr>
                <w:rFonts w:ascii="Arial" w:hAnsi="Arial" w:cs="Arial"/>
                <w:b/>
                <w:sz w:val="16"/>
                <w:szCs w:val="16"/>
              </w:rPr>
              <w:t>Ex</w:t>
            </w:r>
            <w:r w:rsidR="00C840E9" w:rsidRPr="004B468E">
              <w:rPr>
                <w:rFonts w:ascii="Arial" w:hAnsi="Arial" w:cs="Arial"/>
                <w:b/>
                <w:sz w:val="16"/>
                <w:szCs w:val="16"/>
              </w:rPr>
              <w:t>c</w:t>
            </w:r>
            <w:r w:rsidRPr="004B468E">
              <w:rPr>
                <w:rFonts w:ascii="Arial" w:hAnsi="Arial" w:cs="Arial"/>
                <w:b/>
                <w:sz w:val="16"/>
                <w:szCs w:val="16"/>
              </w:rPr>
              <w:t>hanging information</w:t>
            </w:r>
          </w:p>
        </w:tc>
        <w:tc>
          <w:tcPr>
            <w:tcW w:w="5640" w:type="dxa"/>
            <w:shd w:val="clear" w:color="auto" w:fill="EAF1DD" w:themeFill="accent3" w:themeFillTint="33"/>
          </w:tcPr>
          <w:p w14:paraId="461216AA" w14:textId="3EFC50C6" w:rsidR="004D5953" w:rsidRPr="00841E96" w:rsidRDefault="00C840E9" w:rsidP="00281503">
            <w:pPr>
              <w:spacing w:line="360" w:lineRule="auto"/>
              <w:jc w:val="center"/>
              <w:rPr>
                <w:rFonts w:ascii="Arial" w:hAnsi="Arial" w:cs="Arial"/>
                <w:sz w:val="16"/>
                <w:szCs w:val="16"/>
              </w:rPr>
            </w:pPr>
            <w:r w:rsidRPr="00841E96">
              <w:rPr>
                <w:rFonts w:ascii="Arial" w:hAnsi="Arial" w:cs="Arial"/>
                <w:sz w:val="16"/>
                <w:szCs w:val="16"/>
              </w:rPr>
              <w:t>Uses non-verbal signals where</w:t>
            </w:r>
            <w:r w:rsidR="00A04494" w:rsidRPr="00841E96">
              <w:rPr>
                <w:rFonts w:ascii="Arial" w:hAnsi="Arial" w:cs="Arial"/>
                <w:sz w:val="16"/>
                <w:szCs w:val="16"/>
              </w:rPr>
              <w:t xml:space="preserve"> appropriate</w:t>
            </w:r>
          </w:p>
          <w:p w14:paraId="564499C4" w14:textId="0512F9C8" w:rsidR="001A6F41" w:rsidRPr="00841E96" w:rsidRDefault="001A6F41" w:rsidP="00281503">
            <w:pPr>
              <w:spacing w:line="360" w:lineRule="auto"/>
              <w:jc w:val="center"/>
              <w:rPr>
                <w:rFonts w:ascii="Arial" w:hAnsi="Arial" w:cs="Arial"/>
                <w:sz w:val="16"/>
                <w:szCs w:val="16"/>
              </w:rPr>
            </w:pPr>
          </w:p>
        </w:tc>
        <w:tc>
          <w:tcPr>
            <w:tcW w:w="4566" w:type="dxa"/>
            <w:shd w:val="clear" w:color="auto" w:fill="EAF1DD" w:themeFill="accent3" w:themeFillTint="33"/>
          </w:tcPr>
          <w:p w14:paraId="5CA081AF" w14:textId="733A9E7E" w:rsidR="00F25A82" w:rsidRPr="00841E96" w:rsidRDefault="00A04494" w:rsidP="00281503">
            <w:pPr>
              <w:spacing w:line="360" w:lineRule="auto"/>
              <w:jc w:val="center"/>
              <w:rPr>
                <w:rFonts w:ascii="Arial" w:hAnsi="Arial" w:cs="Arial"/>
                <w:sz w:val="16"/>
                <w:szCs w:val="16"/>
              </w:rPr>
            </w:pPr>
            <w:r w:rsidRPr="00841E96">
              <w:rPr>
                <w:rFonts w:ascii="Arial" w:hAnsi="Arial" w:cs="Arial"/>
                <w:sz w:val="16"/>
                <w:szCs w:val="16"/>
              </w:rPr>
              <w:t>Fails to articulate problems in a timely manner</w:t>
            </w:r>
          </w:p>
        </w:tc>
      </w:tr>
      <w:tr w:rsidR="004D5953" w:rsidRPr="00841E96" w14:paraId="6AA77707" w14:textId="77777777" w:rsidTr="007C72B2">
        <w:tc>
          <w:tcPr>
            <w:tcW w:w="3824" w:type="dxa"/>
            <w:shd w:val="clear" w:color="auto" w:fill="EAF1DD" w:themeFill="accent3" w:themeFillTint="33"/>
          </w:tcPr>
          <w:p w14:paraId="602B7416" w14:textId="77777777" w:rsidR="004D5953" w:rsidRPr="004B468E" w:rsidRDefault="004D5953" w:rsidP="00281503">
            <w:pPr>
              <w:spacing w:line="360" w:lineRule="auto"/>
              <w:jc w:val="right"/>
              <w:rPr>
                <w:rFonts w:ascii="Arial" w:hAnsi="Arial" w:cs="Arial"/>
                <w:b/>
                <w:sz w:val="16"/>
                <w:szCs w:val="16"/>
              </w:rPr>
            </w:pPr>
          </w:p>
        </w:tc>
        <w:tc>
          <w:tcPr>
            <w:tcW w:w="5640" w:type="dxa"/>
            <w:shd w:val="clear" w:color="auto" w:fill="auto"/>
          </w:tcPr>
          <w:p w14:paraId="7E116A32" w14:textId="7B31C4D0" w:rsidR="004D5953" w:rsidRPr="00841E96" w:rsidRDefault="00841E96" w:rsidP="00281503">
            <w:pPr>
              <w:tabs>
                <w:tab w:val="left" w:pos="1787"/>
              </w:tabs>
              <w:spacing w:line="360" w:lineRule="auto"/>
              <w:jc w:val="center"/>
              <w:rPr>
                <w:rFonts w:ascii="Arial" w:hAnsi="Arial" w:cs="Arial"/>
                <w:sz w:val="16"/>
                <w:szCs w:val="16"/>
              </w:rPr>
            </w:pPr>
            <w:r w:rsidRPr="00841E96">
              <w:rPr>
                <w:rFonts w:ascii="Arial" w:hAnsi="Arial" w:cs="Arial"/>
                <w:sz w:val="16"/>
                <w:szCs w:val="16"/>
              </w:rPr>
              <w:t xml:space="preserve">Using non-verbal (hand signals) and verbal communication to assess surgeons’ requirements/clarifying any issues which are unclear </w:t>
            </w:r>
          </w:p>
        </w:tc>
        <w:tc>
          <w:tcPr>
            <w:tcW w:w="4566" w:type="dxa"/>
            <w:shd w:val="clear" w:color="auto" w:fill="auto"/>
          </w:tcPr>
          <w:p w14:paraId="7D240A2E" w14:textId="77777777" w:rsidR="004D5953" w:rsidRPr="00841E96" w:rsidRDefault="004D5953" w:rsidP="00281503">
            <w:pPr>
              <w:spacing w:line="360" w:lineRule="auto"/>
              <w:jc w:val="center"/>
              <w:rPr>
                <w:rFonts w:ascii="Arial" w:hAnsi="Arial" w:cs="Arial"/>
                <w:sz w:val="16"/>
                <w:szCs w:val="16"/>
              </w:rPr>
            </w:pPr>
          </w:p>
        </w:tc>
      </w:tr>
      <w:tr w:rsidR="00381036" w:rsidRPr="00841E96" w14:paraId="39F25AA2" w14:textId="77777777" w:rsidTr="007C72B2">
        <w:tc>
          <w:tcPr>
            <w:tcW w:w="3824" w:type="dxa"/>
            <w:shd w:val="clear" w:color="auto" w:fill="EAF1DD" w:themeFill="accent3" w:themeFillTint="33"/>
          </w:tcPr>
          <w:p w14:paraId="539E9357" w14:textId="77777777" w:rsidR="00381036" w:rsidRPr="004B468E" w:rsidRDefault="00381036" w:rsidP="00281503">
            <w:pPr>
              <w:spacing w:line="360" w:lineRule="auto"/>
              <w:jc w:val="right"/>
              <w:rPr>
                <w:rFonts w:ascii="Arial" w:hAnsi="Arial" w:cs="Arial"/>
                <w:b/>
                <w:sz w:val="16"/>
                <w:szCs w:val="16"/>
              </w:rPr>
            </w:pPr>
          </w:p>
        </w:tc>
        <w:tc>
          <w:tcPr>
            <w:tcW w:w="5640" w:type="dxa"/>
            <w:shd w:val="clear" w:color="auto" w:fill="EAF1DD" w:themeFill="accent3" w:themeFillTint="33"/>
          </w:tcPr>
          <w:p w14:paraId="05875564" w14:textId="7D633E68" w:rsidR="00381036" w:rsidRPr="00841E96" w:rsidRDefault="00381036" w:rsidP="00281503">
            <w:pPr>
              <w:tabs>
                <w:tab w:val="left" w:pos="1787"/>
              </w:tabs>
              <w:spacing w:line="360" w:lineRule="auto"/>
              <w:jc w:val="center"/>
              <w:rPr>
                <w:rFonts w:ascii="Arial" w:hAnsi="Arial" w:cs="Arial"/>
                <w:sz w:val="16"/>
                <w:szCs w:val="16"/>
              </w:rPr>
            </w:pPr>
            <w:r>
              <w:rPr>
                <w:rFonts w:ascii="Arial" w:hAnsi="Arial" w:cs="Arial"/>
                <w:sz w:val="16"/>
                <w:szCs w:val="16"/>
              </w:rPr>
              <w:t xml:space="preserve">Keeps circulating nurse informed </w:t>
            </w:r>
          </w:p>
        </w:tc>
        <w:tc>
          <w:tcPr>
            <w:tcW w:w="4566" w:type="dxa"/>
            <w:shd w:val="clear" w:color="auto" w:fill="auto"/>
          </w:tcPr>
          <w:p w14:paraId="33E381AB" w14:textId="77777777" w:rsidR="00381036" w:rsidRPr="00841E96" w:rsidRDefault="00381036" w:rsidP="007C72B2">
            <w:pPr>
              <w:spacing w:line="360" w:lineRule="auto"/>
              <w:rPr>
                <w:rFonts w:ascii="Arial" w:hAnsi="Arial" w:cs="Arial"/>
                <w:sz w:val="16"/>
                <w:szCs w:val="16"/>
              </w:rPr>
            </w:pPr>
          </w:p>
        </w:tc>
      </w:tr>
      <w:tr w:rsidR="00E14913" w:rsidRPr="00841E96" w14:paraId="5EFA9A55" w14:textId="149C071F" w:rsidTr="007C72B2">
        <w:tc>
          <w:tcPr>
            <w:tcW w:w="3824" w:type="dxa"/>
            <w:shd w:val="clear" w:color="auto" w:fill="EAF1DD" w:themeFill="accent3" w:themeFillTint="33"/>
          </w:tcPr>
          <w:p w14:paraId="09460A02" w14:textId="4FF90155" w:rsidR="00F25A82" w:rsidRPr="004B468E" w:rsidRDefault="00F25A82" w:rsidP="00281503">
            <w:pPr>
              <w:spacing w:line="360" w:lineRule="auto"/>
              <w:jc w:val="right"/>
              <w:rPr>
                <w:rFonts w:ascii="Arial" w:hAnsi="Arial" w:cs="Arial"/>
                <w:b/>
                <w:sz w:val="16"/>
                <w:szCs w:val="16"/>
              </w:rPr>
            </w:pPr>
            <w:r w:rsidRPr="004B468E">
              <w:rPr>
                <w:rFonts w:ascii="Arial" w:hAnsi="Arial" w:cs="Arial"/>
                <w:b/>
                <w:sz w:val="16"/>
                <w:szCs w:val="16"/>
              </w:rPr>
              <w:t>Coordinating with others</w:t>
            </w:r>
          </w:p>
        </w:tc>
        <w:tc>
          <w:tcPr>
            <w:tcW w:w="5640" w:type="dxa"/>
            <w:shd w:val="clear" w:color="auto" w:fill="auto"/>
          </w:tcPr>
          <w:p w14:paraId="471F1CFC" w14:textId="3EF6C0DA" w:rsidR="00841E96" w:rsidRPr="00841E96" w:rsidRDefault="00A04494" w:rsidP="007C72B2">
            <w:pPr>
              <w:spacing w:line="360" w:lineRule="auto"/>
              <w:jc w:val="center"/>
              <w:rPr>
                <w:rFonts w:ascii="Arial" w:hAnsi="Arial" w:cs="Arial"/>
                <w:sz w:val="16"/>
                <w:szCs w:val="16"/>
              </w:rPr>
            </w:pPr>
            <w:r w:rsidRPr="00841E96">
              <w:rPr>
                <w:rFonts w:ascii="Arial" w:hAnsi="Arial" w:cs="Arial"/>
                <w:sz w:val="16"/>
                <w:szCs w:val="16"/>
              </w:rPr>
              <w:t>Deals appropriately with interruptions from others</w:t>
            </w:r>
          </w:p>
        </w:tc>
        <w:tc>
          <w:tcPr>
            <w:tcW w:w="4566" w:type="dxa"/>
            <w:shd w:val="clear" w:color="auto" w:fill="EAF1DD" w:themeFill="accent3" w:themeFillTint="33"/>
          </w:tcPr>
          <w:p w14:paraId="40C9DCFF" w14:textId="5043F150" w:rsidR="00F25A82" w:rsidRPr="00841E96" w:rsidRDefault="00A04494" w:rsidP="00281503">
            <w:pPr>
              <w:spacing w:line="360" w:lineRule="auto"/>
              <w:jc w:val="center"/>
              <w:rPr>
                <w:rFonts w:ascii="Arial" w:hAnsi="Arial" w:cs="Arial"/>
                <w:sz w:val="16"/>
                <w:szCs w:val="16"/>
              </w:rPr>
            </w:pPr>
            <w:r w:rsidRPr="00841E96">
              <w:rPr>
                <w:rFonts w:ascii="Arial" w:hAnsi="Arial" w:cs="Arial"/>
                <w:sz w:val="16"/>
                <w:szCs w:val="16"/>
              </w:rPr>
              <w:t>Ignores requests of others</w:t>
            </w:r>
          </w:p>
        </w:tc>
      </w:tr>
      <w:tr w:rsidR="00841E96" w:rsidRPr="00841E96" w14:paraId="08040237" w14:textId="77777777" w:rsidTr="007C72B2">
        <w:tc>
          <w:tcPr>
            <w:tcW w:w="3824" w:type="dxa"/>
            <w:shd w:val="clear" w:color="auto" w:fill="auto"/>
          </w:tcPr>
          <w:p w14:paraId="0A133BA6" w14:textId="77777777" w:rsidR="00841E96" w:rsidRPr="00841E96" w:rsidRDefault="00841E96" w:rsidP="00281503">
            <w:pPr>
              <w:spacing w:line="360" w:lineRule="auto"/>
              <w:jc w:val="right"/>
              <w:rPr>
                <w:rFonts w:ascii="Arial" w:hAnsi="Arial" w:cs="Arial"/>
                <w:sz w:val="16"/>
                <w:szCs w:val="16"/>
              </w:rPr>
            </w:pPr>
          </w:p>
        </w:tc>
        <w:tc>
          <w:tcPr>
            <w:tcW w:w="5640" w:type="dxa"/>
            <w:shd w:val="clear" w:color="auto" w:fill="EAF1DD" w:themeFill="accent3" w:themeFillTint="33"/>
          </w:tcPr>
          <w:p w14:paraId="1EE3F37F" w14:textId="3D198B78" w:rsidR="00841E96" w:rsidRPr="00841E96" w:rsidRDefault="00841E96" w:rsidP="00281503">
            <w:pPr>
              <w:spacing w:line="360" w:lineRule="auto"/>
              <w:jc w:val="center"/>
              <w:rPr>
                <w:rFonts w:ascii="Arial" w:hAnsi="Arial" w:cs="Arial"/>
                <w:sz w:val="16"/>
                <w:szCs w:val="16"/>
              </w:rPr>
            </w:pPr>
            <w:r w:rsidRPr="00841E96">
              <w:rPr>
                <w:rFonts w:ascii="Arial" w:hAnsi="Arial" w:cs="Arial"/>
                <w:sz w:val="16"/>
                <w:szCs w:val="16"/>
              </w:rPr>
              <w:t>Managing / not upsetting the surgeon/learning idividuals’ idiosyncrasies and adapting awn behaviour to main</w:t>
            </w:r>
            <w:r w:rsidR="00B36759">
              <w:rPr>
                <w:rFonts w:ascii="Arial" w:hAnsi="Arial" w:cs="Arial"/>
                <w:sz w:val="16"/>
                <w:szCs w:val="16"/>
              </w:rPr>
              <w:t xml:space="preserve">tain a relaxed atmosphere </w:t>
            </w:r>
          </w:p>
        </w:tc>
        <w:tc>
          <w:tcPr>
            <w:tcW w:w="4566" w:type="dxa"/>
            <w:shd w:val="clear" w:color="auto" w:fill="auto"/>
          </w:tcPr>
          <w:p w14:paraId="2A011EB6" w14:textId="77777777" w:rsidR="00841E96" w:rsidRPr="00841E96" w:rsidRDefault="00841E96" w:rsidP="00281503">
            <w:pPr>
              <w:spacing w:line="360" w:lineRule="auto"/>
              <w:jc w:val="center"/>
              <w:rPr>
                <w:rFonts w:ascii="Arial" w:hAnsi="Arial" w:cs="Arial"/>
                <w:sz w:val="16"/>
                <w:szCs w:val="16"/>
              </w:rPr>
            </w:pPr>
          </w:p>
        </w:tc>
      </w:tr>
    </w:tbl>
    <w:p w14:paraId="77FAF52A" w14:textId="77777777" w:rsidR="009D6799" w:rsidRPr="00841E96" w:rsidRDefault="009D6799" w:rsidP="001B6064">
      <w:pPr>
        <w:tabs>
          <w:tab w:val="left" w:pos="2427"/>
        </w:tabs>
        <w:rPr>
          <w:rFonts w:ascii="Arial" w:hAnsi="Arial"/>
          <w:sz w:val="16"/>
          <w:szCs w:val="16"/>
        </w:rPr>
      </w:pPr>
    </w:p>
    <w:p w14:paraId="49B5A8BB" w14:textId="35027145" w:rsidR="00ED4988" w:rsidRPr="00841E96" w:rsidRDefault="00E14913" w:rsidP="001B6064">
      <w:pPr>
        <w:tabs>
          <w:tab w:val="left" w:pos="2427"/>
        </w:tabs>
        <w:rPr>
          <w:sz w:val="16"/>
          <w:szCs w:val="16"/>
        </w:rPr>
      </w:pPr>
      <w:r w:rsidRPr="00841E96">
        <w:rPr>
          <w:rFonts w:ascii="Arial" w:hAnsi="Arial"/>
          <w:sz w:val="16"/>
          <w:szCs w:val="16"/>
        </w:rPr>
        <w:br w:type="textWrapping" w:clear="all"/>
      </w:r>
    </w:p>
    <w:p w14:paraId="5D4DD98B" w14:textId="0E9F85A9" w:rsidR="00ED4988" w:rsidRPr="00841E96" w:rsidRDefault="00ED4988" w:rsidP="00ED4988">
      <w:pPr>
        <w:rPr>
          <w:sz w:val="16"/>
          <w:szCs w:val="16"/>
        </w:rPr>
      </w:pPr>
    </w:p>
    <w:p w14:paraId="18D767E8" w14:textId="3BB8CBF9" w:rsidR="00FB5357" w:rsidRPr="00ED4988" w:rsidRDefault="00282C49" w:rsidP="00ED4988">
      <w:pPr>
        <w:sectPr w:rsidR="00FB5357" w:rsidRPr="00ED4988" w:rsidSect="007F4369">
          <w:pgSz w:w="16820" w:h="11900" w:orient="landscape"/>
          <w:pgMar w:top="1418" w:right="1418" w:bottom="1418" w:left="1418" w:header="709" w:footer="709" w:gutter="0"/>
          <w:cols w:space="708"/>
          <w:docGrid w:linePitch="360"/>
        </w:sectPr>
      </w:pPr>
      <w:ins w:id="76" w:author="estelle michinov" w:date="2017-03-03T10:29:00Z">
        <w:r w:rsidRPr="00282C49">
          <w:rPr>
            <w:highlight w:val="cyan"/>
            <w:rPrChange w:id="77" w:author="estelle michinov" w:date="2017-03-03T10:29:00Z">
              <w:rPr/>
            </w:rPrChange>
          </w:rPr>
          <w:t>TRES BIEN CE TYPE DE TABLEAU</w:t>
        </w:r>
        <w:r>
          <w:t xml:space="preserve"> </w:t>
        </w:r>
      </w:ins>
    </w:p>
    <w:p w14:paraId="5CA2ACAB" w14:textId="67C712E1" w:rsidR="00E863AA" w:rsidRPr="00E863AA" w:rsidRDefault="00E863AA" w:rsidP="00E863AA"/>
    <w:p w14:paraId="0BF64097" w14:textId="77777777" w:rsidR="007548AD" w:rsidRPr="00F101BF" w:rsidRDefault="007548AD" w:rsidP="007548AD">
      <w:pPr>
        <w:pStyle w:val="Sous-titre"/>
        <w:spacing w:line="360" w:lineRule="auto"/>
        <w:jc w:val="both"/>
        <w:rPr>
          <w:rStyle w:val="Forteaccentuation"/>
          <w:rFonts w:ascii="Arial" w:hAnsi="Arial"/>
        </w:rPr>
      </w:pPr>
      <w:r w:rsidRPr="00F101BF">
        <w:rPr>
          <w:rStyle w:val="Forteaccentuation"/>
          <w:rFonts w:ascii="Arial" w:hAnsi="Arial"/>
        </w:rPr>
        <w:t>Formation actuelle : constat et besoins</w:t>
      </w:r>
    </w:p>
    <w:p w14:paraId="0118A665" w14:textId="77777777" w:rsidR="007548AD" w:rsidRPr="00F101BF" w:rsidRDefault="007548AD" w:rsidP="007548AD">
      <w:pPr>
        <w:spacing w:line="360" w:lineRule="auto"/>
        <w:jc w:val="both"/>
        <w:rPr>
          <w:rFonts w:ascii="Arial" w:hAnsi="Arial"/>
        </w:rPr>
      </w:pPr>
    </w:p>
    <w:p w14:paraId="29B41363" w14:textId="77777777" w:rsidR="007548AD" w:rsidRDefault="007548AD" w:rsidP="007548AD">
      <w:pPr>
        <w:spacing w:line="360" w:lineRule="auto"/>
        <w:jc w:val="both"/>
        <w:rPr>
          <w:rFonts w:ascii="Arial" w:hAnsi="Arial" w:cs="Arial"/>
        </w:rPr>
      </w:pPr>
      <w:r w:rsidRPr="00F101BF">
        <w:rPr>
          <w:rFonts w:ascii="Arial" w:hAnsi="Arial" w:cs="Arial"/>
        </w:rPr>
        <w:t>Polyvalence nécessite expérience, adaptabilité, formation et volonté (Rouffet, 2010).</w:t>
      </w:r>
    </w:p>
    <w:p w14:paraId="7C587442" w14:textId="77777777" w:rsidR="007548AD" w:rsidRPr="00F101BF" w:rsidRDefault="007548AD" w:rsidP="007548AD">
      <w:pPr>
        <w:spacing w:line="360" w:lineRule="auto"/>
        <w:jc w:val="both"/>
        <w:rPr>
          <w:rFonts w:ascii="Arial" w:hAnsi="Arial" w:cs="Arial"/>
        </w:rPr>
      </w:pPr>
    </w:p>
    <w:p w14:paraId="687115A0" w14:textId="77777777" w:rsidR="007548AD" w:rsidRPr="00F101BF" w:rsidRDefault="007548AD" w:rsidP="007548AD">
      <w:pPr>
        <w:spacing w:line="360" w:lineRule="auto"/>
        <w:jc w:val="both"/>
        <w:rPr>
          <w:rFonts w:ascii="Arial" w:hAnsi="Arial" w:cs="Arial"/>
        </w:rPr>
      </w:pPr>
      <w:r>
        <w:rPr>
          <w:rFonts w:ascii="Arial" w:hAnsi="Arial" w:cs="Arial"/>
        </w:rPr>
        <w:t>D</w:t>
      </w:r>
      <w:r w:rsidRPr="00F101BF">
        <w:rPr>
          <w:rFonts w:ascii="Arial" w:hAnsi="Arial" w:cs="Arial"/>
        </w:rPr>
        <w:t>ifficultés liées au clivage médicaux/paramédicaux, besoin de communication et de travail en équipe pour y remédier (Cepisul, 2008)</w:t>
      </w:r>
      <w:r>
        <w:rPr>
          <w:rFonts w:ascii="Arial" w:hAnsi="Arial" w:cs="Arial"/>
        </w:rPr>
        <w:t xml:space="preserve"> </w:t>
      </w:r>
    </w:p>
    <w:p w14:paraId="55579748" w14:textId="77777777" w:rsidR="007548AD" w:rsidRPr="00F101BF" w:rsidRDefault="007548AD" w:rsidP="007548AD">
      <w:pPr>
        <w:spacing w:line="360" w:lineRule="auto"/>
        <w:jc w:val="both"/>
        <w:rPr>
          <w:rFonts w:ascii="Arial" w:hAnsi="Arial" w:cs="Arial"/>
        </w:rPr>
      </w:pPr>
    </w:p>
    <w:p w14:paraId="1C537E2C" w14:textId="77777777" w:rsidR="007548AD" w:rsidRPr="00F101BF" w:rsidRDefault="007548AD" w:rsidP="007548AD">
      <w:pPr>
        <w:spacing w:line="360" w:lineRule="auto"/>
        <w:jc w:val="both"/>
        <w:rPr>
          <w:rFonts w:ascii="Arial" w:hAnsi="Arial" w:cs="Arial"/>
        </w:rPr>
      </w:pPr>
      <w:r w:rsidRPr="00F101BF">
        <w:rPr>
          <w:rFonts w:ascii="Arial" w:hAnsi="Arial" w:cs="Arial"/>
        </w:rPr>
        <w:t xml:space="preserve">Absence de formation aux </w:t>
      </w:r>
      <w:r>
        <w:rPr>
          <w:rFonts w:ascii="Arial" w:hAnsi="Arial" w:cs="Arial"/>
        </w:rPr>
        <w:t>compétences non techniques</w:t>
      </w:r>
      <w:r w:rsidRPr="00F101BF">
        <w:rPr>
          <w:rFonts w:ascii="Arial" w:hAnsi="Arial" w:cs="Arial"/>
        </w:rPr>
        <w:t xml:space="preserve"> dans le cursus des infirmières et </w:t>
      </w:r>
      <w:r>
        <w:rPr>
          <w:rFonts w:ascii="Arial" w:hAnsi="Arial" w:cs="Arial"/>
        </w:rPr>
        <w:t>IBODE</w:t>
      </w:r>
      <w:r w:rsidRPr="00F101BF">
        <w:rPr>
          <w:rFonts w:ascii="Arial" w:hAnsi="Arial" w:cs="Arial"/>
        </w:rPr>
        <w:t xml:space="preserve"> (Mitchell, Flin, Yule, Mitchell, Coutts &amp; Yougson, 2011).</w:t>
      </w:r>
    </w:p>
    <w:p w14:paraId="4A1C2FBB" w14:textId="77777777" w:rsidR="007548AD" w:rsidRPr="00F101BF" w:rsidRDefault="007548AD" w:rsidP="007548AD">
      <w:pPr>
        <w:spacing w:line="360" w:lineRule="auto"/>
        <w:jc w:val="both"/>
        <w:rPr>
          <w:rFonts w:ascii="Arial" w:hAnsi="Arial" w:cs="Arial"/>
        </w:rPr>
      </w:pPr>
    </w:p>
    <w:p w14:paraId="365FF94B" w14:textId="77777777" w:rsidR="007548AD" w:rsidRPr="00F101BF" w:rsidRDefault="007548AD" w:rsidP="007548AD">
      <w:pPr>
        <w:spacing w:line="360" w:lineRule="auto"/>
        <w:jc w:val="both"/>
        <w:rPr>
          <w:rFonts w:ascii="Arial" w:hAnsi="Arial" w:cs="Arial"/>
        </w:rPr>
      </w:pPr>
      <w:r w:rsidRPr="00F101BF">
        <w:rPr>
          <w:rFonts w:ascii="Arial" w:hAnsi="Arial" w:cs="Arial"/>
        </w:rPr>
        <w:t xml:space="preserve">54% </w:t>
      </w:r>
      <w:r>
        <w:rPr>
          <w:rFonts w:ascii="Arial" w:hAnsi="Arial" w:cs="Arial"/>
        </w:rPr>
        <w:t>IBODE</w:t>
      </w:r>
      <w:r w:rsidRPr="00F101BF">
        <w:rPr>
          <w:rFonts w:ascii="Arial" w:hAnsi="Arial" w:cs="Arial"/>
        </w:rPr>
        <w:t xml:space="preserve"> n’ont pas reçu de formation dans l’année. L’école apporte des connaissances mais performance par exercice du métier et rotations. Souhait de pouvoir bénéficier de tutorat et de formations en lien avec activité. Outils suggérés : tutorat pour débutants et stagiaires, analyse des pratiques pour équipes en place pour prendre en compte les dimensions humaines que sont l’expérience, la volonté, la motivation et l’adaptabilité (Rouffet, 2010).</w:t>
      </w:r>
    </w:p>
    <w:p w14:paraId="1AEB7C5A" w14:textId="77777777" w:rsidR="007548AD" w:rsidRPr="00F101BF" w:rsidRDefault="007548AD" w:rsidP="007548AD">
      <w:pPr>
        <w:spacing w:line="360" w:lineRule="auto"/>
        <w:jc w:val="both"/>
        <w:rPr>
          <w:rFonts w:ascii="Arial" w:hAnsi="Arial" w:cs="Arial"/>
        </w:rPr>
      </w:pPr>
    </w:p>
    <w:p w14:paraId="570E54D2" w14:textId="77777777" w:rsidR="007548AD" w:rsidRPr="00F101BF" w:rsidRDefault="007548AD" w:rsidP="007548AD">
      <w:pPr>
        <w:spacing w:line="360" w:lineRule="auto"/>
        <w:jc w:val="both"/>
        <w:rPr>
          <w:rFonts w:ascii="Arial" w:hAnsi="Arial" w:cs="Arial"/>
        </w:rPr>
      </w:pPr>
      <w:r w:rsidRPr="00F101BF">
        <w:rPr>
          <w:rFonts w:ascii="Arial" w:hAnsi="Arial" w:cs="Arial"/>
        </w:rPr>
        <w:t>Besoin de formation à la gestion du stress spécifique aux conditions de travail au bloc (Grollau, 2008)</w:t>
      </w:r>
    </w:p>
    <w:p w14:paraId="5BD8EB1B" w14:textId="77777777" w:rsidR="007548AD" w:rsidRPr="00F101BF" w:rsidRDefault="007548AD" w:rsidP="007548AD">
      <w:pPr>
        <w:spacing w:line="360" w:lineRule="auto"/>
        <w:jc w:val="both"/>
        <w:rPr>
          <w:rFonts w:ascii="Arial" w:hAnsi="Arial" w:cs="Arial"/>
        </w:rPr>
      </w:pPr>
    </w:p>
    <w:p w14:paraId="2BC05D73" w14:textId="77777777" w:rsidR="007548AD" w:rsidRPr="00F101BF" w:rsidRDefault="007548AD" w:rsidP="007548AD">
      <w:pPr>
        <w:spacing w:line="360" w:lineRule="auto"/>
        <w:jc w:val="both"/>
        <w:rPr>
          <w:rFonts w:ascii="Arial" w:hAnsi="Arial" w:cs="Arial"/>
        </w:rPr>
      </w:pPr>
      <w:r w:rsidRPr="00F101BF">
        <w:rPr>
          <w:rFonts w:ascii="Arial" w:hAnsi="Arial" w:cs="Arial"/>
        </w:rPr>
        <w:t xml:space="preserve">Facteur humain à l’origine de nombreuses erreurs présentant un risque pour la sécurité des patients. Pour y remédier, besoin de formation au travail en équipe et à la gestion de l’équipe. Nécessité prendre en compte la dimension éthique de cette formation. Intérêt de la simulation pour y répondre, et de la définition de standards clairs. Proposition de contenu pour une formation aux </w:t>
      </w:r>
      <w:r>
        <w:rPr>
          <w:rFonts w:ascii="Arial" w:hAnsi="Arial" w:cs="Arial"/>
        </w:rPr>
        <w:t>compétences non techniques</w:t>
      </w:r>
      <w:r w:rsidRPr="00F101BF">
        <w:rPr>
          <w:rFonts w:ascii="Arial" w:hAnsi="Arial" w:cs="Arial"/>
        </w:rPr>
        <w:t xml:space="preserve"> (Sevdalis, Hull &amp; Birnbach, 2012).</w:t>
      </w:r>
    </w:p>
    <w:p w14:paraId="0DCDDB2C" w14:textId="77777777" w:rsidR="007548AD" w:rsidRPr="00F101BF" w:rsidRDefault="007548AD" w:rsidP="007548AD">
      <w:pPr>
        <w:spacing w:line="360" w:lineRule="auto"/>
        <w:jc w:val="both"/>
        <w:rPr>
          <w:rFonts w:ascii="Arial" w:hAnsi="Arial" w:cs="Arial"/>
        </w:rPr>
      </w:pPr>
    </w:p>
    <w:p w14:paraId="2D5DEB05" w14:textId="77777777" w:rsidR="007548AD" w:rsidRPr="00F101BF" w:rsidRDefault="007548AD" w:rsidP="007548AD">
      <w:pPr>
        <w:spacing w:line="360" w:lineRule="auto"/>
        <w:jc w:val="both"/>
        <w:rPr>
          <w:rFonts w:ascii="Arial" w:hAnsi="Arial" w:cs="Arial"/>
        </w:rPr>
      </w:pPr>
      <w:r w:rsidRPr="00F101BF">
        <w:rPr>
          <w:rFonts w:ascii="Arial" w:hAnsi="Arial" w:cs="Arial"/>
        </w:rPr>
        <w:t xml:space="preserve">Confiance excessive dans la technologie a remplacé le regard du soignant et a réduit le besoin d’une bonne communication. Les termes de </w:t>
      </w:r>
      <w:r>
        <w:rPr>
          <w:rFonts w:ascii="Arial" w:hAnsi="Arial" w:cs="Arial"/>
        </w:rPr>
        <w:t>compétences non techniques</w:t>
      </w:r>
      <w:r w:rsidRPr="00F101BF">
        <w:rPr>
          <w:rFonts w:ascii="Arial" w:hAnsi="Arial" w:cs="Arial"/>
        </w:rPr>
        <w:t xml:space="preserve"> </w:t>
      </w:r>
      <w:r w:rsidRPr="00484A0C">
        <w:rPr>
          <w:rFonts w:ascii="Arial" w:hAnsi="Arial" w:cs="Arial"/>
        </w:rPr>
        <w:t>et de facteurs humains sont venus remplacer ce que les soignants appelaient « therapeutic use of self ».</w:t>
      </w:r>
      <w:r w:rsidRPr="00F101BF">
        <w:rPr>
          <w:rFonts w:ascii="Arial" w:hAnsi="Arial" w:cs="Arial"/>
        </w:rPr>
        <w:t xml:space="preserve"> Perte de sens de cette notion et besoin spécifique d’enseigner </w:t>
      </w:r>
      <w:r>
        <w:rPr>
          <w:rFonts w:ascii="Arial" w:hAnsi="Arial" w:cs="Arial"/>
        </w:rPr>
        <w:t>compétences non techniques</w:t>
      </w:r>
      <w:r w:rsidRPr="00F101BF">
        <w:rPr>
          <w:rFonts w:ascii="Arial" w:hAnsi="Arial" w:cs="Arial"/>
        </w:rPr>
        <w:t xml:space="preserve"> alors que supposées être à la base du travail de soignant (Kardong-Edgren, 2012).</w:t>
      </w:r>
    </w:p>
    <w:p w14:paraId="070DF5F6" w14:textId="77777777" w:rsidR="007548AD" w:rsidRPr="00F101BF" w:rsidRDefault="007548AD" w:rsidP="007548AD">
      <w:pPr>
        <w:spacing w:line="360" w:lineRule="auto"/>
        <w:jc w:val="both"/>
        <w:rPr>
          <w:rFonts w:ascii="Arial" w:hAnsi="Arial" w:cs="Arial"/>
        </w:rPr>
      </w:pPr>
    </w:p>
    <w:p w14:paraId="3DA19B5C" w14:textId="77777777" w:rsidR="007548AD" w:rsidRPr="00F101BF" w:rsidRDefault="007548AD" w:rsidP="007548AD">
      <w:pPr>
        <w:spacing w:line="360" w:lineRule="auto"/>
        <w:jc w:val="both"/>
        <w:rPr>
          <w:rFonts w:ascii="Arial" w:hAnsi="Arial" w:cs="Arial"/>
        </w:rPr>
      </w:pPr>
      <w:r w:rsidRPr="00F101BF">
        <w:rPr>
          <w:rFonts w:ascii="Arial" w:hAnsi="Arial" w:cs="Arial"/>
        </w:rPr>
        <w:t>Défi de l’innovation pour l’apprentissage : améliorer les conditions pour la participation de chaque membre du groupe ou de la communauté, peu importe qu’il soit enseignant ou apprenant. Importance donnée à la créativité autour des notions essentielles de motivation, expertise et pensée critique. Défi : comment faire de nouvelles choses avec de nouveaux outils tout en permettant l’acceptabilité de tous et en améliorant les apprentissages. Les nouvelles tendances (réalité augmentée, réalité virtuelle, internet of things) permettent de créer des environnements d’apprentissage immersifs. En particulier, la RV permet de dupliquer un environnement réel ou imaginaire pour l’explorer ou y réaliser des interactions. Les mouvements du corps peuvent être pris en compte permettant un haut degré d’immersion. Les scénarios qui y sont proposés permettent de réaliser des actions similaires à celles produites dans le monde réel (Garavaglia, 2016)</w:t>
      </w:r>
    </w:p>
    <w:p w14:paraId="7BD1ECB6" w14:textId="77777777" w:rsidR="007548AD" w:rsidRPr="00F101BF" w:rsidRDefault="007548AD" w:rsidP="007548AD">
      <w:pPr>
        <w:spacing w:line="360" w:lineRule="auto"/>
        <w:jc w:val="both"/>
        <w:rPr>
          <w:rFonts w:ascii="Arial" w:hAnsi="Arial" w:cs="Arial"/>
        </w:rPr>
      </w:pPr>
    </w:p>
    <w:p w14:paraId="3F730F95" w14:textId="77777777" w:rsidR="007548AD" w:rsidRDefault="007548AD" w:rsidP="007548AD">
      <w:pPr>
        <w:spacing w:line="360" w:lineRule="auto"/>
        <w:jc w:val="both"/>
        <w:rPr>
          <w:rFonts w:ascii="Arial" w:hAnsi="Arial" w:cs="Arial"/>
        </w:rPr>
      </w:pPr>
      <w:r w:rsidRPr="00F101BF">
        <w:rPr>
          <w:rFonts w:ascii="Arial" w:hAnsi="Arial" w:cs="Arial"/>
        </w:rPr>
        <w:t>Promotion auto-efficacité, soutien et contrôle = variables prédictrices de l’efficacité professionnelle et modératrices du stress et du burnout. Importance de développer l’auto-efficacité, le sentiment de contrôle et le soutien lors des feedbacks pendant la formation et en axant la f</w:t>
      </w:r>
      <w:r>
        <w:rPr>
          <w:rFonts w:ascii="Arial" w:hAnsi="Arial" w:cs="Arial"/>
        </w:rPr>
        <w:t>ormation su</w:t>
      </w:r>
      <w:r w:rsidRPr="00F101BF">
        <w:rPr>
          <w:rFonts w:ascii="Arial" w:hAnsi="Arial" w:cs="Arial"/>
        </w:rPr>
        <w:t>r la résolution de problème (Gibbons, 2016).</w:t>
      </w:r>
    </w:p>
    <w:p w14:paraId="2597E10D" w14:textId="77777777" w:rsidR="001B3717" w:rsidRDefault="001B3717" w:rsidP="007548AD">
      <w:pPr>
        <w:spacing w:line="360" w:lineRule="auto"/>
        <w:jc w:val="both"/>
        <w:rPr>
          <w:rFonts w:ascii="Arial" w:hAnsi="Arial" w:cs="Arial"/>
        </w:rPr>
      </w:pPr>
    </w:p>
    <w:p w14:paraId="22363861" w14:textId="739A479D" w:rsidR="001B3717" w:rsidRDefault="001B3717" w:rsidP="001B3717">
      <w:pPr>
        <w:spacing w:line="360" w:lineRule="auto"/>
        <w:jc w:val="both"/>
        <w:rPr>
          <w:rFonts w:ascii="Arial" w:hAnsi="Arial" w:cs="Arial"/>
        </w:rPr>
      </w:pPr>
      <w:r>
        <w:rPr>
          <w:rFonts w:ascii="Arial" w:hAnsi="Arial" w:cs="Arial"/>
        </w:rPr>
        <w:t>La HAS recommande</w:t>
      </w:r>
      <w:r w:rsidRPr="001B3717">
        <w:rPr>
          <w:rFonts w:ascii="Arial" w:hAnsi="Arial" w:cs="Arial"/>
        </w:rPr>
        <w:t xml:space="preserve"> le développement et un recours plus fréquent aux simulateurs médicaux lors de la formation des soigna</w:t>
      </w:r>
      <w:r>
        <w:rPr>
          <w:rFonts w:ascii="Arial" w:hAnsi="Arial" w:cs="Arial"/>
        </w:rPr>
        <w:t xml:space="preserve">nts </w:t>
      </w:r>
      <w:r w:rsidRPr="001B3717">
        <w:rPr>
          <w:rFonts w:ascii="Arial" w:hAnsi="Arial" w:cs="Arial"/>
        </w:rPr>
        <w:t>et de pouvoir appliquer le précepte : « neve</w:t>
      </w:r>
      <w:r>
        <w:rPr>
          <w:rFonts w:ascii="Arial" w:hAnsi="Arial" w:cs="Arial"/>
        </w:rPr>
        <w:t xml:space="preserve">r the first time on a patient » </w:t>
      </w:r>
      <w:r w:rsidRPr="00E671F5">
        <w:rPr>
          <w:rFonts w:ascii="Arial" w:hAnsi="Arial" w:cs="Arial"/>
          <w:highlight w:val="yellow"/>
        </w:rPr>
        <w:t>(PACTE</w:t>
      </w:r>
      <w:r w:rsidR="00770F07">
        <w:rPr>
          <w:rFonts w:ascii="Arial" w:hAnsi="Arial" w:cs="Arial"/>
          <w:highlight w:val="yellow"/>
        </w:rPr>
        <w:t>)</w:t>
      </w:r>
      <w:r w:rsidRPr="00E671F5">
        <w:rPr>
          <w:rFonts w:ascii="Arial" w:hAnsi="Arial" w:cs="Arial"/>
          <w:highlight w:val="yellow"/>
        </w:rPr>
        <w:t xml:space="preserve"> </w:t>
      </w:r>
    </w:p>
    <w:p w14:paraId="38216C90" w14:textId="77777777" w:rsidR="00E97557" w:rsidRDefault="00E97557" w:rsidP="001B3717">
      <w:pPr>
        <w:spacing w:line="360" w:lineRule="auto"/>
        <w:jc w:val="both"/>
        <w:rPr>
          <w:rFonts w:ascii="Arial" w:hAnsi="Arial" w:cs="Arial"/>
        </w:rPr>
      </w:pPr>
    </w:p>
    <w:p w14:paraId="5DFFC47A" w14:textId="77777777" w:rsidR="00E97557" w:rsidRPr="00F101BF" w:rsidRDefault="00E97557" w:rsidP="00E97557">
      <w:pPr>
        <w:spacing w:line="360" w:lineRule="auto"/>
        <w:jc w:val="both"/>
        <w:rPr>
          <w:rFonts w:ascii="Arial" w:hAnsi="Arial" w:cs="Arial"/>
        </w:rPr>
      </w:pPr>
      <w:r w:rsidRPr="00F101BF">
        <w:rPr>
          <w:rFonts w:ascii="Arial" w:hAnsi="Arial" w:cs="Arial"/>
        </w:rPr>
        <w:t>Entrainement au travail en équipe multidisciplinaire à partir d’événement indésirable peut mettre en évidence l’absence de modèle mental partagé et faire prendre conscience à l’équipe d’une formation et du besoin de s’accorder sur les bonnes pratiques ou de se préparer à un changement. Exemple à partir d’une étude en gynécologie-obstétrique (Daniels et Auguste, 2016).</w:t>
      </w:r>
    </w:p>
    <w:p w14:paraId="642441DE" w14:textId="77777777" w:rsidR="00E97557" w:rsidRPr="001B3717" w:rsidRDefault="00E97557" w:rsidP="001B3717">
      <w:pPr>
        <w:spacing w:line="360" w:lineRule="auto"/>
        <w:jc w:val="both"/>
        <w:rPr>
          <w:rFonts w:ascii="Arial" w:hAnsi="Arial" w:cs="Arial"/>
        </w:rPr>
      </w:pPr>
    </w:p>
    <w:p w14:paraId="49903537" w14:textId="77777777" w:rsidR="00CD6405" w:rsidRPr="00CD6405" w:rsidRDefault="00CD6405" w:rsidP="00786E86">
      <w:pPr>
        <w:jc w:val="both"/>
      </w:pPr>
    </w:p>
    <w:p w14:paraId="248A1907" w14:textId="47157F7A" w:rsidR="004E23A8" w:rsidRDefault="004E23A8" w:rsidP="004E23A8">
      <w:pPr>
        <w:spacing w:line="360" w:lineRule="auto"/>
        <w:jc w:val="both"/>
        <w:rPr>
          <w:rFonts w:ascii="Arial" w:hAnsi="Arial" w:cs="Arial"/>
          <w:color w:val="FF0000"/>
        </w:rPr>
      </w:pPr>
      <w:r w:rsidRPr="006E4B32">
        <w:rPr>
          <w:rFonts w:ascii="Arial" w:hAnsi="Arial" w:cs="Arial"/>
          <w:color w:val="FF0000"/>
        </w:rPr>
        <w:t xml:space="preserve">A compléter avec interviews </w:t>
      </w:r>
      <w:r>
        <w:rPr>
          <w:rFonts w:ascii="Arial" w:hAnsi="Arial" w:cs="Arial"/>
          <w:color w:val="FF0000"/>
        </w:rPr>
        <w:t>focus group Ecole IBODE.</w:t>
      </w:r>
    </w:p>
    <w:p w14:paraId="00BA51DE" w14:textId="77777777" w:rsidR="00770F07" w:rsidRDefault="00770F07" w:rsidP="004E23A8">
      <w:pPr>
        <w:spacing w:line="360" w:lineRule="auto"/>
        <w:jc w:val="both"/>
        <w:rPr>
          <w:rFonts w:ascii="Arial" w:hAnsi="Arial" w:cs="Arial"/>
          <w:color w:val="FF0000"/>
        </w:rPr>
      </w:pPr>
    </w:p>
    <w:p w14:paraId="06E360A2" w14:textId="77777777" w:rsidR="00770F07" w:rsidRDefault="00770F07" w:rsidP="004E23A8">
      <w:pPr>
        <w:spacing w:line="360" w:lineRule="auto"/>
        <w:jc w:val="both"/>
        <w:rPr>
          <w:rFonts w:ascii="Arial" w:hAnsi="Arial" w:cs="Arial"/>
          <w:color w:val="FF0000"/>
        </w:rPr>
      </w:pPr>
    </w:p>
    <w:p w14:paraId="2036F7C1" w14:textId="77777777" w:rsidR="000473F4" w:rsidRDefault="000473F4" w:rsidP="00F101BF">
      <w:pPr>
        <w:pStyle w:val="Titre1"/>
        <w:spacing w:line="360" w:lineRule="auto"/>
        <w:jc w:val="both"/>
        <w:rPr>
          <w:rFonts w:ascii="Arial" w:hAnsi="Arial"/>
          <w:sz w:val="24"/>
        </w:rPr>
      </w:pPr>
    </w:p>
    <w:p w14:paraId="30CFEB0C" w14:textId="4F14F8ED" w:rsidR="00C33129" w:rsidRPr="005F205E" w:rsidRDefault="009D7401" w:rsidP="005F205E">
      <w:pPr>
        <w:pStyle w:val="Sous-titre"/>
        <w:spacing w:line="360" w:lineRule="auto"/>
        <w:jc w:val="both"/>
        <w:rPr>
          <w:rStyle w:val="Forteaccentuation"/>
        </w:rPr>
      </w:pPr>
      <w:r>
        <w:rPr>
          <w:rStyle w:val="Forteaccentuation"/>
        </w:rPr>
        <w:t>IBODE</w:t>
      </w:r>
      <w:r w:rsidRPr="005F205E">
        <w:rPr>
          <w:rStyle w:val="Forteaccentuation"/>
        </w:rPr>
        <w:t xml:space="preserve"> de neurochirurgie et compétences non techniques spécifiques</w:t>
      </w:r>
    </w:p>
    <w:p w14:paraId="3C8ED6A4" w14:textId="77777777" w:rsidR="00864588" w:rsidRPr="00934548" w:rsidRDefault="00864588" w:rsidP="00864588">
      <w:pPr>
        <w:pStyle w:val="Titre5"/>
        <w:spacing w:line="360" w:lineRule="auto"/>
        <w:jc w:val="both"/>
        <w:rPr>
          <w:rFonts w:ascii="Arial" w:hAnsi="Arial"/>
          <w:color w:val="auto"/>
        </w:rPr>
      </w:pPr>
      <w:r w:rsidRPr="00934548">
        <w:rPr>
          <w:rFonts w:ascii="Arial" w:hAnsi="Arial"/>
          <w:color w:val="auto"/>
        </w:rPr>
        <w:t>Contexte</w:t>
      </w:r>
    </w:p>
    <w:p w14:paraId="4ECD2F17" w14:textId="77777777" w:rsidR="00864588" w:rsidRDefault="00864588" w:rsidP="00864588">
      <w:pPr>
        <w:spacing w:line="360" w:lineRule="auto"/>
        <w:jc w:val="both"/>
        <w:rPr>
          <w:rFonts w:ascii="Arial" w:hAnsi="Arial"/>
        </w:rPr>
      </w:pPr>
      <w:r w:rsidRPr="00F101BF">
        <w:rPr>
          <w:rFonts w:ascii="Arial" w:hAnsi="Arial" w:cs="Arial"/>
        </w:rPr>
        <w:t xml:space="preserve">Opérations en neurochirurgie : longues (changements) et parfois patient conscient (DBS) en présence de nombreux spécialistes, donc nécessité d’adapter la communication. Taxonomie BMS-NNTS limitée aux interactions verbales, pas de codage de la communication non-verbale et des comportements </w:t>
      </w:r>
      <w:r w:rsidRPr="00F101BF">
        <w:rPr>
          <w:rFonts w:ascii="Arial" w:hAnsi="Arial"/>
        </w:rPr>
        <w:t>(Michinov, Jamet, Dodeler, Haegelen &amp; J</w:t>
      </w:r>
      <w:r>
        <w:rPr>
          <w:rFonts w:ascii="Arial" w:hAnsi="Arial"/>
        </w:rPr>
        <w:t>a</w:t>
      </w:r>
      <w:r w:rsidRPr="00F101BF">
        <w:rPr>
          <w:rFonts w:ascii="Arial" w:hAnsi="Arial"/>
        </w:rPr>
        <w:t>nnin, 2014)</w:t>
      </w:r>
    </w:p>
    <w:p w14:paraId="1E9CD357" w14:textId="77777777" w:rsidR="002C1F53" w:rsidRDefault="002C1F53" w:rsidP="00473B96">
      <w:pPr>
        <w:widowControl w:val="0"/>
        <w:autoSpaceDE w:val="0"/>
        <w:autoSpaceDN w:val="0"/>
        <w:adjustRightInd w:val="0"/>
        <w:spacing w:line="360" w:lineRule="auto"/>
        <w:jc w:val="both"/>
        <w:rPr>
          <w:rFonts w:ascii="Arial" w:hAnsi="Arial" w:cs="Arial"/>
        </w:rPr>
      </w:pPr>
    </w:p>
    <w:p w14:paraId="38D4D58B" w14:textId="3E8530D9" w:rsidR="0062653A" w:rsidRPr="009D7401" w:rsidRDefault="0062653A" w:rsidP="009D7401">
      <w:pPr>
        <w:pStyle w:val="Titre7"/>
        <w:ind w:firstLine="708"/>
        <w:rPr>
          <w:rStyle w:val="lev"/>
          <w:i w:val="0"/>
          <w:iCs w:val="0"/>
        </w:rPr>
      </w:pPr>
      <w:r w:rsidRPr="009D7401">
        <w:rPr>
          <w:rStyle w:val="lev"/>
          <w:i w:val="0"/>
          <w:iCs w:val="0"/>
        </w:rPr>
        <w:t>Evènements indésirables et compétences non techniques associées </w:t>
      </w:r>
    </w:p>
    <w:p w14:paraId="581119AD" w14:textId="77777777" w:rsidR="0062653A" w:rsidRDefault="0062653A" w:rsidP="00473B96">
      <w:pPr>
        <w:widowControl w:val="0"/>
        <w:autoSpaceDE w:val="0"/>
        <w:autoSpaceDN w:val="0"/>
        <w:adjustRightInd w:val="0"/>
        <w:spacing w:line="360" w:lineRule="auto"/>
        <w:jc w:val="both"/>
        <w:rPr>
          <w:rFonts w:ascii="Arial" w:hAnsi="Arial" w:cs="Arial"/>
        </w:rPr>
      </w:pPr>
    </w:p>
    <w:p w14:paraId="6029F86C" w14:textId="2DEF27F1" w:rsidR="00C33129" w:rsidRDefault="0062653A" w:rsidP="002D32D5">
      <w:pPr>
        <w:spacing w:line="360" w:lineRule="auto"/>
        <w:jc w:val="both"/>
        <w:rPr>
          <w:rFonts w:ascii="Arial" w:hAnsi="Arial" w:cs="Arial"/>
          <w:color w:val="FF0000"/>
        </w:rPr>
      </w:pPr>
      <w:r w:rsidRPr="006E4B32">
        <w:rPr>
          <w:rFonts w:ascii="Arial" w:hAnsi="Arial" w:cs="Arial"/>
          <w:color w:val="FF0000"/>
        </w:rPr>
        <w:t xml:space="preserve">A compléter avec interviews </w:t>
      </w:r>
      <w:r>
        <w:rPr>
          <w:rFonts w:ascii="Arial" w:hAnsi="Arial" w:cs="Arial"/>
          <w:color w:val="FF0000"/>
        </w:rPr>
        <w:t>IBODE</w:t>
      </w:r>
      <w:r w:rsidRPr="006E4B32">
        <w:rPr>
          <w:rFonts w:ascii="Arial" w:hAnsi="Arial" w:cs="Arial"/>
          <w:color w:val="FF0000"/>
        </w:rPr>
        <w:t xml:space="preserve"> et données issues analyse </w:t>
      </w:r>
      <w:r>
        <w:rPr>
          <w:rFonts w:ascii="Arial" w:hAnsi="Arial" w:cs="Arial"/>
          <w:color w:val="FF0000"/>
        </w:rPr>
        <w:t>registres ÉVÈNEMENTS INDÉSIRABLES.</w:t>
      </w:r>
    </w:p>
    <w:p w14:paraId="4ADC0FBB" w14:textId="77777777" w:rsidR="002D32D5" w:rsidRPr="002D32D5" w:rsidRDefault="002D32D5" w:rsidP="002D32D5">
      <w:pPr>
        <w:spacing w:line="360" w:lineRule="auto"/>
        <w:jc w:val="both"/>
        <w:rPr>
          <w:rFonts w:ascii="Arial" w:hAnsi="Arial" w:cs="Arial"/>
          <w:color w:val="FF0000"/>
        </w:rPr>
      </w:pPr>
    </w:p>
    <w:p w14:paraId="650E01DE" w14:textId="183E0D9A" w:rsidR="00C33129" w:rsidRPr="009D7401" w:rsidRDefault="00C33129" w:rsidP="009D7401">
      <w:pPr>
        <w:pStyle w:val="Titre7"/>
        <w:ind w:firstLine="708"/>
        <w:rPr>
          <w:rStyle w:val="lev"/>
        </w:rPr>
      </w:pPr>
      <w:r w:rsidRPr="009D7401">
        <w:rPr>
          <w:rStyle w:val="lev"/>
        </w:rPr>
        <w:t xml:space="preserve">Focus sur </w:t>
      </w:r>
      <w:r w:rsidR="00395BBD" w:rsidRPr="009D7401">
        <w:rPr>
          <w:rStyle w:val="lev"/>
        </w:rPr>
        <w:t>une compétence non technique </w:t>
      </w:r>
    </w:p>
    <w:p w14:paraId="13AEB777" w14:textId="77777777" w:rsidR="002C776E" w:rsidRPr="00F101BF" w:rsidRDefault="002C776E" w:rsidP="00F101BF">
      <w:pPr>
        <w:spacing w:line="360" w:lineRule="auto"/>
        <w:jc w:val="both"/>
        <w:rPr>
          <w:rStyle w:val="Forteaccentuation"/>
          <w:rFonts w:ascii="Arial" w:hAnsi="Arial"/>
        </w:rPr>
      </w:pPr>
    </w:p>
    <w:p w14:paraId="113897B3" w14:textId="77777777" w:rsidR="00C33129" w:rsidRPr="00F101BF" w:rsidRDefault="00C33129" w:rsidP="00F101BF">
      <w:pPr>
        <w:spacing w:line="360" w:lineRule="auto"/>
        <w:rPr>
          <w:rFonts w:ascii="Arial" w:hAnsi="Arial"/>
        </w:rPr>
      </w:pPr>
    </w:p>
    <w:p w14:paraId="3BF12389" w14:textId="701843C9" w:rsidR="00D15127" w:rsidRPr="00F101BF" w:rsidRDefault="002D32D5" w:rsidP="009D78F0">
      <w:pPr>
        <w:rPr>
          <w:rFonts w:ascii="Arial" w:hAnsi="Arial" w:cs="Arial"/>
        </w:rPr>
      </w:pPr>
      <w:r>
        <w:rPr>
          <w:rFonts w:ascii="Arial" w:hAnsi="Arial" w:cs="Arial"/>
        </w:rPr>
        <w:br w:type="page"/>
      </w:r>
    </w:p>
    <w:p w14:paraId="2231FC99" w14:textId="4D4759D9" w:rsidR="00E352BD" w:rsidRPr="00E352BD" w:rsidRDefault="0051178A" w:rsidP="00E352BD">
      <w:pPr>
        <w:pStyle w:val="Titre1"/>
        <w:tabs>
          <w:tab w:val="left" w:pos="4867"/>
        </w:tabs>
        <w:spacing w:line="360" w:lineRule="auto"/>
        <w:jc w:val="both"/>
        <w:rPr>
          <w:rFonts w:ascii="Arial" w:hAnsi="Arial"/>
          <w:sz w:val="24"/>
        </w:rPr>
      </w:pPr>
      <w:r>
        <w:rPr>
          <w:rFonts w:ascii="Arial" w:hAnsi="Arial"/>
          <w:sz w:val="24"/>
        </w:rPr>
        <w:t xml:space="preserve">SUNSET : </w:t>
      </w:r>
      <w:r w:rsidR="00E352BD" w:rsidRPr="00E352BD">
        <w:rPr>
          <w:rFonts w:ascii="Arial" w:hAnsi="Arial"/>
          <w:sz w:val="24"/>
        </w:rPr>
        <w:t xml:space="preserve">CONCEPTION </w:t>
      </w:r>
      <w:r w:rsidR="00E352BD">
        <w:rPr>
          <w:rFonts w:ascii="Arial" w:hAnsi="Arial"/>
          <w:sz w:val="24"/>
        </w:rPr>
        <w:t xml:space="preserve">D’UN </w:t>
      </w:r>
      <w:r w:rsidR="00E352BD" w:rsidRPr="00E352BD">
        <w:rPr>
          <w:rFonts w:ascii="Arial" w:hAnsi="Arial"/>
          <w:sz w:val="24"/>
        </w:rPr>
        <w:t>ENVIRONNEMENT D'APPRENTISSAGE COLLABORATIF, EN REALITE VIRTUELLE, BASE SUR UNE APPROCHE ONTOLOGIQUE</w:t>
      </w:r>
    </w:p>
    <w:p w14:paraId="037A6998" w14:textId="77777777" w:rsidR="00737B1A" w:rsidRPr="00F101BF" w:rsidRDefault="00737B1A" w:rsidP="00F101BF">
      <w:pPr>
        <w:spacing w:line="360" w:lineRule="auto"/>
        <w:jc w:val="both"/>
        <w:rPr>
          <w:rFonts w:ascii="Arial" w:hAnsi="Arial"/>
        </w:rPr>
      </w:pPr>
    </w:p>
    <w:p w14:paraId="0A31AADD" w14:textId="77777777" w:rsidR="00737B1A" w:rsidRDefault="00737B1A" w:rsidP="00C908B3">
      <w:pPr>
        <w:pStyle w:val="Sous-titre"/>
        <w:spacing w:line="360" w:lineRule="auto"/>
        <w:jc w:val="both"/>
        <w:rPr>
          <w:rStyle w:val="Forteaccentuation"/>
          <w:rFonts w:ascii="Arial" w:hAnsi="Arial"/>
        </w:rPr>
      </w:pPr>
      <w:r w:rsidRPr="00F101BF">
        <w:rPr>
          <w:rStyle w:val="Forteaccentuation"/>
          <w:rFonts w:ascii="Arial" w:hAnsi="Arial"/>
        </w:rPr>
        <w:t>SUNSET : présentation</w:t>
      </w:r>
    </w:p>
    <w:p w14:paraId="41165734" w14:textId="77777777" w:rsidR="00813BD3" w:rsidRPr="00813BD3" w:rsidRDefault="00813BD3" w:rsidP="00813BD3"/>
    <w:p w14:paraId="3A7FE917" w14:textId="70A4E913" w:rsidR="00C908B3" w:rsidRDefault="00887C8E" w:rsidP="00C908B3">
      <w:pPr>
        <w:spacing w:line="360" w:lineRule="auto"/>
        <w:rPr>
          <w:rFonts w:ascii="Arial" w:hAnsi="Arial"/>
        </w:rPr>
      </w:pPr>
      <w:r w:rsidRPr="00887C8E">
        <w:rPr>
          <w:rFonts w:ascii="Arial" w:hAnsi="Arial"/>
        </w:rPr>
        <w:t xml:space="preserve">Le projet </w:t>
      </w:r>
      <w:r w:rsidR="00C908B3">
        <w:rPr>
          <w:rFonts w:ascii="Arial" w:hAnsi="Arial"/>
        </w:rPr>
        <w:t xml:space="preserve">SUNSET vise la création d’une chaine </w:t>
      </w:r>
      <w:r w:rsidR="00CC0EFC">
        <w:rPr>
          <w:rFonts w:ascii="Arial" w:hAnsi="Arial"/>
        </w:rPr>
        <w:t xml:space="preserve">composée de plusieurs maillons </w:t>
      </w:r>
      <w:r w:rsidR="00C908B3">
        <w:rPr>
          <w:rFonts w:ascii="Arial" w:hAnsi="Arial"/>
        </w:rPr>
        <w:t>:</w:t>
      </w:r>
    </w:p>
    <w:p w14:paraId="47B8D030" w14:textId="1AB2FCA3" w:rsidR="00887C8E" w:rsidRPr="00C908B3" w:rsidRDefault="00C908B3" w:rsidP="00C908B3">
      <w:pPr>
        <w:pStyle w:val="Paragraphedeliste"/>
        <w:numPr>
          <w:ilvl w:val="0"/>
          <w:numId w:val="2"/>
        </w:numPr>
        <w:spacing w:line="360" w:lineRule="auto"/>
        <w:rPr>
          <w:rFonts w:ascii="Arial" w:hAnsi="Arial"/>
        </w:rPr>
      </w:pPr>
      <w:r w:rsidRPr="00C908B3">
        <w:rPr>
          <w:rFonts w:ascii="Arial" w:hAnsi="Arial"/>
        </w:rPr>
        <w:t xml:space="preserve">un outil auteur en entrée pour la création de scénarios de formation </w:t>
      </w:r>
      <w:r>
        <w:rPr>
          <w:rFonts w:ascii="Arial" w:hAnsi="Arial"/>
        </w:rPr>
        <w:t>en réalité virtuelle (SUNSET Auteur)</w:t>
      </w:r>
    </w:p>
    <w:p w14:paraId="559CF62F" w14:textId="5492E599" w:rsidR="00C908B3" w:rsidRDefault="00C908B3" w:rsidP="00C908B3">
      <w:pPr>
        <w:pStyle w:val="Paragraphedeliste"/>
        <w:numPr>
          <w:ilvl w:val="0"/>
          <w:numId w:val="2"/>
        </w:numPr>
        <w:spacing w:line="360" w:lineRule="auto"/>
        <w:rPr>
          <w:rFonts w:ascii="Arial" w:hAnsi="Arial"/>
        </w:rPr>
      </w:pPr>
      <w:r>
        <w:rPr>
          <w:rFonts w:ascii="Arial" w:hAnsi="Arial"/>
        </w:rPr>
        <w:t xml:space="preserve">une exécution du scénario </w:t>
      </w:r>
      <w:r w:rsidR="005F7FB6">
        <w:rPr>
          <w:rFonts w:ascii="Arial" w:hAnsi="Arial"/>
        </w:rPr>
        <w:t>pour</w:t>
      </w:r>
      <w:r w:rsidR="00893573">
        <w:rPr>
          <w:rFonts w:ascii="Arial" w:hAnsi="Arial"/>
        </w:rPr>
        <w:t xml:space="preserve"> la séance de simulation </w:t>
      </w:r>
      <w:r>
        <w:rPr>
          <w:rFonts w:ascii="Arial" w:hAnsi="Arial"/>
        </w:rPr>
        <w:t>(SUNSET Training)</w:t>
      </w:r>
    </w:p>
    <w:p w14:paraId="5F92BD06" w14:textId="08DEE331" w:rsidR="00C908B3" w:rsidRDefault="00C908B3" w:rsidP="00C908B3">
      <w:pPr>
        <w:pStyle w:val="Paragraphedeliste"/>
        <w:numPr>
          <w:ilvl w:val="0"/>
          <w:numId w:val="2"/>
        </w:numPr>
        <w:spacing w:line="360" w:lineRule="auto"/>
        <w:rPr>
          <w:rFonts w:ascii="Arial" w:hAnsi="Arial"/>
        </w:rPr>
      </w:pPr>
      <w:r>
        <w:rPr>
          <w:rFonts w:ascii="Arial" w:hAnsi="Arial"/>
        </w:rPr>
        <w:t xml:space="preserve">une évaluation </w:t>
      </w:r>
      <w:r w:rsidR="00813BD3">
        <w:rPr>
          <w:rFonts w:ascii="Arial" w:hAnsi="Arial"/>
        </w:rPr>
        <w:t xml:space="preserve">de la </w:t>
      </w:r>
      <w:r w:rsidR="005F7FB6">
        <w:rPr>
          <w:rFonts w:ascii="Arial" w:hAnsi="Arial"/>
        </w:rPr>
        <w:t>performance réalisée pendant la</w:t>
      </w:r>
      <w:r w:rsidR="00893573">
        <w:rPr>
          <w:rFonts w:ascii="Arial" w:hAnsi="Arial"/>
        </w:rPr>
        <w:t xml:space="preserve"> simulation</w:t>
      </w:r>
      <w:r w:rsidR="00813BD3">
        <w:rPr>
          <w:rFonts w:ascii="Arial" w:hAnsi="Arial"/>
        </w:rPr>
        <w:t xml:space="preserve"> (SUNSET Eval).</w:t>
      </w:r>
    </w:p>
    <w:p w14:paraId="5625E8A4" w14:textId="77777777" w:rsidR="00813BD3" w:rsidRPr="00C908B3" w:rsidRDefault="00813BD3" w:rsidP="00813BD3">
      <w:pPr>
        <w:pStyle w:val="Paragraphedeliste"/>
        <w:spacing w:line="360" w:lineRule="auto"/>
        <w:ind w:left="1068"/>
        <w:rPr>
          <w:rFonts w:ascii="Arial" w:hAnsi="Arial"/>
        </w:rPr>
      </w:pPr>
    </w:p>
    <w:p w14:paraId="7D3B3B9E" w14:textId="1BC17279" w:rsidR="004E0514" w:rsidRPr="005F7FB6" w:rsidRDefault="008025C4" w:rsidP="00F101BF">
      <w:pPr>
        <w:spacing w:line="360" w:lineRule="auto"/>
        <w:jc w:val="both"/>
        <w:rPr>
          <w:rFonts w:ascii="Arial" w:hAnsi="Arial" w:cs="Arial"/>
          <w:color w:val="FF0000"/>
        </w:rPr>
      </w:pPr>
      <w:r w:rsidRPr="008025C4">
        <w:rPr>
          <w:rFonts w:ascii="Arial" w:hAnsi="Arial" w:cs="Arial"/>
          <w:color w:val="FF0000"/>
        </w:rPr>
        <w:t>Voir dans d</w:t>
      </w:r>
      <w:r w:rsidR="00770F07">
        <w:rPr>
          <w:rFonts w:ascii="Arial" w:hAnsi="Arial" w:cs="Arial"/>
          <w:color w:val="FF0000"/>
        </w:rPr>
        <w:t>ossier PROJET pour présentation</w:t>
      </w:r>
    </w:p>
    <w:p w14:paraId="3109184A" w14:textId="77777777" w:rsidR="00737B1A" w:rsidRPr="00F101BF" w:rsidRDefault="00737B1A" w:rsidP="00F101BF">
      <w:pPr>
        <w:spacing w:line="360" w:lineRule="auto"/>
        <w:jc w:val="both"/>
        <w:rPr>
          <w:rFonts w:ascii="Arial" w:hAnsi="Arial" w:cs="Arial"/>
        </w:rPr>
      </w:pPr>
    </w:p>
    <w:p w14:paraId="7CD24727" w14:textId="0DA9B809" w:rsidR="00093D01" w:rsidRPr="001924D7" w:rsidRDefault="00D8643D" w:rsidP="001924D7">
      <w:pPr>
        <w:pStyle w:val="Sous-titre"/>
        <w:spacing w:line="360" w:lineRule="auto"/>
        <w:jc w:val="both"/>
        <w:rPr>
          <w:rStyle w:val="lev"/>
          <w:rFonts w:ascii="Arial" w:hAnsi="Arial"/>
          <w:i w:val="0"/>
          <w:iCs w:val="0"/>
        </w:rPr>
      </w:pPr>
      <w:r>
        <w:rPr>
          <w:rStyle w:val="Forteaccentuation"/>
          <w:rFonts w:ascii="Arial" w:hAnsi="Arial"/>
        </w:rPr>
        <w:t>Modalités d’apprentissage</w:t>
      </w:r>
    </w:p>
    <w:p w14:paraId="758E04FF" w14:textId="77777777" w:rsidR="00093D01" w:rsidRPr="00093D01" w:rsidRDefault="00093D01" w:rsidP="00093D01">
      <w:pPr>
        <w:pStyle w:val="Titre7"/>
        <w:ind w:firstLine="708"/>
        <w:rPr>
          <w:rStyle w:val="lev"/>
          <w:i w:val="0"/>
          <w:iCs w:val="0"/>
        </w:rPr>
      </w:pPr>
      <w:r>
        <w:rPr>
          <w:rStyle w:val="lev"/>
          <w:i w:val="0"/>
          <w:iCs w:val="0"/>
        </w:rPr>
        <w:t>S</w:t>
      </w:r>
      <w:r w:rsidRPr="00093D01">
        <w:rPr>
          <w:rStyle w:val="lev"/>
          <w:i w:val="0"/>
          <w:iCs w:val="0"/>
        </w:rPr>
        <w:t xml:space="preserve">erious </w:t>
      </w:r>
      <w:commentRangeStart w:id="78"/>
      <w:r w:rsidRPr="00093D01">
        <w:rPr>
          <w:rStyle w:val="lev"/>
          <w:i w:val="0"/>
          <w:iCs w:val="0"/>
        </w:rPr>
        <w:t>games</w:t>
      </w:r>
      <w:commentRangeEnd w:id="78"/>
      <w:r w:rsidR="00E01C2A">
        <w:rPr>
          <w:rStyle w:val="Marquedannotation"/>
          <w:rFonts w:asciiTheme="minorHAnsi" w:eastAsiaTheme="minorEastAsia" w:hAnsiTheme="minorHAnsi" w:cstheme="minorBidi"/>
          <w:i w:val="0"/>
          <w:iCs w:val="0"/>
          <w:color w:val="auto"/>
        </w:rPr>
        <w:commentReference w:id="78"/>
      </w:r>
    </w:p>
    <w:p w14:paraId="6462A91D" w14:textId="77777777" w:rsidR="00093D01" w:rsidRPr="00F101BF" w:rsidRDefault="00093D01" w:rsidP="00093D01">
      <w:pPr>
        <w:spacing w:line="360" w:lineRule="auto"/>
        <w:jc w:val="both"/>
        <w:rPr>
          <w:rFonts w:ascii="Arial" w:hAnsi="Arial" w:cs="Arial"/>
        </w:rPr>
      </w:pPr>
    </w:p>
    <w:p w14:paraId="37FEAEC1" w14:textId="77777777" w:rsidR="00093D01" w:rsidRPr="00F101BF" w:rsidRDefault="00093D01" w:rsidP="00093D01">
      <w:pPr>
        <w:spacing w:line="360" w:lineRule="auto"/>
        <w:jc w:val="both"/>
        <w:rPr>
          <w:rFonts w:ascii="Arial" w:hAnsi="Arial" w:cs="Arial"/>
        </w:rPr>
      </w:pPr>
      <w:r w:rsidRPr="00F101BF">
        <w:rPr>
          <w:rFonts w:ascii="Arial" w:hAnsi="Arial" w:cs="Arial"/>
        </w:rPr>
        <w:t>Lien établi entre performances en laparoscopie et jeux vidéo (Mémoire de travail visuelle, attention...). Les jeux permettent de s’entrainer à plusieurs et en simultané sur un même cas (travail d’équipe) ou seul sur plusieurs cas en même temps (multitasking). Intérêt des serious game avant le contact les patients (Graafland, Schnaagen &amp; Schijven, 2012).</w:t>
      </w:r>
    </w:p>
    <w:p w14:paraId="4082E733" w14:textId="77777777" w:rsidR="00093D01" w:rsidRPr="00F101BF" w:rsidRDefault="00093D01" w:rsidP="00093D01">
      <w:pPr>
        <w:spacing w:line="360" w:lineRule="auto"/>
        <w:jc w:val="both"/>
        <w:rPr>
          <w:rFonts w:ascii="Arial" w:hAnsi="Arial" w:cs="Arial"/>
        </w:rPr>
      </w:pPr>
    </w:p>
    <w:p w14:paraId="78EC5522" w14:textId="77777777" w:rsidR="00093D01" w:rsidRPr="00F101BF" w:rsidRDefault="00093D01" w:rsidP="00093D01">
      <w:pPr>
        <w:spacing w:line="360" w:lineRule="auto"/>
        <w:jc w:val="both"/>
        <w:rPr>
          <w:rFonts w:ascii="Arial" w:hAnsi="Arial" w:cs="Arial"/>
        </w:rPr>
      </w:pPr>
      <w:r w:rsidRPr="00F101BF">
        <w:rPr>
          <w:rFonts w:ascii="Arial" w:hAnsi="Arial" w:cs="Arial"/>
        </w:rPr>
        <w:t>Apport discuté des serious games en terme d’apprentissage, mais réel intérêt pour ce qui est de la motivation et de l’engagement. Plusieurs modèles explicatifs pour l’effet sur la motivation : flow qui génère un engagement dans la tache et le modèle ARCS (Erhel &amp; Jamet, 2012).</w:t>
      </w:r>
    </w:p>
    <w:p w14:paraId="1D8AEFBE" w14:textId="77777777" w:rsidR="00093D01" w:rsidRPr="00F101BF" w:rsidRDefault="00093D01" w:rsidP="00093D01">
      <w:pPr>
        <w:spacing w:line="360" w:lineRule="auto"/>
        <w:jc w:val="both"/>
        <w:rPr>
          <w:rFonts w:ascii="Arial" w:hAnsi="Arial" w:cs="Arial"/>
        </w:rPr>
      </w:pPr>
    </w:p>
    <w:p w14:paraId="2A00A386" w14:textId="4305DC81" w:rsidR="00093D01" w:rsidRPr="001924D7" w:rsidRDefault="00093D01" w:rsidP="001924D7">
      <w:pPr>
        <w:spacing w:line="360" w:lineRule="auto"/>
        <w:jc w:val="both"/>
        <w:rPr>
          <w:rStyle w:val="lev"/>
          <w:rFonts w:ascii="Arial" w:hAnsi="Arial" w:cs="Arial"/>
          <w:b w:val="0"/>
          <w:bCs w:val="0"/>
        </w:rPr>
      </w:pPr>
      <w:r w:rsidRPr="00F101BF">
        <w:rPr>
          <w:rFonts w:ascii="Arial" w:hAnsi="Arial" w:cs="Arial"/>
        </w:rPr>
        <w:t>Simulation Virtual World, sur le principe d’un serious game multijoueurs en ligne en situation d’urgence (apprentissage situé à partir d’expériences). Avantage : réplications possibles, pas nécessaire d’avoir tous les participants au même endroit, grand nombre de scénarios et grande variabilité possibles, situations rares et dangereuses, possibilité de rejouer le scénario pour apprendre des erreurs commises, possibilité de capture des données pour le feedback et l’évaluation. Besoin de développer des mesures d’évaluation qui prennent en compte l’individu, l’équipe et le patient (Heinrichs et al., 2008).</w:t>
      </w:r>
    </w:p>
    <w:p w14:paraId="5F54C98C" w14:textId="7A2C1AAF" w:rsidR="00D8643D" w:rsidRPr="00D36F31" w:rsidRDefault="00D8643D" w:rsidP="00D36F31">
      <w:pPr>
        <w:pStyle w:val="Titre7"/>
        <w:ind w:firstLine="708"/>
        <w:rPr>
          <w:b/>
          <w:bCs/>
        </w:rPr>
      </w:pPr>
      <w:r w:rsidRPr="00D8643D">
        <w:rPr>
          <w:rStyle w:val="lev"/>
        </w:rPr>
        <w:t xml:space="preserve">Simulation </w:t>
      </w:r>
    </w:p>
    <w:p w14:paraId="79B05C21" w14:textId="77777777" w:rsidR="00D36F31" w:rsidRPr="00D36F31" w:rsidRDefault="00D36F31" w:rsidP="00D36F31"/>
    <w:p w14:paraId="6DBFA1AE" w14:textId="36EE1647" w:rsidR="00E562DC" w:rsidRPr="00F101BF" w:rsidRDefault="004D6671" w:rsidP="004D6671">
      <w:pPr>
        <w:spacing w:line="360" w:lineRule="auto"/>
        <w:jc w:val="both"/>
        <w:rPr>
          <w:rFonts w:ascii="Arial" w:hAnsi="Arial" w:cs="Arial"/>
        </w:rPr>
      </w:pPr>
      <w:r w:rsidRPr="00F101BF">
        <w:rPr>
          <w:rFonts w:ascii="Arial" w:hAnsi="Arial" w:cs="Arial"/>
        </w:rPr>
        <w:t xml:space="preserve">Etat des lieux US et Canada : largement intégré aux parcours de formation ou recertification (particulièrement pour les anesthésistes) et centre de simulation = vitrine pour les établissements (attractivité). Intérêt pour formation interdisciplinaire et interprofessionnel pour développer le travail en équipe (communication, modèle mental partagé). 3 défis : culture des enseignants (enseignement centré sur l’étudiant, remise en cause du compagnonnage, formation basée sur les compétences et non sur la durée), chronophage, formation des enseignants (formation de formateurs). Le plus souvent utilisée dans le cadre d’une évaluation formative (même dans le cas de la recertification) et non sommative. Utilisation dans la recherche  (substitut du patient, aspects de psychologie cognitive et </w:t>
      </w:r>
      <w:r>
        <w:rPr>
          <w:rFonts w:ascii="Arial" w:hAnsi="Arial" w:cs="Arial"/>
        </w:rPr>
        <w:t>compétences non techniques</w:t>
      </w:r>
      <w:r w:rsidRPr="00F101BF">
        <w:rPr>
          <w:rFonts w:ascii="Arial" w:hAnsi="Arial" w:cs="Arial"/>
        </w:rPr>
        <w:t>, intérêt de l’auto débriefing). Financements publics puis privés US et publics-privés (US). (Boet et al., 2014).</w:t>
      </w:r>
      <w:ins w:id="79" w:author="estelle michinov" w:date="2017-03-03T11:02:00Z">
        <w:r w:rsidR="00E01C2A">
          <w:rPr>
            <w:rFonts w:ascii="Arial" w:hAnsi="Arial" w:cs="Arial"/>
          </w:rPr>
          <w:t xml:space="preserve"> (faire court sur cet aspect)</w:t>
        </w:r>
      </w:ins>
    </w:p>
    <w:p w14:paraId="3B75F1D6" w14:textId="77777777" w:rsidR="004D6671" w:rsidRDefault="004D6671" w:rsidP="00D8643D">
      <w:pPr>
        <w:spacing w:line="360" w:lineRule="auto"/>
        <w:jc w:val="both"/>
        <w:rPr>
          <w:rFonts w:ascii="Arial" w:hAnsi="Arial" w:cs="Arial"/>
        </w:rPr>
      </w:pPr>
    </w:p>
    <w:p w14:paraId="36CB70B7" w14:textId="098FCE81" w:rsidR="004D6671" w:rsidRDefault="00E562DC" w:rsidP="00D8643D">
      <w:pPr>
        <w:spacing w:line="360" w:lineRule="auto"/>
        <w:jc w:val="both"/>
        <w:rPr>
          <w:rFonts w:ascii="Arial" w:hAnsi="Arial" w:cs="Arial"/>
        </w:rPr>
      </w:pPr>
      <w:r w:rsidRPr="00F101BF">
        <w:rPr>
          <w:rFonts w:ascii="Arial" w:hAnsi="Arial" w:cs="Arial"/>
        </w:rPr>
        <w:t>Simulation dans cursus de formation des infirmières : même avec un niveau de fidélité moyen, l’effet est positif sur la satisfaction et la confiance en soi pendant la formation (Lubbers et Rossman, 2016).</w:t>
      </w:r>
    </w:p>
    <w:p w14:paraId="3D910E94" w14:textId="66D96BD2" w:rsidR="00E562DC" w:rsidRDefault="00E562DC" w:rsidP="00E562DC">
      <w:pPr>
        <w:pStyle w:val="Titre7"/>
        <w:ind w:left="708" w:firstLine="708"/>
      </w:pPr>
      <w:r>
        <w:t>Plusieurs types de simulation et plusieurs degrés de fidélité</w:t>
      </w:r>
      <w:ins w:id="80" w:author="estelle michinov" w:date="2017-03-03T11:02:00Z">
        <w:r w:rsidR="00E01C2A">
          <w:t xml:space="preserve"> OK intéressant</w:t>
        </w:r>
      </w:ins>
    </w:p>
    <w:p w14:paraId="1C9C91C6" w14:textId="77777777" w:rsidR="00E562DC" w:rsidRDefault="00E562DC" w:rsidP="00D8643D">
      <w:pPr>
        <w:spacing w:line="360" w:lineRule="auto"/>
        <w:jc w:val="both"/>
        <w:rPr>
          <w:rFonts w:ascii="Arial" w:hAnsi="Arial" w:cs="Arial"/>
        </w:rPr>
      </w:pPr>
    </w:p>
    <w:p w14:paraId="52C4D80D" w14:textId="77777777" w:rsidR="00D8643D" w:rsidRPr="00F101BF" w:rsidRDefault="00D8643D" w:rsidP="00D8643D">
      <w:pPr>
        <w:spacing w:line="360" w:lineRule="auto"/>
        <w:jc w:val="both"/>
        <w:rPr>
          <w:rFonts w:ascii="Arial" w:hAnsi="Arial" w:cs="Arial"/>
        </w:rPr>
      </w:pPr>
      <w:r w:rsidRPr="00F101BF">
        <w:rPr>
          <w:rFonts w:ascii="Arial" w:hAnsi="Arial" w:cs="Arial"/>
        </w:rPr>
        <w:t>Apprentissages avec Patient Virtuel permet 2 types de simulation : résolution de problème et approche narrative. Permet de développer des compétences de communication, de prise de décision, un transfert des connaissances et une prise de conscience du rôle à tenir vis à vis du patient et en équipe. Le patient virtuel permet de réaliser des scénarios flexibles, reproductibles et accessibles. Mais limites : authenticité et réalisme du scénario. Il manque souvent l’imprévisibilité et la richesse des interactions (Peddle, Bearman &amp; Nestel, 2016).</w:t>
      </w:r>
    </w:p>
    <w:p w14:paraId="64A13C8B" w14:textId="77777777" w:rsidR="00D8643D" w:rsidRPr="00F101BF" w:rsidRDefault="00D8643D" w:rsidP="00D8643D">
      <w:pPr>
        <w:spacing w:line="360" w:lineRule="auto"/>
        <w:jc w:val="both"/>
        <w:rPr>
          <w:rFonts w:ascii="Arial" w:hAnsi="Arial" w:cs="Arial"/>
        </w:rPr>
      </w:pPr>
    </w:p>
    <w:p w14:paraId="189C87D3" w14:textId="77777777" w:rsidR="00D8643D" w:rsidRPr="00F101BF" w:rsidRDefault="00D8643D" w:rsidP="00D8643D">
      <w:pPr>
        <w:spacing w:line="360" w:lineRule="auto"/>
        <w:jc w:val="both"/>
        <w:rPr>
          <w:rFonts w:ascii="Arial" w:hAnsi="Arial" w:cs="Arial"/>
        </w:rPr>
      </w:pPr>
      <w:r w:rsidRPr="00F101BF">
        <w:rPr>
          <w:rFonts w:ascii="Arial" w:hAnsi="Arial" w:cs="Arial"/>
        </w:rPr>
        <w:t>Hybrid simulation : amélioration du sentiment d’auto-efficacité, de la motivation  et de l’engagement (Kjellin et al, 2014)</w:t>
      </w:r>
    </w:p>
    <w:p w14:paraId="48136FA3" w14:textId="77777777" w:rsidR="00D8643D" w:rsidRPr="00F101BF" w:rsidRDefault="00D8643D" w:rsidP="00D8643D">
      <w:pPr>
        <w:spacing w:line="360" w:lineRule="auto"/>
        <w:jc w:val="both"/>
        <w:rPr>
          <w:rFonts w:ascii="Arial" w:hAnsi="Arial" w:cs="Arial"/>
        </w:rPr>
      </w:pPr>
    </w:p>
    <w:p w14:paraId="3F5933C7" w14:textId="37FB74D3" w:rsidR="00D8643D" w:rsidRDefault="00D8643D" w:rsidP="00D8643D">
      <w:pPr>
        <w:spacing w:line="360" w:lineRule="auto"/>
        <w:jc w:val="both"/>
        <w:rPr>
          <w:rFonts w:ascii="Arial" w:hAnsi="Arial" w:cs="Arial"/>
        </w:rPr>
      </w:pPr>
      <w:r w:rsidRPr="00F101BF">
        <w:rPr>
          <w:rFonts w:ascii="Arial" w:hAnsi="Arial" w:cs="Arial"/>
        </w:rPr>
        <w:t>Exemple de simulation : reconnaissance d’instruments pour une trépanation sur tablette pour chirurgiens (Clarke, 2016)</w:t>
      </w:r>
    </w:p>
    <w:p w14:paraId="6D9F306E" w14:textId="77777777" w:rsidR="004D6671" w:rsidRPr="00F101BF" w:rsidRDefault="004D6671" w:rsidP="004D6671">
      <w:pPr>
        <w:spacing w:line="360" w:lineRule="auto"/>
        <w:jc w:val="both"/>
        <w:rPr>
          <w:rFonts w:ascii="Arial" w:hAnsi="Arial" w:cs="Arial"/>
        </w:rPr>
      </w:pPr>
      <w:r w:rsidRPr="00F101BF">
        <w:rPr>
          <w:rFonts w:ascii="Arial" w:hAnsi="Arial" w:cs="Arial"/>
        </w:rPr>
        <w:t>Simulation in situ avec mannequin pour évaluation du travail d’équipe et de la conscience de la situation. Avantages : environnement connu, familiarité avec le matériel utilisé, situation standardisée (idéal : évaluation sur vrai patient mais non standardisé). Limites : endroit « actif » encombré par de nombreuses personnes, disponibilité du personnel des salles. Valide utilisation de ANTS pour équipes en soins intensifs. Mais manque lien entre simulation et la réalité pour mesurer impact de cette formation sur l’équipe (Gundrosen et al., 2014).</w:t>
      </w:r>
    </w:p>
    <w:p w14:paraId="7DF846FF" w14:textId="77777777" w:rsidR="006A728A" w:rsidRPr="00F101BF" w:rsidRDefault="006A728A" w:rsidP="006A728A">
      <w:pPr>
        <w:spacing w:line="360" w:lineRule="auto"/>
        <w:jc w:val="both"/>
        <w:rPr>
          <w:rFonts w:ascii="Arial" w:hAnsi="Arial" w:cs="Arial"/>
        </w:rPr>
      </w:pPr>
    </w:p>
    <w:p w14:paraId="0A72115D" w14:textId="5510CF83" w:rsidR="00E562DC" w:rsidRDefault="006A728A" w:rsidP="00D8643D">
      <w:pPr>
        <w:spacing w:line="360" w:lineRule="auto"/>
        <w:jc w:val="both"/>
        <w:rPr>
          <w:rFonts w:ascii="Arial" w:hAnsi="Arial" w:cs="Arial"/>
        </w:rPr>
      </w:pPr>
      <w:r w:rsidRPr="00F101BF">
        <w:rPr>
          <w:rFonts w:ascii="Arial" w:hAnsi="Arial" w:cs="Arial"/>
        </w:rPr>
        <w:t>Méta-analyse sur simulation « enrichie en technologie » (TES) en comparant formations y ayant recours et formations sans : effet important sur les connaissances, les habiletés/compétences et les comportements. Effet modéré pour ce qui concerne les résultats pour les patients (Cook et al., 2011).</w:t>
      </w:r>
    </w:p>
    <w:p w14:paraId="6CF1E109" w14:textId="77777777" w:rsidR="00E562DC" w:rsidRDefault="00E562DC" w:rsidP="00D8643D">
      <w:pPr>
        <w:spacing w:line="360" w:lineRule="auto"/>
        <w:jc w:val="both"/>
        <w:rPr>
          <w:rFonts w:ascii="Arial" w:hAnsi="Arial" w:cs="Arial"/>
        </w:rPr>
      </w:pPr>
    </w:p>
    <w:p w14:paraId="6253FBC3" w14:textId="77777777" w:rsidR="00E43E39" w:rsidRPr="00F101BF" w:rsidRDefault="00E43E39" w:rsidP="00E43E39">
      <w:pPr>
        <w:spacing w:line="360" w:lineRule="auto"/>
        <w:jc w:val="both"/>
        <w:rPr>
          <w:rFonts w:ascii="Arial" w:hAnsi="Arial" w:cs="Arial"/>
        </w:rPr>
      </w:pPr>
      <w:r w:rsidRPr="00F101BF">
        <w:rPr>
          <w:rFonts w:ascii="Arial" w:hAnsi="Arial" w:cs="Arial"/>
        </w:rPr>
        <w:t>Simulation moyenne fidélité et novices : forte satisfaction et augmentation de confiance en soi, permet de faire le lien avec la théorie et de prendre contact avec l’expérience communautaire (Lubbers et Rossman, 2017).</w:t>
      </w:r>
    </w:p>
    <w:p w14:paraId="4AEE5456" w14:textId="77777777" w:rsidR="00E43E39" w:rsidRPr="00F101BF" w:rsidRDefault="00E43E39" w:rsidP="00E43E39">
      <w:pPr>
        <w:spacing w:line="360" w:lineRule="auto"/>
        <w:jc w:val="both"/>
        <w:rPr>
          <w:rFonts w:ascii="Arial" w:hAnsi="Arial" w:cs="Arial"/>
        </w:rPr>
      </w:pPr>
    </w:p>
    <w:p w14:paraId="342641AF" w14:textId="77777777" w:rsidR="00E43E39" w:rsidRPr="00F101BF" w:rsidRDefault="00E43E39" w:rsidP="00E43E39">
      <w:pPr>
        <w:spacing w:line="360" w:lineRule="auto"/>
        <w:jc w:val="both"/>
        <w:rPr>
          <w:rFonts w:ascii="Arial" w:hAnsi="Arial" w:cs="Arial"/>
        </w:rPr>
      </w:pPr>
      <w:r w:rsidRPr="00F101BF">
        <w:rPr>
          <w:rFonts w:ascii="Arial" w:hAnsi="Arial" w:cs="Arial"/>
        </w:rPr>
        <w:t xml:space="preserve">Lors entrainement TS en équipe pour chirurgiens, amélioration scores TS (OSATS) et </w:t>
      </w:r>
      <w:r>
        <w:rPr>
          <w:rFonts w:ascii="Arial" w:hAnsi="Arial" w:cs="Arial"/>
        </w:rPr>
        <w:t>compétences non techniques</w:t>
      </w:r>
      <w:r w:rsidRPr="00F101BF">
        <w:rPr>
          <w:rFonts w:ascii="Arial" w:hAnsi="Arial" w:cs="Arial"/>
        </w:rPr>
        <w:t xml:space="preserve"> (NOTSS) et corrélation positive entre les 2. Satisfaction des participants/ feedback et à l’expérience. Limites : pas de mesure de groupe contrôle (Rao et al., 2016).</w:t>
      </w:r>
    </w:p>
    <w:p w14:paraId="3AB29344" w14:textId="77777777" w:rsidR="00E43E39" w:rsidRPr="00F101BF" w:rsidRDefault="00E43E39" w:rsidP="00E43E39">
      <w:pPr>
        <w:spacing w:line="360" w:lineRule="auto"/>
        <w:jc w:val="both"/>
        <w:rPr>
          <w:rFonts w:ascii="Arial" w:hAnsi="Arial" w:cs="Arial"/>
        </w:rPr>
      </w:pPr>
    </w:p>
    <w:p w14:paraId="1652FCA0" w14:textId="71E59ECB" w:rsidR="00E562DC" w:rsidRDefault="00E43E39" w:rsidP="00D8643D">
      <w:pPr>
        <w:spacing w:line="360" w:lineRule="auto"/>
        <w:jc w:val="both"/>
        <w:rPr>
          <w:ins w:id="81" w:author="estelle michinov" w:date="2017-03-03T10:32:00Z"/>
          <w:rFonts w:ascii="Arial" w:hAnsi="Arial" w:cs="Arial"/>
        </w:rPr>
      </w:pPr>
      <w:r w:rsidRPr="00F101BF">
        <w:rPr>
          <w:rFonts w:ascii="Arial" w:hAnsi="Arial" w:cs="Arial"/>
        </w:rPr>
        <w:t>Besoin de recherche complémentaire et de travail sur évaluation des apprentissages en simulation pour mesurer effet de la simulation sur les changements comportementaux, sur le patient et sur le maintien des co</w:t>
      </w:r>
      <w:r>
        <w:rPr>
          <w:rFonts w:ascii="Arial" w:hAnsi="Arial" w:cs="Arial"/>
        </w:rPr>
        <w:t>mpétences (Murray et al., 2015)</w:t>
      </w:r>
    </w:p>
    <w:p w14:paraId="7D6148CC" w14:textId="49513CB9" w:rsidR="00F032EA" w:rsidRDefault="00F032EA" w:rsidP="00D8643D">
      <w:pPr>
        <w:spacing w:line="360" w:lineRule="auto"/>
        <w:jc w:val="both"/>
        <w:rPr>
          <w:ins w:id="82" w:author="estelle michinov" w:date="2017-03-03T10:32:00Z"/>
          <w:rFonts w:ascii="Arial" w:hAnsi="Arial" w:cs="Arial"/>
        </w:rPr>
      </w:pPr>
      <w:ins w:id="83" w:author="estelle michinov" w:date="2017-03-03T10:32:00Z">
        <w:r>
          <w:rPr>
            <w:rFonts w:ascii="Arial" w:hAnsi="Arial" w:cs="Arial"/>
          </w:rPr>
          <w:t xml:space="preserve">Cette partie sur l’apport de la simulation en RV sur le développement de compétences des apprenants me paraît importante en effet. </w:t>
        </w:r>
      </w:ins>
      <w:ins w:id="84" w:author="estelle michinov" w:date="2017-03-03T11:03:00Z">
        <w:r w:rsidR="00E01C2A">
          <w:rPr>
            <w:rFonts w:ascii="Arial" w:hAnsi="Arial" w:cs="Arial"/>
          </w:rPr>
          <w:t>A creuser !</w:t>
        </w:r>
      </w:ins>
    </w:p>
    <w:p w14:paraId="01889728" w14:textId="77777777" w:rsidR="00F032EA" w:rsidRPr="00F101BF" w:rsidRDefault="00F032EA" w:rsidP="00D8643D">
      <w:pPr>
        <w:spacing w:line="360" w:lineRule="auto"/>
        <w:jc w:val="both"/>
        <w:rPr>
          <w:rFonts w:ascii="Arial" w:hAnsi="Arial" w:cs="Arial"/>
        </w:rPr>
      </w:pPr>
    </w:p>
    <w:p w14:paraId="73EB855A" w14:textId="2AD40799" w:rsidR="006A728A" w:rsidRDefault="006A728A" w:rsidP="006A728A">
      <w:pPr>
        <w:pStyle w:val="Titre7"/>
        <w:ind w:left="708" w:firstLine="708"/>
      </w:pPr>
      <w:r>
        <w:t xml:space="preserve">Organisation : briefing, simulation, </w:t>
      </w:r>
      <w:commentRangeStart w:id="85"/>
      <w:r>
        <w:t>débriefing</w:t>
      </w:r>
      <w:commentRangeEnd w:id="85"/>
      <w:r w:rsidR="00F032EA">
        <w:rPr>
          <w:rStyle w:val="Marquedannotation"/>
          <w:rFonts w:asciiTheme="minorHAnsi" w:eastAsiaTheme="minorEastAsia" w:hAnsiTheme="minorHAnsi" w:cstheme="minorBidi"/>
          <w:i w:val="0"/>
          <w:iCs w:val="0"/>
          <w:color w:val="auto"/>
        </w:rPr>
        <w:commentReference w:id="85"/>
      </w:r>
    </w:p>
    <w:p w14:paraId="44109F07" w14:textId="77777777" w:rsidR="004D6671" w:rsidRDefault="004D6671" w:rsidP="006A728A">
      <w:pPr>
        <w:spacing w:line="360" w:lineRule="auto"/>
        <w:jc w:val="both"/>
        <w:rPr>
          <w:rFonts w:ascii="Arial" w:hAnsi="Arial" w:cs="Arial"/>
        </w:rPr>
      </w:pPr>
    </w:p>
    <w:p w14:paraId="5C243754" w14:textId="77777777" w:rsidR="00D8643D" w:rsidRPr="006A728A" w:rsidRDefault="00D8643D" w:rsidP="006A728A">
      <w:pPr>
        <w:spacing w:line="360" w:lineRule="auto"/>
        <w:jc w:val="both"/>
        <w:rPr>
          <w:rFonts w:ascii="Arial" w:hAnsi="Arial" w:cs="Arial"/>
        </w:rPr>
      </w:pPr>
      <w:r w:rsidRPr="006A728A">
        <w:rPr>
          <w:rFonts w:ascii="Arial" w:hAnsi="Arial" w:cs="Arial"/>
        </w:rPr>
        <w:t>Importance du débriefing après la séance de simulation. DASH handbook et évaluation du débriefing par les étudiants et par le formateur permet une auto-analyse pour progression de tous. Objectif du débrief : passer en revue tout ce qui s’est passé et comprendre pourquoi. Exploration des actions (les bonnes comme les moins bonnes), des émotions, des processus à l’œuvre (schémas de pensée) et identification du performance gap : écart entre la performance réalisée et la performance idéale (DASH)</w:t>
      </w:r>
    </w:p>
    <w:p w14:paraId="746B69C7" w14:textId="77777777" w:rsidR="00D8643D" w:rsidRPr="00F101BF" w:rsidRDefault="00D8643D" w:rsidP="00D8643D">
      <w:pPr>
        <w:spacing w:line="360" w:lineRule="auto"/>
        <w:jc w:val="both"/>
        <w:rPr>
          <w:rFonts w:ascii="Arial" w:hAnsi="Arial" w:cs="Arial"/>
        </w:rPr>
      </w:pPr>
    </w:p>
    <w:p w14:paraId="57C5F672" w14:textId="77777777" w:rsidR="00D8643D" w:rsidRPr="00F101BF" w:rsidRDefault="00D8643D" w:rsidP="00D8643D">
      <w:pPr>
        <w:spacing w:line="360" w:lineRule="auto"/>
        <w:jc w:val="both"/>
        <w:rPr>
          <w:rFonts w:ascii="Arial" w:hAnsi="Arial" w:cs="Arial"/>
        </w:rPr>
      </w:pPr>
      <w:r w:rsidRPr="00F101BF">
        <w:rPr>
          <w:rFonts w:ascii="Arial" w:hAnsi="Arial" w:cs="Arial"/>
        </w:rPr>
        <w:t>Débriefing = élément crucial pour formation par simulation, 4 grandes phases : réactions, description, analyse et résumé. Nécessite une formation pour être bien menée, mais peu existent. PEARLS : script de débriefing qui permet de détailler les écueils lors des débriefings (Chen, 2016).</w:t>
      </w:r>
    </w:p>
    <w:p w14:paraId="608C56B1" w14:textId="77777777" w:rsidR="00D8643D" w:rsidRPr="00F101BF" w:rsidRDefault="00D8643D" w:rsidP="00D8643D">
      <w:pPr>
        <w:spacing w:line="360" w:lineRule="auto"/>
        <w:jc w:val="both"/>
        <w:rPr>
          <w:rFonts w:ascii="Arial" w:hAnsi="Arial" w:cs="Arial"/>
        </w:rPr>
      </w:pPr>
    </w:p>
    <w:p w14:paraId="02E6B7FE" w14:textId="77777777" w:rsidR="00D8643D" w:rsidRPr="00F101BF" w:rsidRDefault="00D8643D" w:rsidP="00D8643D">
      <w:pPr>
        <w:spacing w:line="360" w:lineRule="auto"/>
        <w:jc w:val="both"/>
        <w:rPr>
          <w:rFonts w:ascii="Arial" w:hAnsi="Arial" w:cs="Arial"/>
        </w:rPr>
      </w:pPr>
      <w:r w:rsidRPr="00F101BF">
        <w:rPr>
          <w:rFonts w:ascii="Arial" w:hAnsi="Arial" w:cs="Arial"/>
        </w:rPr>
        <w:t>Méta-analyse sur débriefing : effet significatif sur apprentissage par rapport à absence de débriefing. Pas de différence significative de la durée du débriefing, du support vidéo et selon le contexte, différence entre débriefing final ou pendant la tache (Cheng, 2014).</w:t>
      </w:r>
    </w:p>
    <w:p w14:paraId="59B7F37D" w14:textId="77777777" w:rsidR="00D8643D" w:rsidRPr="00F101BF" w:rsidRDefault="00D8643D" w:rsidP="00D8643D">
      <w:pPr>
        <w:spacing w:line="360" w:lineRule="auto"/>
        <w:jc w:val="both"/>
        <w:rPr>
          <w:rFonts w:ascii="Arial" w:hAnsi="Arial" w:cs="Arial"/>
        </w:rPr>
      </w:pPr>
    </w:p>
    <w:p w14:paraId="0104DD74" w14:textId="77777777" w:rsidR="00D8643D" w:rsidRPr="00F101BF" w:rsidRDefault="00D8643D" w:rsidP="00D8643D">
      <w:pPr>
        <w:spacing w:line="360" w:lineRule="auto"/>
        <w:jc w:val="both"/>
        <w:rPr>
          <w:rFonts w:ascii="Arial" w:hAnsi="Arial" w:cs="Arial"/>
        </w:rPr>
      </w:pPr>
      <w:r w:rsidRPr="00F101BF">
        <w:rPr>
          <w:rFonts w:ascii="Arial" w:hAnsi="Arial" w:cs="Arial"/>
        </w:rPr>
        <w:t>Apprentissage par simulation s’inscrit dans la théorie de l’apprentissage expérientiel et la pratique réflexive, et dans le courant de cognitiviste et socio-cognitiviste. Les 3 temps en sont le briefing, la mise en situation et le débriefing. 4 phases d’élaboration du savoir : expérience concrète, réflexion sur expérience, décontextualisation, repérage d’invariants opératoires (conceptualisation abstraite) dont la validité sera testée lors de nouvelles expérimentations. La HAS a émis 12 recommandations pour un bon débriefing et DASH, outil université de Boston, permet 3 formes d’évaluation du formateur lors du débriefing : autoévaluation, par les apprenants et par les évaluateurs des formateurs. 6 compétences clés mises en évidence et évaluées : établit un climat favorable à l’apprentissage (briefing, bienveillance), maintient un climat favorable à l’apprentissage, conduit le débriefing de manière structurée (identifier les invariants), suscite l’engagement dans l’échange (réflexion sur pratique, prise en compte des situations difficiles), identifie et explore les écarts de performance (feedbacks clairs, identification des ressorts des bonnes actions) et aide les apprenants à atteindre ou à maintenir une bonne performance future (envisager améliorations possibles) (Policard, 2015).</w:t>
      </w:r>
    </w:p>
    <w:p w14:paraId="32B052DB" w14:textId="77777777" w:rsidR="00D8643D" w:rsidRPr="00F101BF" w:rsidRDefault="00D8643D" w:rsidP="00D8643D">
      <w:pPr>
        <w:spacing w:line="360" w:lineRule="auto"/>
        <w:jc w:val="both"/>
        <w:rPr>
          <w:rFonts w:ascii="Arial" w:hAnsi="Arial" w:cs="Arial"/>
        </w:rPr>
      </w:pPr>
    </w:p>
    <w:p w14:paraId="30DD2596" w14:textId="2D69034D" w:rsidR="00D8643D" w:rsidRDefault="00D8643D" w:rsidP="00E43E39">
      <w:pPr>
        <w:spacing w:line="360" w:lineRule="auto"/>
        <w:jc w:val="both"/>
        <w:rPr>
          <w:rFonts w:ascii="Arial" w:hAnsi="Arial" w:cs="Arial"/>
        </w:rPr>
      </w:pPr>
      <w:r w:rsidRPr="00F101BF">
        <w:rPr>
          <w:rFonts w:ascii="Arial" w:hAnsi="Arial" w:cs="Arial"/>
        </w:rPr>
        <w:t>Apprentissage avec simulation permet de réduire l’écart entre la théorie et la pratique avec la mise en place d’un raisonnement clinique et la transformation de connaissances tacites en connaissances explicites : « there is reflection-before-action, reflection-in-action, and reflection-on-action ». L’évaluation de cet apprentissage doit porter autant sur le résultat que sur la procédure (Onda, 2012)</w:t>
      </w:r>
    </w:p>
    <w:p w14:paraId="30B05965" w14:textId="77777777" w:rsidR="00E43E39" w:rsidRDefault="00E43E39" w:rsidP="00E43E39">
      <w:pPr>
        <w:spacing w:line="360" w:lineRule="auto"/>
        <w:jc w:val="both"/>
        <w:rPr>
          <w:rFonts w:ascii="Arial" w:hAnsi="Arial" w:cs="Arial"/>
        </w:rPr>
      </w:pPr>
    </w:p>
    <w:p w14:paraId="4CE31F4E" w14:textId="77777777" w:rsidR="00093D01" w:rsidRDefault="00093D01" w:rsidP="00093D01">
      <w:pPr>
        <w:spacing w:line="360" w:lineRule="auto"/>
        <w:jc w:val="both"/>
        <w:rPr>
          <w:rFonts w:ascii="Arial" w:hAnsi="Arial" w:cs="Arial"/>
        </w:rPr>
      </w:pPr>
      <w:r w:rsidRPr="00F101BF">
        <w:rPr>
          <w:rFonts w:ascii="Arial" w:hAnsi="Arial" w:cs="Arial"/>
        </w:rPr>
        <w:t>Importance du débriefing dans formation utilisant la simulation, pourtant peu études sur débrief dans formation dédiées aux infirmières. Format variable et question du timing observés, malgré reconnaissance aide apportée par guide structuré pour permettre la discussion et l’engagement (Neill &amp; Wotton, 2011).</w:t>
      </w:r>
    </w:p>
    <w:p w14:paraId="60CA531B" w14:textId="77777777" w:rsidR="00093D01" w:rsidRPr="00F101BF" w:rsidRDefault="00093D01" w:rsidP="001924D7">
      <w:pPr>
        <w:spacing w:line="360" w:lineRule="auto"/>
        <w:jc w:val="both"/>
        <w:rPr>
          <w:rFonts w:ascii="Arial" w:hAnsi="Arial" w:cs="Arial"/>
        </w:rPr>
      </w:pPr>
    </w:p>
    <w:p w14:paraId="7348B4D0" w14:textId="0778230B" w:rsidR="00D8643D" w:rsidRDefault="00E562DC" w:rsidP="001924D7">
      <w:pPr>
        <w:pStyle w:val="Titre7"/>
        <w:spacing w:line="360" w:lineRule="auto"/>
        <w:ind w:left="708" w:firstLine="708"/>
      </w:pPr>
      <w:r w:rsidRPr="00E43E39">
        <w:t>Simulation et compétences non techniques</w:t>
      </w:r>
    </w:p>
    <w:p w14:paraId="5295A9DD" w14:textId="77777777" w:rsidR="001924D7" w:rsidRPr="001924D7" w:rsidRDefault="001924D7" w:rsidP="001924D7"/>
    <w:p w14:paraId="474D9289" w14:textId="3D705D0B" w:rsidR="00D8643D" w:rsidRPr="00F101BF" w:rsidRDefault="001924D7" w:rsidP="001924D7">
      <w:pPr>
        <w:spacing w:line="360" w:lineRule="auto"/>
        <w:jc w:val="both"/>
        <w:rPr>
          <w:rFonts w:ascii="Arial" w:hAnsi="Arial" w:cs="Arial"/>
        </w:rPr>
      </w:pPr>
      <w:r>
        <w:rPr>
          <w:rFonts w:ascii="Arial" w:hAnsi="Arial" w:cs="Arial"/>
        </w:rPr>
        <w:t>Simulation</w:t>
      </w:r>
      <w:r w:rsidR="00D8643D" w:rsidRPr="00F101BF">
        <w:rPr>
          <w:rFonts w:ascii="Arial" w:hAnsi="Arial" w:cs="Arial"/>
        </w:rPr>
        <w:t xml:space="preserve"> dans contexte réanimation cardiaque montre importance du leadership, de la constitution des équipes et de la communication. Valable quel que soit le degré de compétence ou de qualification des membres de l’équipe. Au-delà des compétences non-techniques, prise en compte des facteurs humains comme la charge de travail, les erreurs de communication et les bais de confirmation lors du diagnostic pour expliquer la survenue d’événements indésirables. Limites de la simulation : manque de généralisation des preuves du transfert des connaissances et compétences acquises en simulation dans le milieu clinique. Généralisation des cas simulés pas toujours facile, risque de percevoir le degré d’urgence comme moindre du fait de la simulation, risque de modification des comportements avec plus grande adhésion aux normes du fait d’être filmé (effet Hawthorne) (Hunziker et al., 2010).</w:t>
      </w:r>
    </w:p>
    <w:p w14:paraId="05FB7F18" w14:textId="77777777" w:rsidR="00D8643D" w:rsidRPr="00F101BF" w:rsidRDefault="00D8643D" w:rsidP="00D8643D">
      <w:pPr>
        <w:spacing w:line="360" w:lineRule="auto"/>
        <w:jc w:val="both"/>
        <w:rPr>
          <w:rFonts w:ascii="Arial" w:hAnsi="Arial" w:cs="Arial"/>
        </w:rPr>
      </w:pPr>
    </w:p>
    <w:p w14:paraId="5F8A74F8" w14:textId="4034CDC6" w:rsidR="00D8643D" w:rsidRPr="00F101BF" w:rsidRDefault="00D8643D" w:rsidP="00D8643D">
      <w:pPr>
        <w:spacing w:line="360" w:lineRule="auto"/>
        <w:jc w:val="both"/>
        <w:rPr>
          <w:rFonts w:ascii="Arial" w:hAnsi="Arial" w:cs="Arial"/>
        </w:rPr>
      </w:pPr>
      <w:r w:rsidRPr="00F101BF">
        <w:rPr>
          <w:rFonts w:ascii="Arial" w:hAnsi="Arial" w:cs="Arial"/>
        </w:rPr>
        <w:t xml:space="preserve">Revue de littérature sur simulation des apprentissages des </w:t>
      </w:r>
      <w:r>
        <w:rPr>
          <w:rFonts w:ascii="Arial" w:hAnsi="Arial" w:cs="Arial"/>
        </w:rPr>
        <w:t>compétences non techniques</w:t>
      </w:r>
      <w:r w:rsidRPr="00F101BF">
        <w:rPr>
          <w:rFonts w:ascii="Arial" w:hAnsi="Arial" w:cs="Arial"/>
        </w:rPr>
        <w:t xml:space="preserve"> par infirmières entre 2000 et 2011 apporte des résultats contradictoires et des arguments limités. Si dans études, résultats positifs, difficiles de les comparer car grande variabilité dans les mesures et dans angle pris dans ces études : souvent analyse d</w:t>
      </w:r>
      <w:r>
        <w:rPr>
          <w:rFonts w:ascii="Arial" w:hAnsi="Arial" w:cs="Arial"/>
        </w:rPr>
        <w:t>’une compétence associée, pas</w:t>
      </w:r>
      <w:r w:rsidRPr="00F101BF">
        <w:rPr>
          <w:rFonts w:ascii="Arial" w:hAnsi="Arial" w:cs="Arial"/>
        </w:rPr>
        <w:t xml:space="preserve"> </w:t>
      </w:r>
      <w:r>
        <w:rPr>
          <w:rFonts w:ascii="Arial" w:hAnsi="Arial" w:cs="Arial"/>
        </w:rPr>
        <w:t>compétences non techniques</w:t>
      </w:r>
      <w:r w:rsidRPr="00F101BF">
        <w:rPr>
          <w:rFonts w:ascii="Arial" w:hAnsi="Arial" w:cs="Arial"/>
        </w:rPr>
        <w:t xml:space="preserve"> directement. De plus, souvent échantillons faibles et dont la représentativité peut être discutable. Enfin, absence d’études  longitudinales pour effet sur le long terme (changement de comportement ou différence par rapport à des groupes non formés par ce moyen). (Lewis et al., 2012).</w:t>
      </w:r>
    </w:p>
    <w:p w14:paraId="30B0C74A" w14:textId="77777777" w:rsidR="00D8643D" w:rsidRDefault="00D8643D" w:rsidP="00D8643D">
      <w:pPr>
        <w:spacing w:line="360" w:lineRule="auto"/>
        <w:jc w:val="both"/>
        <w:rPr>
          <w:rFonts w:ascii="Arial" w:hAnsi="Arial" w:cs="Arial"/>
        </w:rPr>
      </w:pPr>
    </w:p>
    <w:p w14:paraId="150564DE" w14:textId="74872B7F" w:rsidR="00D8643D" w:rsidRPr="001924D7" w:rsidRDefault="00D8643D" w:rsidP="001924D7">
      <w:pPr>
        <w:spacing w:line="360" w:lineRule="auto"/>
        <w:jc w:val="both"/>
        <w:rPr>
          <w:rFonts w:ascii="Arial" w:hAnsi="Arial" w:cs="Arial"/>
        </w:rPr>
      </w:pPr>
      <w:r>
        <w:rPr>
          <w:rFonts w:ascii="Arial" w:hAnsi="Arial" w:cs="Arial"/>
        </w:rPr>
        <w:t>Evaluation en simulation souvent sommative. Or, peu adaptée à la santé (2 méta-analyses). Evaluation formative permet de donner un retour sur l’expérience (feedback) permettant un travail réflexif sur la pratique, permettant d’améliorer ses compétences. Débriefing par instructeur : nécessite d’avoir un professionnel formé et disponible (contraintes de coûts et d’organisation). Auto ou self-débriefing permet plus de souplesse pour l’organisation et est, à titre individuel, une compétence attendue tout au long de la carrière des soignants. Résultat étude sur 2 groupes à partir ANTS : pas de différence dans acquisition NTS que le débrief soit réalisé avec un instructeur ou en auto-débrief. Mixer les 2 modalités pour permettre aux étudiants d’avoir plusieurs points de vue. Limites : Valable sur le long terme ? Valable même sur des étudiants réfractaires à la simulation ? (Boet et al, 2011).</w:t>
      </w:r>
    </w:p>
    <w:p w14:paraId="0AFB51F9" w14:textId="77777777" w:rsidR="00D8643D" w:rsidRPr="00F101BF" w:rsidRDefault="00D8643D" w:rsidP="00D8643D">
      <w:pPr>
        <w:spacing w:line="360" w:lineRule="auto"/>
        <w:jc w:val="both"/>
        <w:rPr>
          <w:rFonts w:ascii="Arial" w:hAnsi="Arial"/>
        </w:rPr>
      </w:pPr>
    </w:p>
    <w:p w14:paraId="66846F35" w14:textId="1B094CCE" w:rsidR="00D8643D" w:rsidRPr="001924D7" w:rsidRDefault="001924D7" w:rsidP="001924D7">
      <w:pPr>
        <w:pStyle w:val="Titre7"/>
        <w:ind w:firstLine="708"/>
        <w:rPr>
          <w:rStyle w:val="lev"/>
          <w:i w:val="0"/>
          <w:iCs w:val="0"/>
        </w:rPr>
      </w:pPr>
      <w:r>
        <w:rPr>
          <w:rStyle w:val="lev"/>
          <w:i w:val="0"/>
          <w:iCs w:val="0"/>
        </w:rPr>
        <w:t>Spécificité de la simulation en r</w:t>
      </w:r>
      <w:r w:rsidRPr="001924D7">
        <w:rPr>
          <w:rStyle w:val="lev"/>
          <w:i w:val="0"/>
          <w:iCs w:val="0"/>
        </w:rPr>
        <w:t>éalité virtuelle</w:t>
      </w:r>
    </w:p>
    <w:p w14:paraId="01AB357A" w14:textId="77777777" w:rsidR="00D8643D" w:rsidRPr="00F101BF" w:rsidRDefault="00D8643D" w:rsidP="00D8643D">
      <w:pPr>
        <w:spacing w:line="360" w:lineRule="auto"/>
        <w:jc w:val="both"/>
        <w:rPr>
          <w:rFonts w:ascii="Arial" w:hAnsi="Arial" w:cs="Arial"/>
        </w:rPr>
      </w:pPr>
      <w:r w:rsidRPr="00F101BF">
        <w:rPr>
          <w:rFonts w:ascii="Arial" w:hAnsi="Arial" w:cs="Arial"/>
        </w:rPr>
        <w:tab/>
      </w:r>
    </w:p>
    <w:p w14:paraId="202F280B" w14:textId="77777777" w:rsidR="00D8643D" w:rsidRPr="00F101BF" w:rsidRDefault="00D8643D" w:rsidP="00D8643D">
      <w:pPr>
        <w:spacing w:line="360" w:lineRule="auto"/>
        <w:jc w:val="both"/>
        <w:rPr>
          <w:rFonts w:ascii="Arial" w:hAnsi="Arial" w:cs="Arial"/>
        </w:rPr>
      </w:pPr>
      <w:r w:rsidRPr="00F101BF">
        <w:rPr>
          <w:rFonts w:ascii="Arial" w:hAnsi="Arial" w:cs="Arial"/>
        </w:rPr>
        <w:t>Modèle d’apprentissage dans environnement d’apprentissage virtuel en 3D (Dalgano et Lee, 2010),</w:t>
      </w:r>
    </w:p>
    <w:p w14:paraId="4C1FF39B" w14:textId="77777777" w:rsidR="00D8643D" w:rsidRPr="00F101BF" w:rsidRDefault="00D8643D" w:rsidP="00D8643D">
      <w:pPr>
        <w:spacing w:line="360" w:lineRule="auto"/>
        <w:jc w:val="both"/>
        <w:rPr>
          <w:rFonts w:ascii="Arial" w:hAnsi="Arial" w:cs="Arial"/>
        </w:rPr>
      </w:pPr>
    </w:p>
    <w:p w14:paraId="00D16857" w14:textId="77777777" w:rsidR="00D8643D" w:rsidRDefault="00D8643D" w:rsidP="00D8643D">
      <w:pPr>
        <w:spacing w:line="360" w:lineRule="auto"/>
        <w:jc w:val="both"/>
        <w:rPr>
          <w:rFonts w:ascii="Arial" w:hAnsi="Arial" w:cs="Arial"/>
        </w:rPr>
      </w:pPr>
      <w:r w:rsidRPr="00F101BF">
        <w:rPr>
          <w:rFonts w:ascii="Arial" w:hAnsi="Arial" w:cs="Arial"/>
        </w:rPr>
        <w:t xml:space="preserve">Modèle de Mayes et Fowler (1999) pour une environnement apprenant (learning environment) : conceptualisation, construction, dialogue, taxonomie de Bloom (learning stage, learning outcomes, learning activities) et mini-activités d’apprentissage de Conole et al. (2004). </w:t>
      </w:r>
    </w:p>
    <w:p w14:paraId="4ED43188" w14:textId="77777777" w:rsidR="001924D7" w:rsidRPr="00F101BF" w:rsidRDefault="001924D7" w:rsidP="00D8643D">
      <w:pPr>
        <w:spacing w:line="360" w:lineRule="auto"/>
        <w:jc w:val="both"/>
        <w:rPr>
          <w:rFonts w:ascii="Arial" w:hAnsi="Arial" w:cs="Arial"/>
        </w:rPr>
      </w:pPr>
    </w:p>
    <w:p w14:paraId="7C9C7BB6" w14:textId="1C79D815" w:rsidR="00D8643D" w:rsidRPr="00F101BF" w:rsidRDefault="00D8643D" w:rsidP="00D8643D">
      <w:pPr>
        <w:spacing w:line="360" w:lineRule="auto"/>
        <w:jc w:val="both"/>
        <w:rPr>
          <w:rFonts w:ascii="Arial" w:hAnsi="Arial" w:cs="Arial"/>
        </w:rPr>
      </w:pPr>
      <w:r w:rsidRPr="00F101BF">
        <w:rPr>
          <w:rFonts w:ascii="Arial" w:hAnsi="Arial" w:cs="Arial"/>
        </w:rPr>
        <w:t xml:space="preserve">Risque des environnements d’apprentissage en RV est de faire de la pédagogie classique </w:t>
      </w:r>
      <w:r w:rsidR="007C0421">
        <w:rPr>
          <w:rFonts w:ascii="Arial" w:hAnsi="Arial" w:cs="Arial"/>
        </w:rPr>
        <w:t>dans un environnement virtuel</w:t>
      </w:r>
      <w:r w:rsidRPr="00F101BF">
        <w:rPr>
          <w:rFonts w:ascii="Arial" w:hAnsi="Arial" w:cs="Arial"/>
        </w:rPr>
        <w:t xml:space="preserve"> </w:t>
      </w:r>
      <w:r w:rsidR="007C0421">
        <w:rPr>
          <w:rFonts w:ascii="Arial" w:hAnsi="Arial" w:cs="Arial"/>
        </w:rPr>
        <w:t xml:space="preserve">et de ne proposer </w:t>
      </w:r>
      <w:r w:rsidR="00BB7B25">
        <w:rPr>
          <w:rFonts w:ascii="Arial" w:hAnsi="Arial" w:cs="Arial"/>
        </w:rPr>
        <w:t>auc</w:t>
      </w:r>
      <w:r w:rsidR="007C0421">
        <w:rPr>
          <w:rFonts w:ascii="Arial" w:hAnsi="Arial" w:cs="Arial"/>
        </w:rPr>
        <w:t>un apport supplémentaire (Dalgano et Lee, 2010). Gadget ?</w:t>
      </w:r>
    </w:p>
    <w:p w14:paraId="1A42F878" w14:textId="77777777" w:rsidR="00D8643D" w:rsidRPr="00F101BF" w:rsidRDefault="00D8643D" w:rsidP="00D8643D">
      <w:pPr>
        <w:spacing w:line="360" w:lineRule="auto"/>
        <w:jc w:val="both"/>
        <w:rPr>
          <w:rFonts w:ascii="Arial" w:hAnsi="Arial" w:cs="Arial"/>
        </w:rPr>
      </w:pPr>
    </w:p>
    <w:p w14:paraId="1642E2A5" w14:textId="77777777" w:rsidR="00D8643D" w:rsidRPr="00F101BF" w:rsidRDefault="00D8643D" w:rsidP="00D8643D">
      <w:pPr>
        <w:spacing w:line="360" w:lineRule="auto"/>
        <w:jc w:val="both"/>
        <w:rPr>
          <w:rFonts w:ascii="Arial" w:hAnsi="Arial" w:cs="Arial"/>
        </w:rPr>
      </w:pPr>
      <w:r w:rsidRPr="00F101BF">
        <w:rPr>
          <w:rFonts w:ascii="Arial" w:hAnsi="Arial" w:cs="Arial"/>
        </w:rPr>
        <w:t>Design for learning : incorporer la pédagogie dans les spécifications pour une expérience d’apprentissage soutenue par la technologie, et non une justification de l’inverse. Ne pas commencer par le développement technologique puis essayer d’en tirer un bénéfice pédagogique (approche pédagogique implicite, constructiviste). Importance d’adopter un langage commun pour les enseignants, les concepteurs et les théoriciens. En premier lieu, définir un modèle pédagogique et ensuite, déterminer les besoins technologiques si nécessaires (Fowler, 2015)</w:t>
      </w:r>
    </w:p>
    <w:p w14:paraId="1EFD9F9F" w14:textId="77777777" w:rsidR="00D8643D" w:rsidRPr="00F101BF" w:rsidRDefault="00D8643D" w:rsidP="00D8643D">
      <w:pPr>
        <w:spacing w:line="360" w:lineRule="auto"/>
        <w:jc w:val="both"/>
        <w:rPr>
          <w:rFonts w:ascii="Arial" w:hAnsi="Arial" w:cs="Arial"/>
        </w:rPr>
      </w:pPr>
    </w:p>
    <w:p w14:paraId="02E15BC6" w14:textId="77777777" w:rsidR="00D8643D" w:rsidRPr="00F101BF" w:rsidRDefault="00D8643D" w:rsidP="00D8643D">
      <w:pPr>
        <w:spacing w:line="360" w:lineRule="auto"/>
        <w:jc w:val="both"/>
        <w:rPr>
          <w:rFonts w:ascii="Arial" w:hAnsi="Arial" w:cs="Arial"/>
        </w:rPr>
      </w:pPr>
      <w:r w:rsidRPr="00F101BF">
        <w:rPr>
          <w:rFonts w:ascii="Arial" w:hAnsi="Arial" w:cs="Arial"/>
        </w:rPr>
        <w:t>Selon ELM (Exploratory Learning Model) d’après Kolb (1984) et De Freitas et Neuman (2009), apprentissage en simulation dans EV nécessite un temps de débriefing pour réflexion, mise en perspective et évaluation du processus d’apprentissage. C’est aussi ce qui permet la personnalisation de cet apprentissage. Présentation outil (ACM- Avatar Capabilities Model et SCATool – Simulation Capture and Analysis) qui enregistrent les actions réalisées dans l’EV et permettent leur anlayse. Lors du débrief, permet de discuter des performances ainsi que de l’expérience vécue (Chodos et al., 2014).</w:t>
      </w:r>
    </w:p>
    <w:p w14:paraId="1A8A7993" w14:textId="77777777" w:rsidR="00D8643D" w:rsidRPr="00F101BF" w:rsidRDefault="00D8643D" w:rsidP="00D8643D">
      <w:pPr>
        <w:spacing w:line="360" w:lineRule="auto"/>
        <w:jc w:val="both"/>
        <w:rPr>
          <w:rFonts w:ascii="Arial" w:hAnsi="Arial" w:cs="Arial"/>
        </w:rPr>
      </w:pPr>
    </w:p>
    <w:p w14:paraId="4D66AA2F" w14:textId="77777777" w:rsidR="00D8643D" w:rsidRPr="00F101BF" w:rsidRDefault="00D8643D" w:rsidP="00D8643D">
      <w:pPr>
        <w:spacing w:line="360" w:lineRule="auto"/>
        <w:jc w:val="both"/>
        <w:rPr>
          <w:rFonts w:ascii="Arial" w:hAnsi="Arial" w:cs="Arial"/>
        </w:rPr>
      </w:pPr>
      <w:r w:rsidRPr="00F101BF">
        <w:rPr>
          <w:rFonts w:ascii="Arial" w:hAnsi="Arial" w:cs="Arial"/>
        </w:rPr>
        <w:t>Utilisation de la RV et réalité augmentée dans la formation des neurochirurgiens pour la pratique des TS aux US (Pelargos et al., 2016).</w:t>
      </w:r>
    </w:p>
    <w:p w14:paraId="769BBD3D" w14:textId="77777777" w:rsidR="00D8643D" w:rsidRPr="00F101BF" w:rsidRDefault="00D8643D" w:rsidP="00D8643D">
      <w:pPr>
        <w:spacing w:line="360" w:lineRule="auto"/>
        <w:jc w:val="both"/>
        <w:rPr>
          <w:rFonts w:ascii="Arial" w:hAnsi="Arial" w:cs="Arial"/>
        </w:rPr>
      </w:pPr>
    </w:p>
    <w:p w14:paraId="58D2A004" w14:textId="09635874" w:rsidR="00D8643D" w:rsidRPr="00BB7B25" w:rsidRDefault="00D8643D" w:rsidP="00D8643D">
      <w:pPr>
        <w:spacing w:line="360" w:lineRule="auto"/>
        <w:jc w:val="both"/>
        <w:rPr>
          <w:rFonts w:ascii="Arial" w:hAnsi="Arial" w:cs="Arial"/>
        </w:rPr>
      </w:pPr>
      <w:r w:rsidRPr="00F101BF">
        <w:rPr>
          <w:rFonts w:ascii="Arial" w:hAnsi="Arial" w:cs="Arial"/>
        </w:rPr>
        <w:t>Importance du modèle pédagogique dans la conception de la séquence en RV pour impact à long terme. En effet, une étude a montré que pour des élèves utilisant la RV, des mesures répétées montrent une détérioration des acquis (Merchant et al., 2014).</w:t>
      </w:r>
    </w:p>
    <w:p w14:paraId="64FB1F44" w14:textId="77777777" w:rsidR="00D8643D" w:rsidRDefault="00D8643D" w:rsidP="00F101BF">
      <w:pPr>
        <w:pStyle w:val="Sous-titre"/>
        <w:spacing w:line="360" w:lineRule="auto"/>
        <w:jc w:val="both"/>
        <w:rPr>
          <w:rStyle w:val="Forteaccentuation"/>
          <w:rFonts w:ascii="Arial" w:hAnsi="Arial"/>
        </w:rPr>
      </w:pPr>
    </w:p>
    <w:p w14:paraId="44F5A700" w14:textId="77777777" w:rsidR="00737B1A" w:rsidRPr="00F101BF" w:rsidRDefault="00737B1A" w:rsidP="00F101BF">
      <w:pPr>
        <w:pStyle w:val="Sous-titre"/>
        <w:spacing w:line="360" w:lineRule="auto"/>
        <w:jc w:val="both"/>
        <w:rPr>
          <w:rStyle w:val="Forteaccentuation"/>
          <w:rFonts w:ascii="Arial" w:hAnsi="Arial"/>
        </w:rPr>
      </w:pPr>
      <w:r w:rsidRPr="00F101BF">
        <w:rPr>
          <w:rStyle w:val="Forteaccentuation"/>
          <w:rFonts w:ascii="Arial" w:hAnsi="Arial"/>
        </w:rPr>
        <w:t xml:space="preserve">Modèles pédagogiques </w:t>
      </w:r>
    </w:p>
    <w:p w14:paraId="1F1475DB" w14:textId="77777777" w:rsidR="00737B1A" w:rsidRPr="00F101BF" w:rsidRDefault="00737B1A" w:rsidP="00F101BF">
      <w:pPr>
        <w:spacing w:line="360" w:lineRule="auto"/>
        <w:jc w:val="both"/>
        <w:rPr>
          <w:rFonts w:ascii="Arial" w:hAnsi="Arial"/>
        </w:rPr>
      </w:pPr>
    </w:p>
    <w:p w14:paraId="6EFA17A4" w14:textId="5DCD5094" w:rsidR="00737B1A" w:rsidRPr="00F101BF" w:rsidRDefault="00737B1A" w:rsidP="00F101BF">
      <w:pPr>
        <w:spacing w:line="360" w:lineRule="auto"/>
        <w:jc w:val="both"/>
        <w:rPr>
          <w:rFonts w:ascii="Arial" w:hAnsi="Arial" w:cs="Arial"/>
        </w:rPr>
      </w:pPr>
      <w:r w:rsidRPr="00F101BF">
        <w:rPr>
          <w:rFonts w:ascii="Arial" w:hAnsi="Arial" w:cs="Arial"/>
        </w:rPr>
        <w:t xml:space="preserve">Revue de littérature sur SMBL (Simulation Mastery Based Learning) pour montrer impact positif sur qualité des soins, durée d’intervention et par voie de conséquence sur les couts d’intervention. Changement de paradigme dans la formation : validation basée sur les compétences et temps nécessaire à leur acquisition dépend de chaque apprenant (et non plus principe traditionnel : un qui regarde, un qui fait, un qui enseigne). Présentation des 7 critères de SMBL et schéma d’acquisition des compétences. Suppose de définir précisément les compétences mais globalement,  quand niveau suffisant pour intervention en autonomie. Permet métacognition (délimitation zone de confort et limites). </w:t>
      </w:r>
      <w:commentRangeStart w:id="86"/>
      <w:r w:rsidRPr="00F101BF">
        <w:rPr>
          <w:rFonts w:ascii="Arial" w:hAnsi="Arial" w:cs="Arial"/>
        </w:rPr>
        <w:t xml:space="preserve">Validé pour les TS mais très peu pour les </w:t>
      </w:r>
      <w:r w:rsidR="00174900">
        <w:rPr>
          <w:rFonts w:ascii="Arial" w:hAnsi="Arial" w:cs="Arial"/>
        </w:rPr>
        <w:t>compétences non techniques</w:t>
      </w:r>
      <w:r w:rsidRPr="00F101BF">
        <w:rPr>
          <w:rFonts w:ascii="Arial" w:hAnsi="Arial" w:cs="Arial"/>
        </w:rPr>
        <w:t>. (Griswold-Theodorson, 2016)</w:t>
      </w:r>
      <w:commentRangeEnd w:id="86"/>
      <w:r w:rsidR="00E01C2A">
        <w:rPr>
          <w:rStyle w:val="Marquedannotation"/>
        </w:rPr>
        <w:commentReference w:id="86"/>
      </w:r>
    </w:p>
    <w:p w14:paraId="0B69DA8E" w14:textId="77777777" w:rsidR="00737B1A" w:rsidRPr="00F101BF" w:rsidRDefault="00737B1A" w:rsidP="00F101BF">
      <w:pPr>
        <w:spacing w:line="360" w:lineRule="auto"/>
        <w:jc w:val="both"/>
        <w:rPr>
          <w:rFonts w:ascii="Arial" w:hAnsi="Arial" w:cs="Arial"/>
        </w:rPr>
      </w:pPr>
    </w:p>
    <w:p w14:paraId="76F22351" w14:textId="77777777" w:rsidR="00737B1A" w:rsidRPr="00F101BF" w:rsidRDefault="00737B1A" w:rsidP="00F101BF">
      <w:pPr>
        <w:spacing w:line="360" w:lineRule="auto"/>
        <w:jc w:val="both"/>
        <w:rPr>
          <w:rFonts w:ascii="Arial" w:hAnsi="Arial" w:cs="Arial"/>
        </w:rPr>
      </w:pPr>
      <w:r w:rsidRPr="00F101BF">
        <w:rPr>
          <w:rFonts w:ascii="Arial" w:hAnsi="Arial" w:cs="Arial"/>
        </w:rPr>
        <w:t>Flexibilité mentale ou cognitive : capacité à changer de point de vue sur le problème ou la situation, en recodant les informations pour créer une nouvelle représentation. L’enregistrement des protocoles de résolution par informatique permet de déterminer 2 types de profil : changement ou persévération (Clément, 2001).</w:t>
      </w:r>
    </w:p>
    <w:p w14:paraId="4241E14C" w14:textId="77777777" w:rsidR="00737B1A" w:rsidRPr="00F101BF" w:rsidRDefault="00737B1A" w:rsidP="00F101BF">
      <w:pPr>
        <w:spacing w:line="360" w:lineRule="auto"/>
        <w:jc w:val="both"/>
        <w:rPr>
          <w:rFonts w:ascii="Arial" w:hAnsi="Arial" w:cs="Arial"/>
        </w:rPr>
      </w:pPr>
    </w:p>
    <w:p w14:paraId="746CF8A6" w14:textId="77777777" w:rsidR="00737B1A" w:rsidRPr="00F101BF" w:rsidRDefault="00737B1A" w:rsidP="00F101BF">
      <w:pPr>
        <w:spacing w:line="360" w:lineRule="auto"/>
        <w:jc w:val="both"/>
        <w:rPr>
          <w:rFonts w:ascii="Arial" w:hAnsi="Arial" w:cs="Arial"/>
        </w:rPr>
      </w:pPr>
      <w:r w:rsidRPr="00F101BF">
        <w:rPr>
          <w:rFonts w:ascii="Arial" w:hAnsi="Arial" w:cs="Arial"/>
        </w:rPr>
        <w:t>Identification des stratégies (ensemble de règles stables qui spécifient quelle action est faite quand une condition est satisfaite). Modèle de gestion des contraintes (Richard) dans lequel les représentations du sujet sont composées d’une liste de contraintes hiérarchisées, et dans lequel la résolution de problème devient un compromis dans l’ensemble de ces contraintes. Statut de l‘erreur : si conséquence d’une interprétation erronée, elle devient cohérente. Intérêt de la démarche et de l’identification des stratégies : au-delà de la réponse, expliquer ce qui a motivé son choix (Clément, 2003).</w:t>
      </w:r>
    </w:p>
    <w:p w14:paraId="138BE28E" w14:textId="77777777" w:rsidR="00737B1A" w:rsidRPr="00F101BF" w:rsidRDefault="00737B1A" w:rsidP="00F101BF">
      <w:pPr>
        <w:spacing w:line="360" w:lineRule="auto"/>
        <w:jc w:val="both"/>
        <w:rPr>
          <w:rFonts w:ascii="Arial" w:hAnsi="Arial" w:cs="Arial"/>
        </w:rPr>
      </w:pPr>
    </w:p>
    <w:p w14:paraId="787F2AF0" w14:textId="77777777" w:rsidR="00737B1A" w:rsidRPr="00F101BF" w:rsidRDefault="00737B1A" w:rsidP="00F101BF">
      <w:pPr>
        <w:spacing w:line="360" w:lineRule="auto"/>
        <w:jc w:val="both"/>
        <w:rPr>
          <w:rFonts w:ascii="Arial" w:hAnsi="Arial" w:cs="Arial"/>
        </w:rPr>
      </w:pPr>
      <w:r w:rsidRPr="00F101BF">
        <w:rPr>
          <w:rFonts w:ascii="Arial" w:hAnsi="Arial" w:cs="Arial"/>
        </w:rPr>
        <w:t>Flexibilité réactive (changement de réponse quand changement dans l’environnement) et flexibilité spontanée (réponses variées même si environnement stable). Flexibilité = « changement adaptatif aux évènements de l’environnement » p. 417 Rôle déterminant du sujet pour découverte de solution par recodage de propriétés non traitées de la situation pour en construire une nouvelle représentation. Suppose un désengagement de la représentation précédente. Possibilité d’identifier le type de fixité en montant des exercices appropriés (Clément, 2006).</w:t>
      </w:r>
    </w:p>
    <w:p w14:paraId="419F32B9" w14:textId="77777777" w:rsidR="00737B1A" w:rsidRPr="00F101BF" w:rsidRDefault="00737B1A" w:rsidP="00F101BF">
      <w:pPr>
        <w:spacing w:line="360" w:lineRule="auto"/>
        <w:jc w:val="both"/>
        <w:rPr>
          <w:rFonts w:ascii="Arial" w:hAnsi="Arial" w:cs="Arial"/>
        </w:rPr>
      </w:pPr>
    </w:p>
    <w:p w14:paraId="585E5FDC" w14:textId="77777777" w:rsidR="00737B1A" w:rsidRPr="00F101BF" w:rsidRDefault="00737B1A" w:rsidP="00F101BF">
      <w:pPr>
        <w:pStyle w:val="Sous-titre"/>
        <w:spacing w:line="360" w:lineRule="auto"/>
        <w:jc w:val="both"/>
        <w:rPr>
          <w:rStyle w:val="Forteaccentuation"/>
          <w:rFonts w:ascii="Arial" w:hAnsi="Arial"/>
        </w:rPr>
      </w:pPr>
    </w:p>
    <w:p w14:paraId="37906C4A" w14:textId="77777777" w:rsidR="00737B1A" w:rsidRPr="00F101BF" w:rsidRDefault="00737B1A" w:rsidP="00F101BF">
      <w:pPr>
        <w:pStyle w:val="Sous-titre"/>
        <w:spacing w:line="360" w:lineRule="auto"/>
        <w:jc w:val="both"/>
        <w:rPr>
          <w:rStyle w:val="Forteaccentuation"/>
          <w:rFonts w:ascii="Arial" w:hAnsi="Arial"/>
        </w:rPr>
      </w:pPr>
      <w:r w:rsidRPr="00F101BF">
        <w:rPr>
          <w:rStyle w:val="Forteaccentuation"/>
          <w:rFonts w:ascii="Arial" w:hAnsi="Arial"/>
        </w:rPr>
        <w:t>Création de scenarios</w:t>
      </w:r>
    </w:p>
    <w:p w14:paraId="3A9725E7" w14:textId="77777777" w:rsidR="00737B1A" w:rsidRPr="00F101BF" w:rsidRDefault="00737B1A" w:rsidP="00F101BF">
      <w:pPr>
        <w:spacing w:line="360" w:lineRule="auto"/>
        <w:jc w:val="both"/>
        <w:rPr>
          <w:rFonts w:ascii="Arial" w:hAnsi="Arial" w:cs="Arial"/>
        </w:rPr>
      </w:pPr>
    </w:p>
    <w:p w14:paraId="5395F2A6" w14:textId="77777777" w:rsidR="00737B1A" w:rsidRDefault="00737B1A" w:rsidP="00F101BF">
      <w:pPr>
        <w:spacing w:line="360" w:lineRule="auto"/>
        <w:jc w:val="both"/>
        <w:rPr>
          <w:rFonts w:ascii="Arial" w:hAnsi="Arial" w:cs="Arial"/>
        </w:rPr>
      </w:pPr>
      <w:r w:rsidRPr="00F101BF">
        <w:rPr>
          <w:rFonts w:ascii="Arial" w:hAnsi="Arial" w:cs="Arial"/>
        </w:rPr>
        <w:t>Chariot piégé (Picard et al., 2014)</w:t>
      </w:r>
    </w:p>
    <w:p w14:paraId="3825CEAE" w14:textId="77777777" w:rsidR="00BA08C4" w:rsidRPr="00F101BF" w:rsidRDefault="00BA08C4" w:rsidP="00F101BF">
      <w:pPr>
        <w:spacing w:line="360" w:lineRule="auto"/>
        <w:jc w:val="both"/>
        <w:rPr>
          <w:rFonts w:ascii="Arial" w:hAnsi="Arial" w:cs="Arial"/>
        </w:rPr>
      </w:pPr>
    </w:p>
    <w:p w14:paraId="3A8A9B14" w14:textId="77777777" w:rsidR="00737B1A" w:rsidRPr="00F101BF" w:rsidRDefault="00737B1A" w:rsidP="00F101BF">
      <w:pPr>
        <w:spacing w:line="360" w:lineRule="auto"/>
        <w:jc w:val="both"/>
        <w:rPr>
          <w:rFonts w:ascii="Arial" w:hAnsi="Arial" w:cs="Arial"/>
        </w:rPr>
      </w:pPr>
      <w:r w:rsidRPr="00F101BF">
        <w:rPr>
          <w:rFonts w:ascii="Arial" w:hAnsi="Arial" w:cs="Arial"/>
        </w:rPr>
        <w:t xml:space="preserve">Agent qui s’adresse de manière personnalisée permet un meilleur apprentissage, plus différenciant que le niveau de fidélité de la simulation. (Moreno et Mayer, </w:t>
      </w:r>
      <w:commentRangeStart w:id="87"/>
      <w:r w:rsidRPr="00F101BF">
        <w:rPr>
          <w:rFonts w:ascii="Arial" w:hAnsi="Arial" w:cs="Arial"/>
        </w:rPr>
        <w:t>2004</w:t>
      </w:r>
      <w:commentRangeEnd w:id="87"/>
      <w:r w:rsidR="00E01C2A">
        <w:rPr>
          <w:rStyle w:val="Marquedannotation"/>
        </w:rPr>
        <w:commentReference w:id="87"/>
      </w:r>
      <w:r w:rsidRPr="00F101BF">
        <w:rPr>
          <w:rFonts w:ascii="Arial" w:hAnsi="Arial" w:cs="Arial"/>
        </w:rPr>
        <w:t>)</w:t>
      </w:r>
    </w:p>
    <w:p w14:paraId="726C20C2" w14:textId="77777777" w:rsidR="00737B1A" w:rsidRPr="00F101BF" w:rsidRDefault="00737B1A" w:rsidP="00F101BF">
      <w:pPr>
        <w:spacing w:line="360" w:lineRule="auto"/>
        <w:jc w:val="both"/>
        <w:rPr>
          <w:rFonts w:ascii="Arial" w:hAnsi="Arial" w:cs="Arial"/>
        </w:rPr>
      </w:pPr>
    </w:p>
    <w:p w14:paraId="3931B228" w14:textId="329ACAB5" w:rsidR="00737B1A" w:rsidRPr="00F101BF" w:rsidRDefault="00737B1A" w:rsidP="00F101BF">
      <w:pPr>
        <w:pStyle w:val="Sous-titre"/>
        <w:spacing w:line="360" w:lineRule="auto"/>
        <w:jc w:val="both"/>
        <w:rPr>
          <w:rStyle w:val="Forteaccentuation"/>
          <w:rFonts w:ascii="Arial" w:hAnsi="Arial"/>
        </w:rPr>
      </w:pPr>
      <w:r w:rsidRPr="00F101BF">
        <w:rPr>
          <w:rStyle w:val="Forteaccentuation"/>
          <w:rFonts w:ascii="Arial" w:hAnsi="Arial"/>
        </w:rPr>
        <w:t xml:space="preserve">Mesures acquisition de </w:t>
      </w:r>
      <w:r w:rsidR="008261E1">
        <w:rPr>
          <w:rStyle w:val="Forteaccentuation"/>
          <w:rFonts w:ascii="Arial" w:hAnsi="Arial"/>
        </w:rPr>
        <w:t>compétences non techniques</w:t>
      </w:r>
      <w:r w:rsidR="008261E1" w:rsidRPr="00F101BF">
        <w:rPr>
          <w:rStyle w:val="Forteaccentuation"/>
          <w:rFonts w:ascii="Arial" w:hAnsi="Arial"/>
        </w:rPr>
        <w:t xml:space="preserve"> </w:t>
      </w:r>
    </w:p>
    <w:p w14:paraId="428C6FCA" w14:textId="77777777" w:rsidR="00737B1A" w:rsidRPr="00F101BF" w:rsidRDefault="00737B1A" w:rsidP="00F101BF">
      <w:pPr>
        <w:spacing w:line="360" w:lineRule="auto"/>
        <w:jc w:val="both"/>
        <w:rPr>
          <w:rFonts w:ascii="Arial" w:hAnsi="Arial" w:cs="Arial"/>
        </w:rPr>
      </w:pPr>
      <w:r w:rsidRPr="00F101BF">
        <w:rPr>
          <w:rFonts w:ascii="Arial" w:hAnsi="Arial" w:cs="Arial"/>
        </w:rPr>
        <w:tab/>
      </w:r>
    </w:p>
    <w:p w14:paraId="20A96842" w14:textId="77777777" w:rsidR="00737B1A" w:rsidRPr="00F101BF" w:rsidRDefault="00737B1A" w:rsidP="00F101BF">
      <w:pPr>
        <w:spacing w:line="360" w:lineRule="auto"/>
        <w:jc w:val="both"/>
        <w:rPr>
          <w:rFonts w:ascii="Arial" w:hAnsi="Arial" w:cs="Arial"/>
        </w:rPr>
      </w:pPr>
      <w:r w:rsidRPr="00F101BF">
        <w:rPr>
          <w:rFonts w:ascii="Arial" w:hAnsi="Arial" w:cs="Arial"/>
        </w:rPr>
        <w:t>Comparaison plusieurs conditions : RV,  serious game, compagnonnage classique...</w:t>
      </w:r>
    </w:p>
    <w:p w14:paraId="1E117795" w14:textId="77777777" w:rsidR="00737B1A" w:rsidRPr="00F101BF" w:rsidRDefault="00737B1A" w:rsidP="00F101BF">
      <w:pPr>
        <w:spacing w:line="360" w:lineRule="auto"/>
        <w:ind w:left="1416" w:firstLine="4"/>
        <w:jc w:val="both"/>
        <w:rPr>
          <w:rFonts w:ascii="Arial" w:hAnsi="Arial" w:cs="Arial"/>
        </w:rPr>
      </w:pPr>
    </w:p>
    <w:p w14:paraId="399C1745" w14:textId="77777777" w:rsidR="005035EE" w:rsidRDefault="005035EE" w:rsidP="00F101BF">
      <w:pPr>
        <w:pStyle w:val="Sous-titre"/>
        <w:spacing w:line="360" w:lineRule="auto"/>
        <w:jc w:val="both"/>
        <w:rPr>
          <w:rStyle w:val="Forteaccentuation"/>
          <w:rFonts w:ascii="Arial" w:hAnsi="Arial"/>
        </w:rPr>
      </w:pPr>
    </w:p>
    <w:p w14:paraId="34359619" w14:textId="77777777" w:rsidR="005035EE" w:rsidRDefault="005035EE" w:rsidP="00F101BF">
      <w:pPr>
        <w:pStyle w:val="Sous-titre"/>
        <w:spacing w:line="360" w:lineRule="auto"/>
        <w:jc w:val="both"/>
        <w:rPr>
          <w:rStyle w:val="Forteaccentuation"/>
          <w:rFonts w:ascii="Arial" w:hAnsi="Arial"/>
        </w:rPr>
      </w:pPr>
    </w:p>
    <w:p w14:paraId="1F254D2C" w14:textId="77777777" w:rsidR="00737B1A" w:rsidRDefault="00737B1A" w:rsidP="00F101BF">
      <w:pPr>
        <w:pStyle w:val="Sous-titre"/>
        <w:spacing w:line="360" w:lineRule="auto"/>
        <w:jc w:val="both"/>
        <w:rPr>
          <w:rStyle w:val="Forteaccentuation"/>
          <w:rFonts w:ascii="Arial" w:hAnsi="Arial"/>
        </w:rPr>
      </w:pPr>
      <w:r w:rsidRPr="00F101BF">
        <w:rPr>
          <w:rStyle w:val="Forteaccentuation"/>
          <w:rFonts w:ascii="Arial" w:hAnsi="Arial"/>
        </w:rPr>
        <w:t>Evaluation formation</w:t>
      </w:r>
    </w:p>
    <w:p w14:paraId="06CC035E" w14:textId="77777777" w:rsidR="005035EE" w:rsidRPr="005035EE" w:rsidRDefault="005035EE" w:rsidP="005035EE"/>
    <w:p w14:paraId="750E53BE" w14:textId="77777777" w:rsidR="00737B1A" w:rsidRPr="00F101BF" w:rsidRDefault="00737B1A" w:rsidP="00F101BF">
      <w:pPr>
        <w:spacing w:line="360" w:lineRule="auto"/>
        <w:jc w:val="both"/>
        <w:rPr>
          <w:rFonts w:ascii="Arial" w:hAnsi="Arial" w:cs="Arial"/>
        </w:rPr>
      </w:pPr>
      <w:r w:rsidRPr="00F101BF">
        <w:rPr>
          <w:rFonts w:ascii="Arial" w:hAnsi="Arial" w:cs="Arial"/>
        </w:rPr>
        <w:t>« L’application des notions apprises en formation dépend de quatre conditions, il faut que la personne : 1) trouve la formation « bonne » (= utile et pertinente), 2) dispose des moyens d’appliquer, 3) ait l’occasion d’appliquer et 4) sente le soutien de son milieu de travail. (...) il ne suffit pas de proposer de bonnes formations aux salariés pour qu’ils soient plus compétents et travaillent mieux, il faut aussi, et surtout, mettre en place les conditions propices au transfert des apprentissages réalisés dans ces bonnes formations. » (Lelouarn et Pottiez, 2010)</w:t>
      </w:r>
    </w:p>
    <w:p w14:paraId="41AF9A28" w14:textId="77777777" w:rsidR="00737B1A" w:rsidRPr="00F101BF" w:rsidRDefault="00737B1A" w:rsidP="00F101BF">
      <w:pPr>
        <w:spacing w:line="360" w:lineRule="auto"/>
        <w:jc w:val="both"/>
        <w:rPr>
          <w:rFonts w:ascii="Arial" w:hAnsi="Arial" w:cs="Arial"/>
        </w:rPr>
      </w:pPr>
    </w:p>
    <w:p w14:paraId="08B9CD5F" w14:textId="77777777" w:rsidR="00737B1A" w:rsidRPr="00F101BF" w:rsidRDefault="00737B1A" w:rsidP="00F101BF">
      <w:pPr>
        <w:spacing w:line="360" w:lineRule="auto"/>
        <w:jc w:val="both"/>
        <w:rPr>
          <w:rFonts w:ascii="Arial" w:hAnsi="Arial" w:cs="Arial"/>
        </w:rPr>
      </w:pPr>
      <w:r w:rsidRPr="00F101BF">
        <w:rPr>
          <w:rFonts w:ascii="Arial" w:hAnsi="Arial" w:cs="Arial"/>
        </w:rPr>
        <w:t>Evolution/constitution mémoire transactive. 3 dimensions : coordination (organisation parfois tacite), crédibilité (confiance) et spécialisation (expertise et perception des complémentarités). Mesure avec Echelle de Mémoire Transactive (TMS de Lewis, 2003).</w:t>
      </w:r>
    </w:p>
    <w:p w14:paraId="020E1517" w14:textId="77777777" w:rsidR="00E01C2A" w:rsidRDefault="00E01C2A">
      <w:pPr>
        <w:rPr>
          <w:ins w:id="88" w:author="estelle michinov" w:date="2017-03-03T11:07:00Z"/>
          <w:rFonts w:ascii="Arial" w:hAnsi="Arial" w:cs="Arial"/>
        </w:rPr>
      </w:pPr>
    </w:p>
    <w:p w14:paraId="284A83F6" w14:textId="4F01D427" w:rsidR="00E01C2A" w:rsidRDefault="00E01C2A">
      <w:pPr>
        <w:rPr>
          <w:ins w:id="89" w:author="estelle michinov" w:date="2017-03-03T11:08:00Z"/>
          <w:rFonts w:ascii="Arial" w:hAnsi="Arial" w:cs="Arial"/>
        </w:rPr>
      </w:pPr>
      <w:ins w:id="90" w:author="estelle michinov" w:date="2017-03-03T11:07:00Z">
        <w:r>
          <w:rPr>
            <w:rFonts w:ascii="Arial" w:hAnsi="Arial" w:cs="Arial"/>
          </w:rPr>
          <w:t>Sur cette partie simulation dans environnement d’apprentissage RV, le lecteur veut savoir ce qui est fait actuellement en simulation e</w:t>
        </w:r>
      </w:ins>
      <w:ins w:id="91" w:author="estelle michinov" w:date="2017-03-03T11:08:00Z">
        <w:r>
          <w:rPr>
            <w:rFonts w:ascii="Arial" w:hAnsi="Arial" w:cs="Arial"/>
          </w:rPr>
          <w:t>n</w:t>
        </w:r>
      </w:ins>
      <w:ins w:id="92" w:author="estelle michinov" w:date="2017-03-03T11:07:00Z">
        <w:r>
          <w:rPr>
            <w:rFonts w:ascii="Arial" w:hAnsi="Arial" w:cs="Arial"/>
          </w:rPr>
          <w:t xml:space="preserve"> santé avec la RV ? </w:t>
        </w:r>
      </w:ins>
    </w:p>
    <w:p w14:paraId="1434CA51" w14:textId="77777777" w:rsidR="00E01C2A" w:rsidRDefault="00E01C2A">
      <w:pPr>
        <w:rPr>
          <w:ins w:id="93" w:author="estelle michinov" w:date="2017-03-03T11:08:00Z"/>
          <w:rFonts w:ascii="Arial" w:hAnsi="Arial" w:cs="Arial"/>
        </w:rPr>
      </w:pPr>
    </w:p>
    <w:p w14:paraId="4842395A" w14:textId="2A3D2B7B" w:rsidR="00E01C2A" w:rsidRDefault="00E01C2A">
      <w:pPr>
        <w:rPr>
          <w:ins w:id="94" w:author="estelle michinov" w:date="2017-03-03T11:08:00Z"/>
          <w:rFonts w:ascii="Arial" w:hAnsi="Arial" w:cs="Arial"/>
        </w:rPr>
      </w:pPr>
      <w:ins w:id="95" w:author="estelle michinov" w:date="2017-03-03T11:08:00Z">
        <w:r>
          <w:rPr>
            <w:rFonts w:ascii="Arial" w:hAnsi="Arial" w:cs="Arial"/>
          </w:rPr>
          <w:t xml:space="preserve">Simulation des compétences techniques essentiellement ? </w:t>
        </w:r>
        <w:r w:rsidR="006E6ADB">
          <w:rPr>
            <w:rFonts w:ascii="Arial" w:hAnsi="Arial" w:cs="Arial"/>
          </w:rPr>
          <w:t xml:space="preserve">faire une courte synthèse. Existe ti il des études sur la simlation en RV des NTS, lesquelles, faie une synthèse. </w:t>
        </w:r>
      </w:ins>
    </w:p>
    <w:p w14:paraId="12784008" w14:textId="1B27226D" w:rsidR="006E6ADB" w:rsidRDefault="006E6ADB">
      <w:pPr>
        <w:rPr>
          <w:ins w:id="96" w:author="estelle michinov" w:date="2017-03-03T11:07:00Z"/>
          <w:rFonts w:ascii="Arial" w:hAnsi="Arial" w:cs="Arial"/>
        </w:rPr>
      </w:pPr>
      <w:ins w:id="97" w:author="estelle michinov" w:date="2017-03-03T11:09:00Z">
        <w:r>
          <w:rPr>
            <w:rFonts w:ascii="Arial" w:hAnsi="Arial" w:cs="Arial"/>
          </w:rPr>
          <w:t>Quels modèles pédagogiques généralement utilsées en RV ? quels effets sur les apprentissages, la satisfaction des apprenants ? (tu as deux aspects sur les effets d’une formation les effets sur les performances (amélioration des comportements, rréducaton erreurs, etc...), et sur les aspects conatifs (satisfaction, sentiment d</w:t>
        </w:r>
      </w:ins>
      <w:ins w:id="98" w:author="estelle michinov" w:date="2017-03-03T11:10:00Z">
        <w:r>
          <w:rPr>
            <w:rFonts w:ascii="Arial" w:hAnsi="Arial" w:cs="Arial"/>
          </w:rPr>
          <w:t>’auto-efficacité</w:t>
        </w:r>
      </w:ins>
      <w:ins w:id="99" w:author="estelle michinov" w:date="2017-03-03T11:11:00Z">
        <w:r>
          <w:rPr>
            <w:rFonts w:ascii="Arial" w:hAnsi="Arial" w:cs="Arial"/>
          </w:rPr>
          <w:t>, acceptabilité des outils</w:t>
        </w:r>
      </w:ins>
      <w:ins w:id="100" w:author="estelle michinov" w:date="2017-03-03T11:10:00Z">
        <w:r>
          <w:rPr>
            <w:rFonts w:ascii="Arial" w:hAnsi="Arial" w:cs="Arial"/>
          </w:rPr>
          <w:t xml:space="preserve">), et cognitifs (attitudes des apprenants). </w:t>
        </w:r>
      </w:ins>
    </w:p>
    <w:p w14:paraId="3F695A38" w14:textId="77777777" w:rsidR="00E01C2A" w:rsidRDefault="00E01C2A">
      <w:pPr>
        <w:rPr>
          <w:ins w:id="101" w:author="estelle michinov" w:date="2017-03-03T11:07:00Z"/>
          <w:rFonts w:ascii="Arial" w:hAnsi="Arial" w:cs="Arial"/>
        </w:rPr>
      </w:pPr>
    </w:p>
    <w:p w14:paraId="58613A6F" w14:textId="47B6F295" w:rsidR="005E36A3" w:rsidRDefault="00E01C2A">
      <w:pPr>
        <w:rPr>
          <w:rFonts w:ascii="Arial" w:hAnsi="Arial" w:cs="Arial"/>
        </w:rPr>
      </w:pPr>
      <w:ins w:id="102" w:author="estelle michinov" w:date="2017-03-03T11:07:00Z">
        <w:r>
          <w:rPr>
            <w:rFonts w:ascii="Arial" w:hAnsi="Arial" w:cs="Arial"/>
          </w:rPr>
          <w:t xml:space="preserve"> </w:t>
        </w:r>
      </w:ins>
      <w:del w:id="103" w:author="estelle michinov" w:date="2017-03-03T11:07:00Z">
        <w:r w:rsidR="005E36A3" w:rsidDel="00E01C2A">
          <w:rPr>
            <w:rFonts w:ascii="Arial" w:hAnsi="Arial" w:cs="Arial"/>
          </w:rPr>
          <w:br w:type="page"/>
        </w:r>
      </w:del>
    </w:p>
    <w:p w14:paraId="5BAB041C" w14:textId="07FB8B50" w:rsidR="00E01C2A" w:rsidRDefault="00E01C2A">
      <w:pPr>
        <w:rPr>
          <w:ins w:id="104" w:author="estelle michinov" w:date="2017-03-03T11:08:00Z"/>
          <w:rFonts w:ascii="Arial" w:hAnsi="Arial" w:cs="Arial"/>
        </w:rPr>
      </w:pPr>
      <w:ins w:id="105" w:author="estelle michinov" w:date="2017-03-03T11:08:00Z">
        <w:r>
          <w:rPr>
            <w:rFonts w:ascii="Arial" w:hAnsi="Arial" w:cs="Arial"/>
          </w:rPr>
          <w:br w:type="page"/>
        </w:r>
      </w:ins>
    </w:p>
    <w:p w14:paraId="581C414C" w14:textId="77777777" w:rsidR="00737B1A" w:rsidRPr="00F101BF" w:rsidRDefault="00737B1A" w:rsidP="00F101BF">
      <w:pPr>
        <w:tabs>
          <w:tab w:val="left" w:pos="1053"/>
        </w:tabs>
        <w:spacing w:line="360" w:lineRule="auto"/>
        <w:jc w:val="both"/>
        <w:rPr>
          <w:rFonts w:ascii="Arial" w:hAnsi="Arial" w:cs="Arial"/>
        </w:rPr>
      </w:pPr>
    </w:p>
    <w:p w14:paraId="35913133" w14:textId="77777777" w:rsidR="00E26AAE" w:rsidRPr="00F101BF" w:rsidRDefault="00E26AAE" w:rsidP="00F101BF">
      <w:pPr>
        <w:pStyle w:val="Titre1"/>
        <w:spacing w:line="360" w:lineRule="auto"/>
        <w:rPr>
          <w:rFonts w:ascii="Arial" w:hAnsi="Arial"/>
          <w:sz w:val="24"/>
        </w:rPr>
      </w:pPr>
      <w:r w:rsidRPr="00F101BF">
        <w:rPr>
          <w:rFonts w:ascii="Arial" w:hAnsi="Arial"/>
          <w:sz w:val="24"/>
        </w:rPr>
        <w:t>PROBLEMATIQUE</w:t>
      </w:r>
    </w:p>
    <w:p w14:paraId="1E195303" w14:textId="47606E63" w:rsidR="00E26AAE" w:rsidRPr="00F101BF" w:rsidRDefault="006E6ADB" w:rsidP="00F101BF">
      <w:pPr>
        <w:spacing w:line="360" w:lineRule="auto"/>
        <w:rPr>
          <w:rFonts w:ascii="Arial" w:hAnsi="Arial"/>
        </w:rPr>
      </w:pPr>
      <w:ins w:id="106" w:author="estelle michinov" w:date="2017-03-03T11:11:00Z">
        <w:r>
          <w:rPr>
            <w:rFonts w:ascii="Arial" w:hAnsi="Arial"/>
          </w:rPr>
          <w:t>oui</w:t>
        </w:r>
      </w:ins>
    </w:p>
    <w:p w14:paraId="4C9259A1" w14:textId="77777777" w:rsidR="00E26AAE" w:rsidRPr="00F101BF" w:rsidRDefault="00E26AAE" w:rsidP="00F101BF">
      <w:pPr>
        <w:pBdr>
          <w:top w:val="single" w:sz="4" w:space="1" w:color="auto"/>
          <w:left w:val="single" w:sz="4" w:space="4" w:color="auto"/>
          <w:bottom w:val="single" w:sz="4" w:space="1" w:color="auto"/>
          <w:right w:val="single" w:sz="4" w:space="4" w:color="auto"/>
        </w:pBdr>
        <w:spacing w:line="360" w:lineRule="auto"/>
        <w:ind w:left="-567" w:right="-143"/>
        <w:jc w:val="center"/>
        <w:rPr>
          <w:rFonts w:ascii="Arial" w:hAnsi="Arial" w:cs="Arial"/>
          <w:b/>
        </w:rPr>
      </w:pPr>
      <w:r w:rsidRPr="00F101BF">
        <w:rPr>
          <w:rFonts w:ascii="Arial" w:hAnsi="Arial"/>
        </w:rPr>
        <w:t>Sujet de départ :</w:t>
      </w:r>
      <w:r w:rsidRPr="00F101BF">
        <w:rPr>
          <w:rFonts w:ascii="Arial" w:hAnsi="Arial" w:cs="Arial"/>
          <w:b/>
        </w:rPr>
        <w:t xml:space="preserve"> </w:t>
      </w:r>
    </w:p>
    <w:p w14:paraId="25855087" w14:textId="77777777" w:rsidR="00E26AAE" w:rsidRPr="00F101BF" w:rsidRDefault="00E26AAE" w:rsidP="00F101BF">
      <w:pPr>
        <w:pBdr>
          <w:top w:val="single" w:sz="4" w:space="1" w:color="auto"/>
          <w:left w:val="single" w:sz="4" w:space="4" w:color="auto"/>
          <w:bottom w:val="single" w:sz="4" w:space="1" w:color="auto"/>
          <w:right w:val="single" w:sz="4" w:space="4" w:color="auto"/>
        </w:pBdr>
        <w:spacing w:line="360" w:lineRule="auto"/>
        <w:ind w:left="-567" w:right="-143"/>
        <w:jc w:val="center"/>
        <w:rPr>
          <w:rFonts w:ascii="Arial" w:hAnsi="Arial" w:cs="Arial"/>
          <w:b/>
        </w:rPr>
      </w:pPr>
      <w:r w:rsidRPr="00F101BF">
        <w:rPr>
          <w:rFonts w:ascii="Arial" w:hAnsi="Arial" w:cs="Arial"/>
          <w:b/>
        </w:rPr>
        <w:t>Evaluation des compétences non-techniques des infirmières de bloc opératoire dans un environnement d’apprentissage virtuel et collaboratif.</w:t>
      </w:r>
    </w:p>
    <w:p w14:paraId="066F191F" w14:textId="77777777" w:rsidR="00E26AAE" w:rsidRPr="00F101BF" w:rsidRDefault="00E26AAE" w:rsidP="00F101BF">
      <w:pPr>
        <w:spacing w:line="360" w:lineRule="auto"/>
        <w:rPr>
          <w:rFonts w:ascii="Arial" w:hAnsi="Arial"/>
        </w:rPr>
      </w:pPr>
    </w:p>
    <w:p w14:paraId="6F237813" w14:textId="77777777" w:rsidR="00E26AAE" w:rsidRPr="00F101BF" w:rsidRDefault="00E26AAE" w:rsidP="00F101BF">
      <w:pPr>
        <w:spacing w:line="360" w:lineRule="auto"/>
        <w:rPr>
          <w:rFonts w:ascii="Arial" w:hAnsi="Arial"/>
        </w:rPr>
      </w:pPr>
    </w:p>
    <w:p w14:paraId="43A2542E" w14:textId="77777777" w:rsidR="00E26AAE" w:rsidRPr="00F101BF" w:rsidRDefault="00E26AAE" w:rsidP="00F101BF">
      <w:pPr>
        <w:spacing w:line="360" w:lineRule="auto"/>
        <w:rPr>
          <w:rFonts w:ascii="Arial" w:hAnsi="Arial"/>
        </w:rPr>
      </w:pPr>
      <w:r w:rsidRPr="00F101BF">
        <w:rPr>
          <w:rFonts w:ascii="Arial" w:hAnsi="Arial"/>
        </w:rPr>
        <w:t>Mots clés:</w:t>
      </w:r>
    </w:p>
    <w:p w14:paraId="45844446" w14:textId="4AC98029" w:rsidR="00E26AAE" w:rsidRPr="00F101BF" w:rsidRDefault="005E36A3" w:rsidP="005E36A3">
      <w:pPr>
        <w:tabs>
          <w:tab w:val="left" w:pos="3307"/>
        </w:tabs>
        <w:spacing w:line="360" w:lineRule="auto"/>
        <w:rPr>
          <w:rFonts w:ascii="Arial" w:hAnsi="Arial"/>
        </w:rPr>
      </w:pPr>
      <w:r>
        <w:rPr>
          <w:rFonts w:ascii="Arial" w:hAnsi="Arial"/>
        </w:rPr>
        <w:tab/>
      </w:r>
    </w:p>
    <w:p w14:paraId="7E3C09EB" w14:textId="76ECEB3E" w:rsidR="00E26AAE" w:rsidRPr="00F101BF" w:rsidRDefault="00A177DA" w:rsidP="00F101BF">
      <w:pPr>
        <w:pBdr>
          <w:top w:val="single" w:sz="4" w:space="1" w:color="auto"/>
          <w:left w:val="single" w:sz="4" w:space="4" w:color="auto"/>
          <w:bottom w:val="single" w:sz="4" w:space="1" w:color="auto"/>
          <w:right w:val="single" w:sz="4" w:space="4" w:color="auto"/>
        </w:pBdr>
        <w:spacing w:line="360" w:lineRule="auto"/>
        <w:jc w:val="center"/>
        <w:rPr>
          <w:rFonts w:ascii="Arial" w:hAnsi="Arial"/>
        </w:rPr>
      </w:pPr>
      <w:r>
        <w:rPr>
          <w:rFonts w:ascii="Arial" w:hAnsi="Arial"/>
        </w:rPr>
        <w:t>IBODE</w:t>
      </w:r>
    </w:p>
    <w:p w14:paraId="60556A11" w14:textId="77777777" w:rsidR="00E26AAE" w:rsidRPr="00F101BF" w:rsidRDefault="00E26AAE" w:rsidP="00F101BF">
      <w:pPr>
        <w:pBdr>
          <w:top w:val="single" w:sz="4" w:space="1" w:color="auto"/>
          <w:left w:val="single" w:sz="4" w:space="4" w:color="auto"/>
          <w:bottom w:val="single" w:sz="4" w:space="1" w:color="auto"/>
          <w:right w:val="single" w:sz="4" w:space="4" w:color="auto"/>
        </w:pBdr>
        <w:spacing w:line="360" w:lineRule="auto"/>
        <w:jc w:val="center"/>
        <w:rPr>
          <w:rFonts w:ascii="Arial" w:hAnsi="Arial"/>
        </w:rPr>
      </w:pPr>
      <w:r w:rsidRPr="00F101BF">
        <w:rPr>
          <w:rFonts w:ascii="Arial" w:hAnsi="Arial"/>
        </w:rPr>
        <w:t>x</w:t>
      </w:r>
    </w:p>
    <w:p w14:paraId="47D2E504" w14:textId="5F5CD348" w:rsidR="00E26AAE" w:rsidRPr="00F101BF" w:rsidRDefault="005B17B3" w:rsidP="00F101BF">
      <w:pPr>
        <w:pBdr>
          <w:top w:val="single" w:sz="4" w:space="1" w:color="auto"/>
          <w:left w:val="single" w:sz="4" w:space="4" w:color="auto"/>
          <w:bottom w:val="single" w:sz="4" w:space="1" w:color="auto"/>
          <w:right w:val="single" w:sz="4" w:space="4" w:color="auto"/>
        </w:pBdr>
        <w:spacing w:line="360" w:lineRule="auto"/>
        <w:jc w:val="center"/>
        <w:rPr>
          <w:rFonts w:ascii="Arial" w:hAnsi="Arial"/>
        </w:rPr>
      </w:pPr>
      <w:r>
        <w:rPr>
          <w:rFonts w:ascii="Arial" w:hAnsi="Arial"/>
        </w:rPr>
        <w:t>Compétences</w:t>
      </w:r>
      <w:r w:rsidR="00174900">
        <w:rPr>
          <w:rFonts w:ascii="Arial" w:hAnsi="Arial"/>
        </w:rPr>
        <w:t xml:space="preserve"> non techniques</w:t>
      </w:r>
      <w:r w:rsidR="00174900" w:rsidRPr="00F101BF">
        <w:rPr>
          <w:rFonts w:ascii="Arial" w:hAnsi="Arial"/>
        </w:rPr>
        <w:t xml:space="preserve"> </w:t>
      </w:r>
      <w:r w:rsidR="00E26AAE" w:rsidRPr="00F101BF">
        <w:rPr>
          <w:rFonts w:ascii="Arial" w:hAnsi="Arial"/>
        </w:rPr>
        <w:t xml:space="preserve">/ </w:t>
      </w:r>
      <w:ins w:id="107" w:author="estelle michinov" w:date="2017-03-03T11:11:00Z">
        <w:r w:rsidR="006E6ADB">
          <w:rPr>
            <w:rFonts w:ascii="Arial" w:hAnsi="Arial"/>
          </w:rPr>
          <w:t>(</w:t>
        </w:r>
      </w:ins>
      <w:r w:rsidR="00E26AAE" w:rsidRPr="00F101BF">
        <w:rPr>
          <w:rFonts w:ascii="Arial" w:hAnsi="Arial"/>
        </w:rPr>
        <w:t>communication et travail équipe</w:t>
      </w:r>
      <w:ins w:id="108" w:author="estelle michinov" w:date="2017-03-03T11:11:00Z">
        <w:r w:rsidR="006E6ADB">
          <w:rPr>
            <w:rFonts w:ascii="Arial" w:hAnsi="Arial"/>
          </w:rPr>
          <w:t>)</w:t>
        </w:r>
      </w:ins>
    </w:p>
    <w:p w14:paraId="00A8B84D" w14:textId="77777777" w:rsidR="00E26AAE" w:rsidRPr="00F101BF" w:rsidRDefault="00E26AAE" w:rsidP="00F101BF">
      <w:pPr>
        <w:pBdr>
          <w:top w:val="single" w:sz="4" w:space="1" w:color="auto"/>
          <w:left w:val="single" w:sz="4" w:space="4" w:color="auto"/>
          <w:bottom w:val="single" w:sz="4" w:space="1" w:color="auto"/>
          <w:right w:val="single" w:sz="4" w:space="4" w:color="auto"/>
        </w:pBdr>
        <w:spacing w:line="360" w:lineRule="auto"/>
        <w:jc w:val="center"/>
        <w:rPr>
          <w:rFonts w:ascii="Arial" w:hAnsi="Arial"/>
        </w:rPr>
      </w:pPr>
      <w:r w:rsidRPr="00F101BF">
        <w:rPr>
          <w:rFonts w:ascii="Arial" w:hAnsi="Arial"/>
        </w:rPr>
        <w:t xml:space="preserve">x </w:t>
      </w:r>
    </w:p>
    <w:p w14:paraId="63B32063" w14:textId="77777777" w:rsidR="00E26AAE" w:rsidRPr="00F101BF" w:rsidRDefault="00E26AAE" w:rsidP="00F101BF">
      <w:pPr>
        <w:pBdr>
          <w:top w:val="single" w:sz="4" w:space="1" w:color="auto"/>
          <w:left w:val="single" w:sz="4" w:space="4" w:color="auto"/>
          <w:bottom w:val="single" w:sz="4" w:space="1" w:color="auto"/>
          <w:right w:val="single" w:sz="4" w:space="4" w:color="auto"/>
        </w:pBdr>
        <w:spacing w:line="360" w:lineRule="auto"/>
        <w:jc w:val="center"/>
        <w:rPr>
          <w:rFonts w:ascii="Arial" w:hAnsi="Arial"/>
        </w:rPr>
      </w:pPr>
      <w:r w:rsidRPr="00F101BF">
        <w:rPr>
          <w:rFonts w:ascii="Arial" w:hAnsi="Arial"/>
        </w:rPr>
        <w:t>Apprentissage / modalités de formation</w:t>
      </w:r>
    </w:p>
    <w:p w14:paraId="69EE5B91" w14:textId="77777777" w:rsidR="00E26AAE" w:rsidRPr="00F101BF" w:rsidRDefault="00E26AAE" w:rsidP="00F101BF">
      <w:pPr>
        <w:pBdr>
          <w:top w:val="single" w:sz="4" w:space="1" w:color="auto"/>
          <w:left w:val="single" w:sz="4" w:space="4" w:color="auto"/>
          <w:bottom w:val="single" w:sz="4" w:space="1" w:color="auto"/>
          <w:right w:val="single" w:sz="4" w:space="4" w:color="auto"/>
        </w:pBdr>
        <w:spacing w:line="360" w:lineRule="auto"/>
        <w:jc w:val="center"/>
        <w:rPr>
          <w:rFonts w:ascii="Arial" w:hAnsi="Arial"/>
        </w:rPr>
      </w:pPr>
      <w:r w:rsidRPr="00F101BF">
        <w:rPr>
          <w:rFonts w:ascii="Arial" w:hAnsi="Arial"/>
        </w:rPr>
        <w:t>x</w:t>
      </w:r>
    </w:p>
    <w:p w14:paraId="783BBAAA" w14:textId="77777777" w:rsidR="00E26AAE" w:rsidRPr="00F101BF" w:rsidRDefault="00E26AAE" w:rsidP="00F101BF">
      <w:pPr>
        <w:pBdr>
          <w:top w:val="single" w:sz="4" w:space="1" w:color="auto"/>
          <w:left w:val="single" w:sz="4" w:space="4" w:color="auto"/>
          <w:bottom w:val="single" w:sz="4" w:space="1" w:color="auto"/>
          <w:right w:val="single" w:sz="4" w:space="4" w:color="auto"/>
        </w:pBdr>
        <w:spacing w:line="360" w:lineRule="auto"/>
        <w:jc w:val="center"/>
        <w:rPr>
          <w:rFonts w:ascii="Arial" w:hAnsi="Arial"/>
        </w:rPr>
      </w:pPr>
      <w:r w:rsidRPr="00F101BF">
        <w:rPr>
          <w:rFonts w:ascii="Arial" w:hAnsi="Arial"/>
        </w:rPr>
        <w:t>Réalité virtuelle / environnement simulé /</w:t>
      </w:r>
    </w:p>
    <w:p w14:paraId="45BB1AF6" w14:textId="77777777" w:rsidR="0045045A" w:rsidRDefault="0045045A"/>
    <w:p w14:paraId="16933C75" w14:textId="77777777" w:rsidR="00CD6405" w:rsidRDefault="00CD6405"/>
    <w:p w14:paraId="29831505" w14:textId="77777777" w:rsidR="00CD6405" w:rsidRDefault="00CD6405"/>
    <w:p w14:paraId="24CA235B" w14:textId="60B09EA3" w:rsidR="00CD6405" w:rsidRDefault="005B17B3">
      <w:pPr>
        <w:rPr>
          <w:ins w:id="109" w:author="estelle michinov" w:date="2017-03-03T11:12:00Z"/>
          <w:rFonts w:ascii="Arial" w:hAnsi="Arial"/>
          <w:color w:val="FF0000"/>
        </w:rPr>
      </w:pPr>
      <w:r w:rsidRPr="00F05CE8">
        <w:rPr>
          <w:rFonts w:ascii="Arial" w:hAnsi="Arial"/>
          <w:color w:val="FF0000"/>
        </w:rPr>
        <w:t>Revue de littérature et redéfinition de la problématique</w:t>
      </w:r>
    </w:p>
    <w:p w14:paraId="18951878" w14:textId="77777777" w:rsidR="006E6ADB" w:rsidRDefault="006E6ADB">
      <w:pPr>
        <w:rPr>
          <w:ins w:id="110" w:author="estelle michinov" w:date="2017-03-03T11:11:00Z"/>
          <w:rFonts w:ascii="Arial" w:hAnsi="Arial"/>
          <w:color w:val="FF0000"/>
        </w:rPr>
      </w:pPr>
    </w:p>
    <w:p w14:paraId="07225198" w14:textId="4AA0DEED" w:rsidR="006E6ADB" w:rsidRPr="00F05CE8" w:rsidRDefault="006E6ADB">
      <w:pPr>
        <w:rPr>
          <w:rFonts w:ascii="Arial" w:hAnsi="Arial"/>
          <w:color w:val="FF0000"/>
        </w:rPr>
      </w:pPr>
      <w:ins w:id="111" w:author="estelle michinov" w:date="2017-03-03T11:11:00Z">
        <w:r w:rsidRPr="006E6ADB">
          <w:rPr>
            <w:rFonts w:ascii="Arial" w:hAnsi="Arial"/>
            <w:color w:val="FF0000"/>
            <w:highlight w:val="cyan"/>
            <w:rPrChange w:id="112" w:author="estelle michinov" w:date="2017-03-03T11:12:00Z">
              <w:rPr>
                <w:rFonts w:ascii="Arial" w:hAnsi="Arial"/>
                <w:color w:val="FF0000"/>
              </w:rPr>
            </w:rPrChange>
          </w:rPr>
          <w:t>( tu dois effectivement regarder ce qui a été fait dans ce domaine et proposer un article synthèse sur cet aspect)</w:t>
        </w:r>
      </w:ins>
    </w:p>
    <w:p w14:paraId="7B22BF45" w14:textId="77777777" w:rsidR="006E4B32" w:rsidRDefault="006E4B32"/>
    <w:p w14:paraId="7F10C667" w14:textId="77777777" w:rsidR="006E4B32" w:rsidRDefault="006E4B32"/>
    <w:p w14:paraId="419865DD" w14:textId="77777777" w:rsidR="006E4B32" w:rsidRDefault="006E4B32"/>
    <w:p w14:paraId="42B631F9" w14:textId="14F3F715" w:rsidR="00CD6405" w:rsidRDefault="005B17B3">
      <w:r>
        <w:br w:type="page"/>
      </w:r>
    </w:p>
    <w:p w14:paraId="62A7E5D6" w14:textId="77777777" w:rsidR="00CD6405" w:rsidRDefault="00CD6405"/>
    <w:p w14:paraId="04CA13E1" w14:textId="77777777" w:rsidR="004F3CF1" w:rsidRDefault="00BD6AC3" w:rsidP="0059276E">
      <w:pPr>
        <w:pStyle w:val="Titre1"/>
        <w:spacing w:line="360" w:lineRule="auto"/>
        <w:jc w:val="both"/>
        <w:rPr>
          <w:rFonts w:ascii="Arial" w:hAnsi="Arial"/>
          <w:sz w:val="24"/>
        </w:rPr>
      </w:pPr>
      <w:r w:rsidRPr="005B17B3">
        <w:rPr>
          <w:rFonts w:ascii="Arial" w:hAnsi="Arial"/>
          <w:sz w:val="24"/>
        </w:rPr>
        <w:t xml:space="preserve">PREMIERE CONTRIBUTION : </w:t>
      </w:r>
    </w:p>
    <w:p w14:paraId="5E292E6A" w14:textId="5E12D21B" w:rsidR="00CD6405" w:rsidRPr="005B17B3" w:rsidRDefault="00BD6AC3" w:rsidP="0059276E">
      <w:pPr>
        <w:pStyle w:val="Titre1"/>
        <w:spacing w:line="360" w:lineRule="auto"/>
        <w:jc w:val="both"/>
        <w:rPr>
          <w:rFonts w:ascii="Arial" w:hAnsi="Arial"/>
          <w:sz w:val="24"/>
        </w:rPr>
      </w:pPr>
      <w:r w:rsidRPr="005B17B3">
        <w:rPr>
          <w:rFonts w:ascii="Arial" w:hAnsi="Arial"/>
          <w:sz w:val="24"/>
        </w:rPr>
        <w:t xml:space="preserve">MESURE DE L’ACCEPTABILITÉ </w:t>
      </w:r>
      <w:r w:rsidR="0059276E">
        <w:rPr>
          <w:rFonts w:ascii="Arial" w:hAnsi="Arial"/>
          <w:sz w:val="24"/>
        </w:rPr>
        <w:t xml:space="preserve">DE L’ENVIRONNEMENT VIRTUEL DE FORMATION PAR </w:t>
      </w:r>
      <w:r w:rsidR="00F05CE8">
        <w:rPr>
          <w:rFonts w:ascii="Arial" w:hAnsi="Arial"/>
          <w:sz w:val="24"/>
        </w:rPr>
        <w:t xml:space="preserve">LES </w:t>
      </w:r>
      <w:r w:rsidR="0059276E">
        <w:rPr>
          <w:rFonts w:ascii="Arial" w:hAnsi="Arial"/>
          <w:sz w:val="24"/>
        </w:rPr>
        <w:t>IBODE</w:t>
      </w:r>
    </w:p>
    <w:p w14:paraId="6CE67305" w14:textId="77777777" w:rsidR="00CD6405" w:rsidRDefault="00CD6405"/>
    <w:p w14:paraId="51DD3EEB" w14:textId="1A91F28E" w:rsidR="002F1878" w:rsidRPr="00F101BF" w:rsidRDefault="00F05CE8" w:rsidP="002F1878">
      <w:pPr>
        <w:pStyle w:val="Sous-titre"/>
        <w:spacing w:line="360" w:lineRule="auto"/>
        <w:jc w:val="both"/>
        <w:rPr>
          <w:rStyle w:val="Forteaccentuation"/>
          <w:rFonts w:ascii="Arial" w:hAnsi="Arial"/>
        </w:rPr>
      </w:pPr>
      <w:r>
        <w:rPr>
          <w:rStyle w:val="Forteaccentuation"/>
          <w:rFonts w:ascii="Arial" w:hAnsi="Arial"/>
        </w:rPr>
        <w:t>Projet S3PM à l’origine du projet SUNSET</w:t>
      </w:r>
    </w:p>
    <w:p w14:paraId="2FC3A72C" w14:textId="77777777" w:rsidR="002F1878" w:rsidRDefault="002F1878" w:rsidP="002F1878">
      <w:pPr>
        <w:pStyle w:val="Titre7"/>
        <w:ind w:firstLine="708"/>
        <w:rPr>
          <w:rStyle w:val="lev"/>
        </w:rPr>
      </w:pPr>
      <w:r>
        <w:rPr>
          <w:rStyle w:val="lev"/>
        </w:rPr>
        <w:t>C</w:t>
      </w:r>
      <w:r w:rsidRPr="00A62C11">
        <w:rPr>
          <w:rStyle w:val="lev"/>
        </w:rPr>
        <w:t>aractéristiques </w:t>
      </w:r>
    </w:p>
    <w:p w14:paraId="5FD770D7" w14:textId="77777777" w:rsidR="00CD6405" w:rsidRDefault="00CD6405"/>
    <w:p w14:paraId="2C66B8DF" w14:textId="547CC595" w:rsidR="002F1878" w:rsidRPr="00D87C04" w:rsidRDefault="002F1878" w:rsidP="002F1878">
      <w:pPr>
        <w:spacing w:line="360" w:lineRule="auto"/>
        <w:jc w:val="both"/>
        <w:rPr>
          <w:rFonts w:ascii="Arial" w:hAnsi="Arial" w:cs="Arial"/>
        </w:rPr>
      </w:pPr>
      <w:r w:rsidRPr="00D87C04">
        <w:rPr>
          <w:rFonts w:ascii="Arial" w:hAnsi="Arial" w:cs="Arial"/>
        </w:rPr>
        <w:t xml:space="preserve">Le projet S3PM (Synthesis and Simulation of Surgical Process Model) a été lancé avec l’objectif de développer un environnement virtuel collaboratif permettant aux </w:t>
      </w:r>
      <w:r w:rsidR="003D15BF">
        <w:rPr>
          <w:rFonts w:ascii="Arial" w:hAnsi="Arial" w:cs="Arial"/>
        </w:rPr>
        <w:t>IBODE</w:t>
      </w:r>
      <w:r w:rsidRPr="00D87C04">
        <w:rPr>
          <w:rFonts w:ascii="Arial" w:hAnsi="Arial" w:cs="Arial"/>
        </w:rPr>
        <w:t xml:space="preserve"> de se former et de s’entrainer aux procédures chirurgicales. Afin d’être au plus proche du réel et d’offrir un cadre de formation le plus pertinent possible, la méthodologie choisie a été de partir d’observations vidéo réalisées au bloc opératoire.  Ces vidéos ont ensuite été codées en utilisant les ontologies définies par et dans OntoSPM, ontologies elle-même issues d’observations et </w:t>
      </w:r>
      <w:r w:rsidR="008963AE">
        <w:rPr>
          <w:rFonts w:ascii="Arial" w:hAnsi="Arial" w:cs="Arial"/>
        </w:rPr>
        <w:t>d’entretiens avec les soignants</w:t>
      </w:r>
      <w:r w:rsidR="003B4545">
        <w:rPr>
          <w:rFonts w:ascii="Arial" w:hAnsi="Arial" w:cs="Arial"/>
        </w:rPr>
        <w:t xml:space="preserve"> </w:t>
      </w:r>
      <w:r w:rsidR="0039133E">
        <w:rPr>
          <w:rFonts w:ascii="Arial" w:hAnsi="Arial" w:cs="Arial"/>
        </w:rPr>
        <w:t>afin de</w:t>
      </w:r>
      <w:r w:rsidR="003B4545">
        <w:rPr>
          <w:rFonts w:ascii="Arial" w:hAnsi="Arial" w:cs="Arial"/>
        </w:rPr>
        <w:t xml:space="preserve"> décrire les process chirurgicaux</w:t>
      </w:r>
      <w:r w:rsidR="0039133E">
        <w:rPr>
          <w:rFonts w:ascii="Arial" w:hAnsi="Arial" w:cs="Arial"/>
        </w:rPr>
        <w:t xml:space="preserve"> (annotations avec le logiciel Surge Track)</w:t>
      </w:r>
      <w:r w:rsidR="003B4545">
        <w:rPr>
          <w:rFonts w:ascii="Arial" w:hAnsi="Arial" w:cs="Arial"/>
        </w:rPr>
        <w:t>.</w:t>
      </w:r>
      <w:r w:rsidRPr="00D87C04">
        <w:rPr>
          <w:rFonts w:ascii="Arial" w:hAnsi="Arial" w:cs="Arial"/>
        </w:rPr>
        <w:t xml:space="preserve">  </w:t>
      </w:r>
      <w:r w:rsidR="005F7FB6">
        <w:rPr>
          <w:rFonts w:ascii="Arial" w:hAnsi="Arial" w:cs="Arial"/>
        </w:rPr>
        <w:t>Puis, l</w:t>
      </w:r>
      <w:r w:rsidR="00370C7E">
        <w:rPr>
          <w:rFonts w:ascii="Arial" w:hAnsi="Arial" w:cs="Arial"/>
        </w:rPr>
        <w:t>es annotations sont t</w:t>
      </w:r>
      <w:r w:rsidR="006869EE">
        <w:rPr>
          <w:rFonts w:ascii="Arial" w:hAnsi="Arial" w:cs="Arial"/>
        </w:rPr>
        <w:t>raitées (Test&amp;Flip, équipe Hycom</w:t>
      </w:r>
      <w:r w:rsidR="00887C8E">
        <w:rPr>
          <w:rFonts w:ascii="Arial" w:hAnsi="Arial" w:cs="Arial"/>
        </w:rPr>
        <w:t>, INRIA/IRISA</w:t>
      </w:r>
      <w:r w:rsidR="00370C7E">
        <w:rPr>
          <w:rFonts w:ascii="Arial" w:hAnsi="Arial" w:cs="Arial"/>
        </w:rPr>
        <w:t xml:space="preserve">) pour être généralisées afin de générer un scénario à partir de plusieurs observations du même type d’intervention (génération des possibles). </w:t>
      </w:r>
      <w:r w:rsidRPr="00D87C04">
        <w:rPr>
          <w:rFonts w:ascii="Arial" w:hAnsi="Arial" w:cs="Arial"/>
        </w:rPr>
        <w:t xml:space="preserve">Les modèles génériques ou scénarios issus de ces codages sont </w:t>
      </w:r>
      <w:r w:rsidR="00FB74A8">
        <w:rPr>
          <w:rFonts w:ascii="Arial" w:hAnsi="Arial" w:cs="Arial"/>
        </w:rPr>
        <w:t>également</w:t>
      </w:r>
      <w:r w:rsidRPr="00D87C04">
        <w:rPr>
          <w:rFonts w:ascii="Arial" w:hAnsi="Arial" w:cs="Arial"/>
        </w:rPr>
        <w:t xml:space="preserve"> traités informatiquement (</w:t>
      </w:r>
      <w:r w:rsidR="00887C8E">
        <w:rPr>
          <w:rFonts w:ascii="Arial" w:hAnsi="Arial" w:cs="Arial"/>
        </w:rPr>
        <w:t>#FIVE</w:t>
      </w:r>
      <w:r w:rsidRPr="00D87C04">
        <w:rPr>
          <w:rFonts w:ascii="Arial" w:hAnsi="Arial" w:cs="Arial"/>
        </w:rPr>
        <w:t>, #SEVEN</w:t>
      </w:r>
      <w:r w:rsidR="00887C8E">
        <w:rPr>
          <w:rFonts w:ascii="Arial" w:hAnsi="Arial" w:cs="Arial"/>
        </w:rPr>
        <w:t>, équipe Hybrid, INRIA/IRISA</w:t>
      </w:r>
      <w:r w:rsidRPr="00D87C04">
        <w:rPr>
          <w:rFonts w:ascii="Arial" w:hAnsi="Arial" w:cs="Arial"/>
        </w:rPr>
        <w:t>)  pour aboutir à la modélisation d’interactions possibles entre plusieurs utilisateurs (Claude, Gouranton, Caillaud, Jannin &amp; Arnaldi, 2016). En se focalisant sur le travail des IBODE de neurochirurgie, do</w:t>
      </w:r>
      <w:r w:rsidR="0039133E">
        <w:rPr>
          <w:rFonts w:ascii="Arial" w:hAnsi="Arial" w:cs="Arial"/>
        </w:rPr>
        <w:t xml:space="preserve">nt un est des objectifs </w:t>
      </w:r>
      <w:r w:rsidRPr="00D87C04">
        <w:rPr>
          <w:rFonts w:ascii="Arial" w:hAnsi="Arial" w:cs="Arial"/>
        </w:rPr>
        <w:t>est de donner le bon instrument au chirurgien au bon moment, deux scénarios ont été élaborés et modélisés</w:t>
      </w:r>
      <w:r w:rsidR="00FB74A8">
        <w:rPr>
          <w:rFonts w:ascii="Arial" w:hAnsi="Arial" w:cs="Arial"/>
        </w:rPr>
        <w:t xml:space="preserve"> </w:t>
      </w:r>
      <w:r w:rsidRPr="00D87C04">
        <w:rPr>
          <w:rFonts w:ascii="Arial" w:hAnsi="Arial" w:cs="Arial"/>
        </w:rPr>
        <w:t xml:space="preserve">: une craniotomie et la préparation d’une table d’opération. </w:t>
      </w:r>
    </w:p>
    <w:p w14:paraId="7BCF13C8" w14:textId="77777777" w:rsidR="002F1878" w:rsidRPr="00F05CE8" w:rsidRDefault="002F1878" w:rsidP="00F05CE8">
      <w:pPr>
        <w:pStyle w:val="Titre7"/>
        <w:ind w:firstLine="708"/>
        <w:rPr>
          <w:rStyle w:val="lev"/>
        </w:rPr>
      </w:pPr>
      <w:r w:rsidRPr="00F05CE8">
        <w:rPr>
          <w:rStyle w:val="lev"/>
        </w:rPr>
        <w:t xml:space="preserve">Objectif </w:t>
      </w:r>
    </w:p>
    <w:p w14:paraId="5236D884" w14:textId="77777777" w:rsidR="002F1878" w:rsidRPr="00D87C04" w:rsidRDefault="002F1878" w:rsidP="002F1878">
      <w:pPr>
        <w:spacing w:line="360" w:lineRule="auto"/>
        <w:jc w:val="both"/>
        <w:rPr>
          <w:rFonts w:ascii="Arial" w:hAnsi="Arial" w:cs="Arial"/>
        </w:rPr>
      </w:pPr>
    </w:p>
    <w:p w14:paraId="284933C4" w14:textId="570A23BA" w:rsidR="00B41D68" w:rsidRDefault="002F1878" w:rsidP="00B41D68">
      <w:pPr>
        <w:spacing w:line="360" w:lineRule="auto"/>
        <w:jc w:val="both"/>
        <w:rPr>
          <w:rFonts w:ascii="Arial" w:hAnsi="Arial" w:cs="Arial"/>
        </w:rPr>
      </w:pPr>
      <w:r w:rsidRPr="00D87C04">
        <w:rPr>
          <w:rFonts w:ascii="Arial" w:hAnsi="Arial" w:cs="Arial"/>
        </w:rPr>
        <w:t>Avant de pouvoir étendre les scénarios possibles dans S3PM et de développer des modules de formation à destination des IBODE, une étape d’évaluation de  cette modélisation par des professionnels semble nécessaire. Cette évaluation se donne plusieurs objectifs : valider le réalisme des interactions dans l’environnement virtuel et évaluer l’acceptabilité d’un tel environnement dans le contexte de la formation professionnelle.</w:t>
      </w:r>
      <w:r w:rsidR="00B41D68">
        <w:rPr>
          <w:rFonts w:ascii="Arial" w:hAnsi="Arial" w:cs="Arial"/>
        </w:rPr>
        <w:t xml:space="preserve"> En effet, </w:t>
      </w:r>
      <w:r w:rsidR="00136235">
        <w:rPr>
          <w:rFonts w:ascii="Arial" w:hAnsi="Arial" w:cs="Arial"/>
        </w:rPr>
        <w:t xml:space="preserve">les IBODE expertes considèrent </w:t>
      </w:r>
      <w:r w:rsidR="009D78F0">
        <w:rPr>
          <w:rFonts w:ascii="Arial" w:hAnsi="Arial" w:cs="Arial"/>
        </w:rPr>
        <w:t xml:space="preserve">comme </w:t>
      </w:r>
      <w:r w:rsidR="00136235">
        <w:rPr>
          <w:rFonts w:ascii="Arial" w:hAnsi="Arial" w:cs="Arial"/>
        </w:rPr>
        <w:t>essentielle la</w:t>
      </w:r>
      <w:r w:rsidR="00136235" w:rsidRPr="007D33A9">
        <w:rPr>
          <w:rFonts w:ascii="Arial" w:hAnsi="Arial" w:cs="Arial"/>
        </w:rPr>
        <w:t xml:space="preserve"> </w:t>
      </w:r>
      <w:r w:rsidR="00136235">
        <w:rPr>
          <w:rFonts w:ascii="Arial" w:hAnsi="Arial" w:cs="Arial"/>
        </w:rPr>
        <w:t xml:space="preserve">qualité des interactions et du passage des instruments, comme l’a montré </w:t>
      </w:r>
      <w:r w:rsidR="00B41D68">
        <w:rPr>
          <w:rFonts w:ascii="Arial" w:hAnsi="Arial" w:cs="Arial"/>
        </w:rPr>
        <w:t>l’éval</w:t>
      </w:r>
      <w:r w:rsidR="007D33A9">
        <w:rPr>
          <w:rFonts w:ascii="Arial" w:hAnsi="Arial" w:cs="Arial"/>
        </w:rPr>
        <w:t xml:space="preserve">uation du </w:t>
      </w:r>
      <w:r w:rsidR="00136235">
        <w:rPr>
          <w:rFonts w:ascii="Arial" w:hAnsi="Arial" w:cs="Arial"/>
        </w:rPr>
        <w:t xml:space="preserve">scénario du passage d’instruments au chirurgien reconstitué sur plusieurs écrans </w:t>
      </w:r>
      <w:r w:rsidR="009D78F0">
        <w:rPr>
          <w:rFonts w:ascii="Arial" w:hAnsi="Arial" w:cs="Arial"/>
        </w:rPr>
        <w:t>du</w:t>
      </w:r>
      <w:r w:rsidR="00136235">
        <w:rPr>
          <w:rFonts w:ascii="Arial" w:hAnsi="Arial" w:cs="Arial"/>
        </w:rPr>
        <w:t xml:space="preserve"> </w:t>
      </w:r>
      <w:r w:rsidR="007D33A9">
        <w:rPr>
          <w:rFonts w:ascii="Arial" w:hAnsi="Arial" w:cs="Arial"/>
        </w:rPr>
        <w:t xml:space="preserve">projet NOSCO TRAINER </w:t>
      </w:r>
      <w:r w:rsidR="00EA55D8">
        <w:rPr>
          <w:rFonts w:ascii="Arial" w:hAnsi="Arial" w:cs="Arial"/>
        </w:rPr>
        <w:t xml:space="preserve">destiné aux IBODE </w:t>
      </w:r>
      <w:r w:rsidR="007D33A9">
        <w:rPr>
          <w:rFonts w:ascii="Arial" w:hAnsi="Arial" w:cs="Arial"/>
        </w:rPr>
        <w:t>(Glaser et al., 2016).</w:t>
      </w:r>
    </w:p>
    <w:p w14:paraId="59DEAB47" w14:textId="77777777" w:rsidR="00100E72" w:rsidRPr="00D87C04" w:rsidRDefault="00100E72" w:rsidP="002F1878">
      <w:pPr>
        <w:spacing w:line="360" w:lineRule="auto"/>
        <w:jc w:val="both"/>
        <w:rPr>
          <w:rFonts w:ascii="Arial" w:hAnsi="Arial" w:cs="Arial"/>
        </w:rPr>
      </w:pPr>
    </w:p>
    <w:p w14:paraId="4D8730EB" w14:textId="618B2BF9" w:rsidR="002F1878" w:rsidRPr="001363B4" w:rsidRDefault="002F1878" w:rsidP="001363B4">
      <w:pPr>
        <w:pStyle w:val="Sous-titre"/>
        <w:spacing w:line="360" w:lineRule="auto"/>
        <w:jc w:val="both"/>
        <w:rPr>
          <w:rStyle w:val="Forteaccentuation"/>
          <w:rFonts w:ascii="Arial" w:hAnsi="Arial"/>
        </w:rPr>
      </w:pPr>
      <w:r w:rsidRPr="001363B4">
        <w:rPr>
          <w:rStyle w:val="Forteaccentuation"/>
          <w:rFonts w:ascii="Arial" w:hAnsi="Arial"/>
        </w:rPr>
        <w:t>Etat de l’art</w:t>
      </w:r>
      <w:r w:rsidR="001363B4">
        <w:rPr>
          <w:rStyle w:val="Forteaccentuation"/>
          <w:rFonts w:ascii="Arial" w:hAnsi="Arial"/>
        </w:rPr>
        <w:t xml:space="preserve"> sur mesures d’acceptabilité des environnements virtuels de formation</w:t>
      </w:r>
      <w:r w:rsidR="001E77EC">
        <w:rPr>
          <w:rStyle w:val="Forteaccentuation"/>
          <w:rFonts w:ascii="Arial" w:hAnsi="Arial"/>
        </w:rPr>
        <w:t xml:space="preserve"> </w:t>
      </w:r>
      <w:r w:rsidR="00100E72">
        <w:rPr>
          <w:rStyle w:val="Forteaccentuation"/>
          <w:rFonts w:ascii="Arial" w:hAnsi="Arial"/>
        </w:rPr>
        <w:t xml:space="preserve">en santé </w:t>
      </w:r>
    </w:p>
    <w:p w14:paraId="566C7359" w14:textId="77777777" w:rsidR="002F1878" w:rsidRPr="00D87C04" w:rsidRDefault="002F1878" w:rsidP="002F1878">
      <w:pPr>
        <w:spacing w:line="360" w:lineRule="auto"/>
        <w:rPr>
          <w:rFonts w:ascii="Arial" w:hAnsi="Arial" w:cs="Arial"/>
        </w:rPr>
      </w:pPr>
    </w:p>
    <w:p w14:paraId="19920C9A" w14:textId="77777777" w:rsidR="002F1878" w:rsidRPr="00D87C04" w:rsidRDefault="002F1878" w:rsidP="002F1878">
      <w:pPr>
        <w:spacing w:line="360" w:lineRule="auto"/>
        <w:jc w:val="both"/>
        <w:rPr>
          <w:rFonts w:ascii="Arial" w:hAnsi="Arial" w:cs="Arial"/>
          <w:color w:val="FF0000"/>
        </w:rPr>
      </w:pPr>
      <w:r w:rsidRPr="00D87C04">
        <w:rPr>
          <w:rFonts w:ascii="Arial" w:hAnsi="Arial" w:cs="Arial"/>
          <w:color w:val="FF0000"/>
        </w:rPr>
        <w:t>Revue de littérature =&gt; Synthèse de l’existant : tableau détaillant les outils utilisés</w:t>
      </w:r>
    </w:p>
    <w:p w14:paraId="12FA3FAC" w14:textId="77777777" w:rsidR="002F1878" w:rsidRPr="00D87C04" w:rsidRDefault="002F1878" w:rsidP="002F1878">
      <w:pPr>
        <w:spacing w:line="360" w:lineRule="auto"/>
        <w:jc w:val="both"/>
        <w:rPr>
          <w:rFonts w:ascii="Arial" w:hAnsi="Arial" w:cs="Arial"/>
        </w:rPr>
      </w:pPr>
    </w:p>
    <w:p w14:paraId="25696727" w14:textId="77777777" w:rsidR="002F1878" w:rsidRPr="00100E72" w:rsidRDefault="002F1878" w:rsidP="00100E72">
      <w:pPr>
        <w:pStyle w:val="Sous-titre"/>
        <w:spacing w:line="360" w:lineRule="auto"/>
        <w:jc w:val="both"/>
        <w:rPr>
          <w:rStyle w:val="Forteaccentuation"/>
          <w:rFonts w:ascii="Arial" w:hAnsi="Arial"/>
        </w:rPr>
      </w:pPr>
      <w:r w:rsidRPr="00100E72">
        <w:rPr>
          <w:rStyle w:val="Forteaccentuation"/>
          <w:rFonts w:ascii="Arial" w:hAnsi="Arial"/>
        </w:rPr>
        <w:t>Proposition de contribution avec l’outil construit pour S3PM</w:t>
      </w:r>
    </w:p>
    <w:p w14:paraId="57A70973" w14:textId="77777777" w:rsidR="002F1878" w:rsidRPr="00D87C04" w:rsidRDefault="002F1878" w:rsidP="002F1878">
      <w:pPr>
        <w:spacing w:line="360" w:lineRule="auto"/>
        <w:rPr>
          <w:rFonts w:ascii="Arial" w:hAnsi="Arial" w:cs="Arial"/>
        </w:rPr>
      </w:pPr>
    </w:p>
    <w:p w14:paraId="4928D7FB" w14:textId="09F0C2E5" w:rsidR="002F1878" w:rsidRPr="00D87C04" w:rsidRDefault="002F1878" w:rsidP="002F1878">
      <w:pPr>
        <w:spacing w:line="360" w:lineRule="auto"/>
        <w:jc w:val="both"/>
        <w:rPr>
          <w:rFonts w:ascii="Arial" w:hAnsi="Arial" w:cs="Arial"/>
        </w:rPr>
      </w:pPr>
      <w:r w:rsidRPr="00D87C04">
        <w:rPr>
          <w:rFonts w:ascii="Arial" w:hAnsi="Arial" w:cs="Arial"/>
        </w:rPr>
        <w:t>Afin de mesurer l’</w:t>
      </w:r>
      <w:r w:rsidR="00AB0B49" w:rsidRPr="00D87C04">
        <w:rPr>
          <w:rFonts w:ascii="Arial" w:hAnsi="Arial" w:cs="Arial"/>
        </w:rPr>
        <w:t>acceptabilité</w:t>
      </w:r>
      <w:r w:rsidRPr="00D87C04">
        <w:rPr>
          <w:rFonts w:ascii="Arial" w:hAnsi="Arial" w:cs="Arial"/>
        </w:rPr>
        <w:t xml:space="preserve"> d’un environnement d’apprentissage virtuel dans le cadre de la formation professionnelle des IBODE, nous avons construit un outil prenant en compte plusieurs dimensions et en nous appuyant sur plusieurs modèles théoriques. </w:t>
      </w:r>
    </w:p>
    <w:p w14:paraId="3EF297B8" w14:textId="77777777" w:rsidR="002F1878" w:rsidRPr="00D36F31" w:rsidRDefault="002F1878" w:rsidP="00AB0B49">
      <w:pPr>
        <w:pStyle w:val="Titre7"/>
        <w:ind w:firstLine="708"/>
        <w:rPr>
          <w:rStyle w:val="lev"/>
          <w:iCs w:val="0"/>
        </w:rPr>
      </w:pPr>
      <w:r w:rsidRPr="00D36F31">
        <w:rPr>
          <w:rStyle w:val="lev"/>
          <w:iCs w:val="0"/>
        </w:rPr>
        <w:t>Précisions sur les modèles théoriques utilisés </w:t>
      </w:r>
    </w:p>
    <w:p w14:paraId="0C5C4E50" w14:textId="77777777" w:rsidR="00AB0B49" w:rsidRPr="00AB0B49" w:rsidRDefault="00AB0B49" w:rsidP="00AB0B49"/>
    <w:p w14:paraId="7BB33805" w14:textId="77777777" w:rsidR="002F1878" w:rsidRDefault="002F1878" w:rsidP="00AB0B49">
      <w:pPr>
        <w:pStyle w:val="Titre7"/>
        <w:ind w:left="708" w:firstLine="708"/>
        <w:rPr>
          <w:rStyle w:val="lev"/>
          <w:b w:val="0"/>
        </w:rPr>
      </w:pPr>
      <w:r w:rsidRPr="00AB0B49">
        <w:rPr>
          <w:rStyle w:val="lev"/>
          <w:b w:val="0"/>
        </w:rPr>
        <w:t>Modèles d’acceptabilité</w:t>
      </w:r>
    </w:p>
    <w:p w14:paraId="53F16AC0" w14:textId="77777777" w:rsidR="00AB0B49" w:rsidRPr="00AB0B49" w:rsidRDefault="00AB0B49" w:rsidP="00AB0B49"/>
    <w:p w14:paraId="25791147" w14:textId="77777777" w:rsidR="002F1878" w:rsidRPr="00D87C04" w:rsidRDefault="002F1878" w:rsidP="002F1878">
      <w:pPr>
        <w:spacing w:line="360" w:lineRule="auto"/>
        <w:jc w:val="both"/>
        <w:rPr>
          <w:rFonts w:ascii="Arial" w:hAnsi="Arial" w:cs="Arial"/>
        </w:rPr>
      </w:pPr>
      <w:r w:rsidRPr="00D87C04">
        <w:rPr>
          <w:rFonts w:ascii="Arial" w:hAnsi="Arial" w:cs="Arial"/>
        </w:rPr>
        <w:t xml:space="preserve">L’acceptabilité recouvre deux notions qui diffèrent selon que l’on se place avant ou après l’usage d’une technologie : l’acceptabilité proprement dite concerne les représentations des personnes avant usage, que cette technologie soit existante ou à l’état de projet, et l’acceptation, qui recouvre les impressions des utilisateurs après un plusieurs usages (Bobillier-Chaumon &amp; Dubois, 2009). Les trois grands modèles de l’acceptabilité que nous avons utilisés sont le TAM de Davis (1989), l’UTAUT de Venkatesh, Mooris, Davis &amp; Davis (2003) et le Modèle de l’Acceptabilité des Systèmes de Nielsen (1993). </w:t>
      </w:r>
    </w:p>
    <w:p w14:paraId="30989534" w14:textId="77777777" w:rsidR="002F1878" w:rsidRPr="00D87C04" w:rsidRDefault="002F1878" w:rsidP="002F1878">
      <w:pPr>
        <w:spacing w:line="360" w:lineRule="auto"/>
        <w:jc w:val="both"/>
        <w:rPr>
          <w:rFonts w:ascii="Arial" w:hAnsi="Arial" w:cs="Arial"/>
        </w:rPr>
      </w:pPr>
      <w:r w:rsidRPr="00D87C04">
        <w:rPr>
          <w:rFonts w:ascii="Arial" w:hAnsi="Arial" w:cs="Arial"/>
        </w:rPr>
        <w:t>Le Modèle de l’Acceptation des Technologies (Technology Acceptance Model ou TAM) de Davis (1989) a été développé à partir de deux grands modèles de la psychologie sociale que sont la Théorie de l’Action Raisonnée (Azjen &amp; Fishbein, 1975) et la Théorie du Comportement Planifié (Azjen, 1985). Selon le TAM, les deux variables prédictives à l’utilisation d’une technologie sont l’Utilité Perçue, ou l’idée que cette technologie améliorera les performances de l’utilisateur et la Facilité d’Usage Perçue, soit la croyance que l’utilisation de cette technologie ne demandera pas d’effort particulier :</w:t>
      </w:r>
    </w:p>
    <w:p w14:paraId="68A0BF82" w14:textId="77777777" w:rsidR="002F1878" w:rsidRPr="00D87C04" w:rsidRDefault="002F1878" w:rsidP="002F1878">
      <w:pPr>
        <w:spacing w:line="360" w:lineRule="auto"/>
        <w:jc w:val="center"/>
        <w:rPr>
          <w:rFonts w:ascii="Arial" w:hAnsi="Arial" w:cs="Arial"/>
        </w:rPr>
      </w:pPr>
      <w:r w:rsidRPr="00D87C04">
        <w:rPr>
          <w:rFonts w:ascii="Arial" w:hAnsi="Arial" w:cs="Arial"/>
          <w:noProof/>
        </w:rPr>
        <w:drawing>
          <wp:inline distT="0" distB="0" distL="0" distR="0" wp14:anchorId="1A3308F3" wp14:editId="32EB0036">
            <wp:extent cx="3747485" cy="1907963"/>
            <wp:effectExtent l="0" t="0" r="1206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51681" cy="1910099"/>
                    </a:xfrm>
                    <a:prstGeom prst="rect">
                      <a:avLst/>
                    </a:prstGeom>
                    <a:noFill/>
                    <a:ln>
                      <a:noFill/>
                    </a:ln>
                  </pic:spPr>
                </pic:pic>
              </a:graphicData>
            </a:graphic>
          </wp:inline>
        </w:drawing>
      </w:r>
    </w:p>
    <w:p w14:paraId="79DFD356" w14:textId="77777777" w:rsidR="002F1878" w:rsidRPr="00D87C04" w:rsidRDefault="002F1878" w:rsidP="002F1878">
      <w:pPr>
        <w:spacing w:line="360" w:lineRule="auto"/>
        <w:ind w:firstLine="708"/>
        <w:jc w:val="center"/>
        <w:rPr>
          <w:rFonts w:ascii="Arial" w:hAnsi="Arial" w:cs="Arial"/>
          <w:sz w:val="20"/>
          <w:szCs w:val="20"/>
        </w:rPr>
      </w:pPr>
      <w:r w:rsidRPr="00D87C04">
        <w:rPr>
          <w:rFonts w:ascii="Arial" w:hAnsi="Arial" w:cs="Arial"/>
          <w:sz w:val="20"/>
          <w:szCs w:val="20"/>
        </w:rPr>
        <w:t>(Morris &amp; Dillon, 1997)</w:t>
      </w:r>
    </w:p>
    <w:p w14:paraId="1ABB86C7" w14:textId="77777777" w:rsidR="002F1878" w:rsidRPr="00D87C04" w:rsidRDefault="002F1878" w:rsidP="002F1878">
      <w:pPr>
        <w:spacing w:line="360" w:lineRule="auto"/>
        <w:jc w:val="both"/>
        <w:rPr>
          <w:rFonts w:ascii="Arial" w:hAnsi="Arial" w:cs="Arial"/>
        </w:rPr>
      </w:pPr>
      <w:r w:rsidRPr="00D87C04">
        <w:rPr>
          <w:rFonts w:ascii="Arial" w:hAnsi="Arial" w:cs="Arial"/>
        </w:rPr>
        <w:t>Davis et ses collègues ont construit un questionnaire afin de mesurer ces deux grandes dimensions. Si le modèle de départ a été conçu dans le contexte de l’acceptabilité d’une technologie dans un cadre professionnel donné, on constate dans la littérature qu’il est extrêmement souvent utilisé pour mesurer les intentions d’usage, en particulier dans le domaine des TIC et des technologies de l’informatique (Merchant, Keeney-Kennicutt &amp; Goetz, 2015), ses qualités prédictives étant validées (King &amp; He, 2006).</w:t>
      </w:r>
    </w:p>
    <w:p w14:paraId="272E2F93" w14:textId="77777777" w:rsidR="002F1878" w:rsidRPr="00D87C04" w:rsidRDefault="002F1878" w:rsidP="002F1878">
      <w:pPr>
        <w:spacing w:line="360" w:lineRule="auto"/>
        <w:jc w:val="both"/>
        <w:rPr>
          <w:rFonts w:ascii="Arial" w:hAnsi="Arial" w:cs="Arial"/>
        </w:rPr>
      </w:pPr>
      <w:r w:rsidRPr="00D87C04">
        <w:rPr>
          <w:rFonts w:ascii="Arial" w:hAnsi="Arial" w:cs="Arial"/>
        </w:rPr>
        <w:t>Toutefois, ce modèle a été critiqué car uniquement centré sur la technologie et ne tenant pas compte des dimensions sociales qui peuvent influencer les utilisateurs comme la désirabilité sociale ou l’influence des pairs, par exemple.</w:t>
      </w:r>
    </w:p>
    <w:p w14:paraId="31E3E57B" w14:textId="77777777" w:rsidR="002F1878" w:rsidRPr="00D87C04" w:rsidRDefault="002F1878" w:rsidP="002F1878">
      <w:pPr>
        <w:spacing w:line="360" w:lineRule="auto"/>
        <w:jc w:val="both"/>
        <w:rPr>
          <w:rFonts w:ascii="Arial" w:hAnsi="Arial" w:cs="Arial"/>
        </w:rPr>
      </w:pPr>
      <w:r w:rsidRPr="00D87C04">
        <w:rPr>
          <w:rFonts w:ascii="Arial" w:hAnsi="Arial" w:cs="Arial"/>
        </w:rPr>
        <w:t xml:space="preserve">Cette dimension sociale a été prise en compte par Venkatesh et al. (2003) dans le modèle UTAUT (Unified Theory of  Acceptance and Use of Technology) qui reprend les dimensions du TAM et de 8 autres modèles, et qui précise 4 facteurs modérateurs que sont l’âge, le genre, l’expérience et le caractère volontaire de l’utilisation. </w:t>
      </w:r>
    </w:p>
    <w:p w14:paraId="0EE779AD" w14:textId="77777777" w:rsidR="002F1878" w:rsidRPr="00D87C04" w:rsidRDefault="002F1878" w:rsidP="002F1878">
      <w:pPr>
        <w:spacing w:line="360" w:lineRule="auto"/>
        <w:jc w:val="center"/>
        <w:rPr>
          <w:rFonts w:ascii="Arial" w:hAnsi="Arial" w:cs="Arial"/>
        </w:rPr>
      </w:pPr>
      <w:r w:rsidRPr="00D87C04">
        <w:rPr>
          <w:rFonts w:ascii="Arial" w:hAnsi="Arial" w:cs="Arial"/>
          <w:noProof/>
        </w:rPr>
        <w:drawing>
          <wp:inline distT="0" distB="0" distL="0" distR="0" wp14:anchorId="7C73D85A" wp14:editId="033FF281">
            <wp:extent cx="3599298" cy="2274147"/>
            <wp:effectExtent l="127000" t="127000" r="134620" b="164465"/>
            <wp:docPr id="8" name="Espace réservé pour une image  7" descr="UTAUT.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Espace réservé pour une image  7" descr="UTAUT.png"/>
                    <pic:cNvPicPr>
                      <a:picLocks noGrp="1" noChangeAspect="1"/>
                    </pic:cNvPicPr>
                  </pic:nvPicPr>
                  <pic:blipFill rotWithShape="1">
                    <a:blip r:embed="rId14">
                      <a:extLst>
                        <a:ext uri="{28A0092B-C50C-407E-A947-70E740481C1C}">
                          <a14:useLocalDpi xmlns:a14="http://schemas.microsoft.com/office/drawing/2010/main" val="0"/>
                        </a:ext>
                      </a:extLst>
                    </a:blip>
                    <a:srcRect t="-2342" b="-2342"/>
                    <a:stretch/>
                  </pic:blipFill>
                  <pic:spPr>
                    <a:xfrm>
                      <a:off x="0" y="0"/>
                      <a:ext cx="3599872" cy="2274510"/>
                    </a:xfrm>
                    <a:prstGeom prst="rect">
                      <a:avLst/>
                    </a:prstGeom>
                    <a:solidFill>
                      <a:schemeClr val="bg2"/>
                    </a:solidFill>
                    <a:ln w="76200">
                      <a:solidFill>
                        <a:srgbClr val="FFFFFF"/>
                      </a:solidFill>
                      <a:miter lim="800000"/>
                    </a:ln>
                    <a:effectLst>
                      <a:outerShdw blurRad="50800" dist="12700" dir="5400000" algn="t" rotWithShape="0">
                        <a:prstClr val="black">
                          <a:alpha val="59000"/>
                        </a:prstClr>
                      </a:outerShdw>
                    </a:effectLst>
                  </pic:spPr>
                </pic:pic>
              </a:graphicData>
            </a:graphic>
          </wp:inline>
        </w:drawing>
      </w:r>
    </w:p>
    <w:p w14:paraId="61339B17" w14:textId="77777777" w:rsidR="002F1878" w:rsidRPr="00D87C04" w:rsidRDefault="002F1878" w:rsidP="002F1878">
      <w:pPr>
        <w:spacing w:line="360" w:lineRule="auto"/>
        <w:jc w:val="center"/>
        <w:rPr>
          <w:rFonts w:ascii="Arial" w:hAnsi="Arial" w:cs="Arial"/>
          <w:sz w:val="20"/>
          <w:szCs w:val="20"/>
        </w:rPr>
      </w:pPr>
      <w:r w:rsidRPr="00D87C04">
        <w:rPr>
          <w:rFonts w:ascii="Arial" w:hAnsi="Arial" w:cs="Arial"/>
          <w:sz w:val="20"/>
          <w:szCs w:val="20"/>
        </w:rPr>
        <w:t>(Venkatesh et al., 2003)</w:t>
      </w:r>
    </w:p>
    <w:p w14:paraId="13D1B8DE" w14:textId="77777777" w:rsidR="002F1878" w:rsidRPr="00D87C04" w:rsidRDefault="002F1878" w:rsidP="002F1878">
      <w:pPr>
        <w:spacing w:line="360" w:lineRule="auto"/>
        <w:jc w:val="both"/>
        <w:rPr>
          <w:rFonts w:ascii="Arial" w:hAnsi="Arial" w:cs="Arial"/>
        </w:rPr>
      </w:pPr>
      <w:r w:rsidRPr="00D87C04">
        <w:rPr>
          <w:rFonts w:ascii="Arial" w:hAnsi="Arial" w:cs="Arial"/>
        </w:rPr>
        <w:t xml:space="preserve">Ce modèle sera enrichi, communément appelé UTAUT2, avec les dimensions de motivation hédonique (fun ou plaisir ressenti), de valeur (rapport coût bénéfice) et des habitudes (comportements antérieurs pouvant inclure l’addiction en tant qu’automatisation perçue du comportement) et accompagné d’un questionnaire afin de mesurer chacune de ces dimensions (Venkatesh, Thong &amp; Xu, 2012). </w:t>
      </w:r>
    </w:p>
    <w:p w14:paraId="6FADEB9F" w14:textId="77777777" w:rsidR="002F1878" w:rsidRPr="00D87C04" w:rsidRDefault="002F1878" w:rsidP="002F1878">
      <w:pPr>
        <w:spacing w:line="360" w:lineRule="auto"/>
        <w:jc w:val="center"/>
        <w:rPr>
          <w:rFonts w:ascii="Arial" w:hAnsi="Arial" w:cs="Arial"/>
        </w:rPr>
      </w:pPr>
      <w:r w:rsidRPr="00D87C04">
        <w:rPr>
          <w:rFonts w:ascii="Arial" w:hAnsi="Arial" w:cs="Arial"/>
          <w:noProof/>
        </w:rPr>
        <w:drawing>
          <wp:inline distT="0" distB="0" distL="0" distR="0" wp14:anchorId="4746F171" wp14:editId="07A946D6">
            <wp:extent cx="3787262" cy="2718647"/>
            <wp:effectExtent l="127000" t="127000" r="124460" b="151765"/>
            <wp:docPr id="7" name="Espace réservé pour une 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space réservé pour une image  7"/>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787553" cy="2718856"/>
                    </a:xfrm>
                    <a:prstGeom prst="rect">
                      <a:avLst/>
                    </a:prstGeom>
                    <a:solidFill>
                      <a:schemeClr val="bg2"/>
                    </a:solidFill>
                    <a:ln w="76200">
                      <a:solidFill>
                        <a:srgbClr val="FFFFFF"/>
                      </a:solidFill>
                      <a:miter lim="800000"/>
                    </a:ln>
                    <a:effectLst>
                      <a:outerShdw blurRad="50800" dist="12700" dir="5400000" algn="t" rotWithShape="0">
                        <a:prstClr val="black">
                          <a:alpha val="59000"/>
                        </a:prstClr>
                      </a:outerShdw>
                    </a:effectLst>
                  </pic:spPr>
                </pic:pic>
              </a:graphicData>
            </a:graphic>
          </wp:inline>
        </w:drawing>
      </w:r>
    </w:p>
    <w:p w14:paraId="7E351DD5" w14:textId="77777777" w:rsidR="002F1878" w:rsidRPr="00D87C04" w:rsidRDefault="002F1878" w:rsidP="002F1878">
      <w:pPr>
        <w:spacing w:line="360" w:lineRule="auto"/>
        <w:jc w:val="center"/>
        <w:rPr>
          <w:rFonts w:ascii="Arial" w:hAnsi="Arial" w:cs="Arial"/>
          <w:sz w:val="20"/>
          <w:szCs w:val="20"/>
        </w:rPr>
      </w:pPr>
      <w:r w:rsidRPr="00D87C04">
        <w:rPr>
          <w:rFonts w:ascii="Arial" w:hAnsi="Arial" w:cs="Arial"/>
          <w:sz w:val="20"/>
          <w:szCs w:val="20"/>
        </w:rPr>
        <w:t>(Venkatesh et al., 2012).</w:t>
      </w:r>
    </w:p>
    <w:p w14:paraId="56C663F2" w14:textId="77777777" w:rsidR="002F1878" w:rsidRPr="00D87C04" w:rsidRDefault="002F1878" w:rsidP="002F1878">
      <w:pPr>
        <w:spacing w:line="360" w:lineRule="auto"/>
        <w:jc w:val="both"/>
        <w:rPr>
          <w:rFonts w:ascii="Arial" w:hAnsi="Arial" w:cs="Arial"/>
        </w:rPr>
      </w:pPr>
      <w:r w:rsidRPr="00D87C04">
        <w:rPr>
          <w:rFonts w:ascii="Arial" w:hAnsi="Arial" w:cs="Arial"/>
        </w:rPr>
        <w:t xml:space="preserve">Il est souvent fait référence à ce modèle et à ce questionnaire dans le contexte des TIC, systèmes informatiques génériques et logiciels professionnels Toutefois, le questionnaire est long et la pertinence de ses items varie selon la technologie considérée. Dans la pratique, on constate souvent une utilisation partielle de ce questionnaire, complétée d’items mesurant d’autres variables en référence à d’autres modèles théoriques (Williams, Rana, Dwivedi &amp; Lal, 2011). </w:t>
      </w:r>
    </w:p>
    <w:p w14:paraId="13F52697" w14:textId="77777777" w:rsidR="002F1878" w:rsidRPr="00D87C04" w:rsidRDefault="002F1878" w:rsidP="002F1878">
      <w:pPr>
        <w:spacing w:line="360" w:lineRule="auto"/>
        <w:jc w:val="both"/>
        <w:rPr>
          <w:rFonts w:ascii="Arial" w:hAnsi="Arial" w:cs="Arial"/>
        </w:rPr>
      </w:pPr>
      <w:r w:rsidRPr="00D87C04">
        <w:rPr>
          <w:rFonts w:ascii="Arial" w:hAnsi="Arial" w:cs="Arial"/>
        </w:rPr>
        <w:t>Le Modèle de l’Acceptabilité des Systèmes de Nielsen (1993), quant à lui, ne repose pas sur une validité scientifique établie mais il précise trois notions centrales de l’utilisabilité d’un système : l’efficacité, l’efficience et la satisfaction. Selon ce modèle, l’utilisabilité  est un facteur prédictif de l’acceptabilité. La norme ISO 9241-11 (1998) la définit comme le « degré selon lequel un produit peut être utilisé, par des utilisateurs identifiés, pour atteindre des buts définis avec efficacité, efficience et satisfaction, dans un contexte d’utilisation spécifié. »</w:t>
      </w:r>
    </w:p>
    <w:p w14:paraId="3809C763" w14:textId="3EA853BA" w:rsidR="002F1878" w:rsidRPr="00D87C04" w:rsidRDefault="002F1878" w:rsidP="002F1878">
      <w:pPr>
        <w:spacing w:line="360" w:lineRule="auto"/>
        <w:jc w:val="both"/>
        <w:rPr>
          <w:rFonts w:ascii="Arial" w:hAnsi="Arial" w:cs="Arial"/>
        </w:rPr>
      </w:pPr>
      <w:r w:rsidRPr="00D87C04">
        <w:rPr>
          <w:rFonts w:ascii="Arial" w:hAnsi="Arial" w:cs="Arial"/>
        </w:rPr>
        <w:t>Cette définition qui insiste sur le caractère situé de l’acceptabilité d’une technologie, variant selon le type d’utilisateur et les buts qu’il s’est fixé fait écho aux critiques précédemment émises concernant les questionnaires de mesure du TAM et de l’UTAUT. En effet, selon la technologie dont on veut mesurer l’acceptabilité, selon les utilisateurs considérés et selon le contexte d’utilisation, les items des ces questionnaires peuvent se révéler non pertinent</w:t>
      </w:r>
      <w:r w:rsidR="000872DE">
        <w:rPr>
          <w:rFonts w:ascii="Arial" w:hAnsi="Arial" w:cs="Arial"/>
        </w:rPr>
        <w:t>s</w:t>
      </w:r>
      <w:r w:rsidRPr="00D87C04">
        <w:rPr>
          <w:rFonts w:ascii="Arial" w:hAnsi="Arial" w:cs="Arial"/>
        </w:rPr>
        <w:t xml:space="preserve"> ou non correctement formulés. On constate ainsi que dans de nombreuses études utilisant ces mesures, les auteurs sont passés par une étape de reformulation et d’adaptation de ces items (Merchant et al, 2015 ; </w:t>
      </w:r>
      <w:r w:rsidRPr="00D87C04">
        <w:rPr>
          <w:rFonts w:ascii="Arial" w:hAnsi="Arial" w:cs="Arial"/>
          <w:color w:val="FF0000"/>
        </w:rPr>
        <w:t>trouver autres réf.</w:t>
      </w:r>
      <w:r w:rsidRPr="00D87C04">
        <w:rPr>
          <w:rFonts w:ascii="Arial" w:hAnsi="Arial" w:cs="Arial"/>
        </w:rPr>
        <w:t xml:space="preserve">). </w:t>
      </w:r>
    </w:p>
    <w:p w14:paraId="6A32FBA0" w14:textId="77777777" w:rsidR="002F1878" w:rsidRPr="00A86351" w:rsidRDefault="002F1878" w:rsidP="00AB0B49">
      <w:pPr>
        <w:pStyle w:val="Titre7"/>
        <w:ind w:left="708" w:firstLine="708"/>
        <w:rPr>
          <w:rStyle w:val="lev"/>
          <w:b w:val="0"/>
        </w:rPr>
      </w:pPr>
      <w:r w:rsidRPr="00A86351">
        <w:rPr>
          <w:rStyle w:val="lev"/>
          <w:b w:val="0"/>
        </w:rPr>
        <w:t xml:space="preserve">Autres </w:t>
      </w:r>
      <w:r w:rsidRPr="00A86351">
        <w:rPr>
          <w:rStyle w:val="lev"/>
          <w:b w:val="0"/>
          <w:iCs w:val="0"/>
        </w:rPr>
        <w:t>concepts</w:t>
      </w:r>
      <w:r w:rsidRPr="00A86351">
        <w:rPr>
          <w:rStyle w:val="lev"/>
          <w:b w:val="0"/>
        </w:rPr>
        <w:t xml:space="preserve"> utilisés</w:t>
      </w:r>
    </w:p>
    <w:p w14:paraId="55AFF9F9" w14:textId="77777777" w:rsidR="00AB0B49" w:rsidRPr="00AB0B49" w:rsidRDefault="00AB0B49" w:rsidP="00AB0B49"/>
    <w:p w14:paraId="40EC2116" w14:textId="77777777" w:rsidR="002F1878" w:rsidRPr="00D87C04" w:rsidRDefault="002F1878" w:rsidP="002F1878">
      <w:pPr>
        <w:spacing w:line="360" w:lineRule="auto"/>
        <w:jc w:val="both"/>
        <w:rPr>
          <w:rFonts w:ascii="Arial" w:hAnsi="Arial" w:cs="Arial"/>
        </w:rPr>
      </w:pPr>
      <w:r w:rsidRPr="00D87C04">
        <w:rPr>
          <w:rFonts w:ascii="Arial" w:hAnsi="Arial" w:cs="Arial"/>
        </w:rPr>
        <w:t>A côté de ces modèles de référence de l’acceptabilité des technologies, il nous a semblé intéressant de prendre en compte certaines notions complémentaires. En effet, le contexte de la réalité virtuelle ajoute un certain nombre de variables spécifiques susceptibles d’influer sur l’acceptabilité de l’environnement que nous voulons mesurer.</w:t>
      </w:r>
    </w:p>
    <w:p w14:paraId="3DBE1B6A" w14:textId="364CCCF5" w:rsidR="002F1878" w:rsidRDefault="002F1878" w:rsidP="00A86351">
      <w:pPr>
        <w:pStyle w:val="Titre5"/>
        <w:numPr>
          <w:ilvl w:val="0"/>
          <w:numId w:val="2"/>
        </w:numPr>
        <w:spacing w:line="360" w:lineRule="auto"/>
        <w:rPr>
          <w:rStyle w:val="Forteaccentuation"/>
          <w:rFonts w:ascii="Arial" w:hAnsi="Arial" w:cs="Arial"/>
          <w:b w:val="0"/>
          <w:i w:val="0"/>
          <w:color w:val="auto"/>
        </w:rPr>
      </w:pPr>
      <w:r w:rsidRPr="00A86351">
        <w:rPr>
          <w:rStyle w:val="Forteaccentuation"/>
          <w:rFonts w:ascii="Arial" w:hAnsi="Arial" w:cs="Arial"/>
          <w:b w:val="0"/>
          <w:i w:val="0"/>
          <w:color w:val="auto"/>
        </w:rPr>
        <w:t>Concept de personnal innovativeness</w:t>
      </w:r>
    </w:p>
    <w:p w14:paraId="412E83DB" w14:textId="77777777" w:rsidR="002F1878" w:rsidRPr="00D87C04" w:rsidRDefault="002F1878" w:rsidP="002F1878">
      <w:pPr>
        <w:spacing w:line="360" w:lineRule="auto"/>
        <w:jc w:val="both"/>
        <w:rPr>
          <w:rFonts w:ascii="Arial" w:hAnsi="Arial" w:cs="Arial"/>
        </w:rPr>
      </w:pPr>
      <w:r w:rsidRPr="00D87C04">
        <w:rPr>
          <w:rFonts w:ascii="Arial" w:hAnsi="Arial" w:cs="Arial"/>
        </w:rPr>
        <w:t xml:space="preserve">Tout d’abord, le concept de personnal innovativeness (Agarwal &amp; Prasad, 1998) que l’on peut définir comme un intérêt ou une ouverture a priori à l’innovation. Dans le contexte des TIC, les auteurs définissent ce construit  comme la volonté d’un individu d’essayer toutes les nouvelles technologies de l’information. Cette dimension a un effet positif sur l’absorption cognitive, qui a elle-même un effet positif sur l’utilité perçue et la facilité d’usage perçue d’une technologie (Agarwal &amp; Karahann, 2000). Ainsi, dans leur étude réalisée en 2012 pour prédire l’intention d’usage d’un simulateur utilisant la réalité virtuelle par des étudiants infirmiers, Fagan, Kilmon &amp; Pandey (2012) ont montré que cette variable, assimilable à un trait de personnalité, pouvait être un facteur modérateur de l’utilité perçue, de la facilité d’usage perçue ainsi que de l’intention d’usage de cette technologie. </w:t>
      </w:r>
    </w:p>
    <w:p w14:paraId="308533F0" w14:textId="77777777" w:rsidR="002F1878" w:rsidRPr="00A86351" w:rsidRDefault="002F1878" w:rsidP="00A86351">
      <w:pPr>
        <w:pStyle w:val="Titre5"/>
        <w:numPr>
          <w:ilvl w:val="0"/>
          <w:numId w:val="2"/>
        </w:numPr>
        <w:spacing w:line="360" w:lineRule="auto"/>
        <w:rPr>
          <w:rStyle w:val="Forteaccentuation"/>
          <w:rFonts w:ascii="Arial" w:hAnsi="Arial" w:cs="Arial"/>
          <w:b w:val="0"/>
          <w:i w:val="0"/>
          <w:color w:val="auto"/>
        </w:rPr>
      </w:pPr>
      <w:r w:rsidRPr="00A86351">
        <w:rPr>
          <w:rStyle w:val="Forteaccentuation"/>
          <w:rFonts w:ascii="Arial" w:hAnsi="Arial" w:cs="Arial"/>
          <w:b w:val="0"/>
          <w:i w:val="0"/>
          <w:color w:val="auto"/>
        </w:rPr>
        <w:t>Charge mentale</w:t>
      </w:r>
    </w:p>
    <w:p w14:paraId="01264DB1" w14:textId="77777777" w:rsidR="002F1878" w:rsidRPr="00BD16A7" w:rsidRDefault="002F1878" w:rsidP="002F1878">
      <w:pPr>
        <w:spacing w:line="360" w:lineRule="auto"/>
        <w:rPr>
          <w:rFonts w:ascii="Arial" w:hAnsi="Arial" w:cs="Arial"/>
        </w:rPr>
      </w:pPr>
      <w:r w:rsidRPr="00BD16A7">
        <w:rPr>
          <w:rFonts w:ascii="Arial" w:hAnsi="Arial" w:cs="Arial"/>
        </w:rPr>
        <w:t>NASA TLX (Hart &amp; Staveland, 1988)</w:t>
      </w:r>
      <w:r>
        <w:rPr>
          <w:rFonts w:ascii="Arial" w:hAnsi="Arial" w:cs="Arial"/>
        </w:rPr>
        <w:t xml:space="preserve"> : mesure de l’exigence mentale, physique, de la pression temporelle, de la performance, de l’effort de la frustration. </w:t>
      </w:r>
      <w:r w:rsidRPr="000C2CF6">
        <w:rPr>
          <w:rFonts w:ascii="Arial" w:hAnsi="Arial" w:cs="Arial"/>
          <w:color w:val="FF0000"/>
        </w:rPr>
        <w:t xml:space="preserve">Préciser pourquoi cet outil. </w:t>
      </w:r>
      <w:r>
        <w:rPr>
          <w:rFonts w:ascii="Arial" w:hAnsi="Arial" w:cs="Arial"/>
          <w:color w:val="FF0000"/>
        </w:rPr>
        <w:t>Cf. Mohamed, Raman, McLaughlin, Rostom &amp; Codorre (2014) et Dagonneau ?</w:t>
      </w:r>
    </w:p>
    <w:p w14:paraId="357F2810" w14:textId="77777777" w:rsidR="002F1878" w:rsidRPr="00A86351" w:rsidRDefault="002F1878" w:rsidP="00A86351">
      <w:pPr>
        <w:pStyle w:val="Titre5"/>
        <w:numPr>
          <w:ilvl w:val="0"/>
          <w:numId w:val="2"/>
        </w:numPr>
        <w:spacing w:line="360" w:lineRule="auto"/>
        <w:rPr>
          <w:rStyle w:val="Forteaccentuation"/>
          <w:color w:val="auto"/>
        </w:rPr>
      </w:pPr>
      <w:r w:rsidRPr="00A86351">
        <w:rPr>
          <w:rStyle w:val="Forteaccentuation"/>
          <w:rFonts w:ascii="Arial" w:hAnsi="Arial" w:cs="Arial"/>
          <w:b w:val="0"/>
          <w:i w:val="0"/>
          <w:color w:val="auto"/>
        </w:rPr>
        <w:t>Concept de présence</w:t>
      </w:r>
    </w:p>
    <w:p w14:paraId="6A30C075" w14:textId="77777777" w:rsidR="002F1878" w:rsidRPr="00D87C04" w:rsidRDefault="002F1878" w:rsidP="002F1878">
      <w:pPr>
        <w:spacing w:line="360" w:lineRule="auto"/>
        <w:jc w:val="both"/>
        <w:rPr>
          <w:rFonts w:ascii="Arial" w:hAnsi="Arial" w:cs="Arial"/>
        </w:rPr>
      </w:pPr>
      <w:r w:rsidRPr="00D87C04">
        <w:rPr>
          <w:rFonts w:ascii="Arial" w:hAnsi="Arial" w:cs="Arial"/>
        </w:rPr>
        <w:t xml:space="preserve">Selon Agarwal et Karahanna (2000), l’absorption cognitive diminue la charge mentale cognitive. Dans le cas d’un environnement en réalité virtuelle, cette notion ne nous semble pas apropriée puisque la personne est plongée au sein d’un environnement. Dans ce contexte, il nous semble plus pertinent de nous intéresser au sentiment de présence dans l’environnement virtuel. De plus, ce sentiment de présence apparait fortement corrélé avec l’utilisabilité dans le cadre d’une expérience utilisateur en réalité virtuelle (Brade, Lorenz, Busch, Hammer, Tscheligi &amp; Klimant, 2017). Or, l’utilisabilité est elle-même un facteur prédicteur de l’acceptabilité selon le modèle de Nielsen (1993). </w:t>
      </w:r>
    </w:p>
    <w:p w14:paraId="6B543B38" w14:textId="76FDF9ED" w:rsidR="002F1878" w:rsidRDefault="002F1878" w:rsidP="002F1878">
      <w:pPr>
        <w:spacing w:line="360" w:lineRule="auto"/>
        <w:jc w:val="both"/>
        <w:rPr>
          <w:rFonts w:ascii="Arial" w:hAnsi="Arial" w:cs="Arial"/>
        </w:rPr>
      </w:pPr>
      <w:r w:rsidRPr="00D87C04">
        <w:rPr>
          <w:rFonts w:ascii="Arial" w:hAnsi="Arial" w:cs="Arial"/>
        </w:rPr>
        <w:t xml:space="preserve">Le sentiment de présence résulte de la capacité du cerveau à intégrer des perceptions artificielles dans une représentation cohérente. Pour Slater, la présence est la réponse d’un individu face au niveau d’immersion permis par le système. Cette immersion </w:t>
      </w:r>
      <w:r w:rsidR="00A069EC">
        <w:rPr>
          <w:rFonts w:ascii="Arial" w:hAnsi="Arial" w:cs="Arial"/>
        </w:rPr>
        <w:t>est</w:t>
      </w:r>
      <w:r w:rsidRPr="00D87C04">
        <w:rPr>
          <w:rFonts w:ascii="Arial" w:hAnsi="Arial" w:cs="Arial"/>
        </w:rPr>
        <w:t xml:space="preserve"> elle-même définie comme la capacité du système à induire une expérience de déplacement dans un environnement virtuel (Slater, 2003 dans Herbelin, Salomon, Serino &amp; Blanke, 2016). Le sentiment de présence dépend également de l’expérience subjective d’être l’auteur de ses propres actions et du sentiment d’être ce corps qui permet la représentation des conséquences sensorielles d’une action planifiée, soulignant l’importance de la qualité des feedbacks dans l’environnement virtuel (Herbelin et al., 2016). </w:t>
      </w:r>
    </w:p>
    <w:p w14:paraId="69347AE0" w14:textId="5F44B5A9" w:rsidR="007C0421" w:rsidRPr="00D87C04" w:rsidRDefault="007C0421" w:rsidP="002F1878">
      <w:pPr>
        <w:spacing w:line="360" w:lineRule="auto"/>
        <w:jc w:val="both"/>
        <w:rPr>
          <w:rFonts w:ascii="Arial" w:hAnsi="Arial" w:cs="Arial"/>
        </w:rPr>
      </w:pPr>
      <w:r w:rsidRPr="00F101BF">
        <w:rPr>
          <w:rFonts w:ascii="Arial" w:hAnsi="Arial" w:cs="Arial"/>
        </w:rPr>
        <w:t>Immersion possible si représentation fidèle et si in</w:t>
      </w:r>
      <w:r>
        <w:rPr>
          <w:rFonts w:ascii="Arial" w:hAnsi="Arial" w:cs="Arial"/>
        </w:rPr>
        <w:t>teractions de l’apprenant laisse</w:t>
      </w:r>
      <w:r w:rsidRPr="00F101BF">
        <w:rPr>
          <w:rFonts w:ascii="Arial" w:hAnsi="Arial" w:cs="Arial"/>
        </w:rPr>
        <w:t>nt émerger sentiments d’identité, de présence et de co-présence en RV (Dalgano et Lee, 2010).</w:t>
      </w:r>
    </w:p>
    <w:p w14:paraId="1337CFD2" w14:textId="35894546" w:rsidR="002F1878" w:rsidRPr="00696168" w:rsidRDefault="002F1878" w:rsidP="002F1878">
      <w:pPr>
        <w:pStyle w:val="Titre5"/>
        <w:numPr>
          <w:ilvl w:val="0"/>
          <w:numId w:val="2"/>
        </w:numPr>
        <w:spacing w:line="360" w:lineRule="auto"/>
        <w:rPr>
          <w:rFonts w:ascii="Arial" w:hAnsi="Arial" w:cs="Arial"/>
          <w:bCs/>
          <w:iCs/>
          <w:color w:val="auto"/>
        </w:rPr>
      </w:pPr>
      <w:r w:rsidRPr="00A86351">
        <w:rPr>
          <w:rStyle w:val="Forteaccentuation"/>
          <w:rFonts w:ascii="Arial" w:hAnsi="Arial" w:cs="Arial"/>
          <w:b w:val="0"/>
          <w:i w:val="0"/>
          <w:color w:val="auto"/>
        </w:rPr>
        <w:t>Concept de mal du simulateur</w:t>
      </w:r>
    </w:p>
    <w:p w14:paraId="5F2C6A61" w14:textId="6E335828" w:rsidR="002F1878" w:rsidRDefault="00696168" w:rsidP="002F1878">
      <w:pPr>
        <w:spacing w:line="360" w:lineRule="auto"/>
        <w:rPr>
          <w:ins w:id="113" w:author="estelle michinov" w:date="2017-03-03T11:12:00Z"/>
          <w:rFonts w:ascii="Arial" w:hAnsi="Arial" w:cs="Arial"/>
          <w:color w:val="FF0000"/>
        </w:rPr>
      </w:pPr>
      <w:r w:rsidRPr="00696168">
        <w:rPr>
          <w:rFonts w:ascii="Arial" w:hAnsi="Arial" w:cs="Arial"/>
          <w:color w:val="FF0000"/>
        </w:rPr>
        <w:t>A détailler</w:t>
      </w:r>
      <w:r>
        <w:rPr>
          <w:rFonts w:ascii="Arial" w:hAnsi="Arial" w:cs="Arial"/>
          <w:color w:val="FF0000"/>
        </w:rPr>
        <w:t>, lien avec sentiment de présence et avec acceptabilité</w:t>
      </w:r>
    </w:p>
    <w:p w14:paraId="28C8768F" w14:textId="77777777" w:rsidR="00A734B8" w:rsidRDefault="00A734B8" w:rsidP="002F1878">
      <w:pPr>
        <w:spacing w:line="360" w:lineRule="auto"/>
        <w:rPr>
          <w:ins w:id="114" w:author="estelle michinov" w:date="2017-03-03T11:12:00Z"/>
          <w:rFonts w:ascii="Arial" w:hAnsi="Arial" w:cs="Arial"/>
          <w:color w:val="FF0000"/>
        </w:rPr>
      </w:pPr>
    </w:p>
    <w:p w14:paraId="2D791501" w14:textId="5DE26A6F" w:rsidR="00A734B8" w:rsidRDefault="00A734B8" w:rsidP="002F1878">
      <w:pPr>
        <w:spacing w:line="360" w:lineRule="auto"/>
        <w:rPr>
          <w:ins w:id="115" w:author="estelle michinov" w:date="2017-03-03T11:13:00Z"/>
          <w:rFonts w:ascii="Arial" w:hAnsi="Arial" w:cs="Arial"/>
          <w:color w:val="FF0000"/>
        </w:rPr>
      </w:pPr>
      <w:ins w:id="116" w:author="estelle michinov" w:date="2017-03-03T11:12:00Z">
        <w:r w:rsidRPr="00A734B8">
          <w:rPr>
            <w:rFonts w:ascii="Arial" w:hAnsi="Arial" w:cs="Arial"/>
            <w:color w:val="FF0000"/>
            <w:highlight w:val="cyan"/>
            <w:rPrChange w:id="117" w:author="estelle michinov" w:date="2017-03-03T11:13:00Z">
              <w:rPr>
                <w:rFonts w:ascii="Arial" w:hAnsi="Arial" w:cs="Arial"/>
                <w:color w:val="FF0000"/>
              </w:rPr>
            </w:rPrChange>
          </w:rPr>
          <w:t>(je te passerai l</w:t>
        </w:r>
      </w:ins>
      <w:ins w:id="118" w:author="estelle michinov" w:date="2017-03-03T11:13:00Z">
        <w:r w:rsidRPr="00A734B8">
          <w:rPr>
            <w:rFonts w:ascii="Arial" w:hAnsi="Arial" w:cs="Arial"/>
            <w:color w:val="FF0000"/>
            <w:highlight w:val="cyan"/>
            <w:rPrChange w:id="119" w:author="estelle michinov" w:date="2017-03-03T11:13:00Z">
              <w:rPr>
                <w:rFonts w:ascii="Arial" w:hAnsi="Arial" w:cs="Arial"/>
                <w:color w:val="FF0000"/>
              </w:rPr>
            </w:rPrChange>
          </w:rPr>
          <w:t xml:space="preserve">’HDR </w:t>
        </w:r>
      </w:ins>
      <w:ins w:id="120" w:author="estelle michinov" w:date="2017-03-03T11:12:00Z">
        <w:r w:rsidRPr="00A734B8">
          <w:rPr>
            <w:rFonts w:ascii="Arial" w:hAnsi="Arial" w:cs="Arial"/>
            <w:color w:val="FF0000"/>
            <w:highlight w:val="cyan"/>
            <w:rPrChange w:id="121" w:author="estelle michinov" w:date="2017-03-03T11:13:00Z">
              <w:rPr>
                <w:rFonts w:ascii="Arial" w:hAnsi="Arial" w:cs="Arial"/>
                <w:color w:val="FF0000"/>
              </w:rPr>
            </w:rPrChange>
          </w:rPr>
          <w:t>d</w:t>
        </w:r>
      </w:ins>
      <w:ins w:id="122" w:author="estelle michinov" w:date="2017-03-03T11:13:00Z">
        <w:r w:rsidRPr="00A734B8">
          <w:rPr>
            <w:rFonts w:ascii="Arial" w:hAnsi="Arial" w:cs="Arial"/>
            <w:color w:val="FF0000"/>
            <w:highlight w:val="cyan"/>
            <w:rPrChange w:id="123" w:author="estelle michinov" w:date="2017-03-03T11:13:00Z">
              <w:rPr>
                <w:rFonts w:ascii="Arial" w:hAnsi="Arial" w:cs="Arial"/>
                <w:color w:val="FF0000"/>
              </w:rPr>
            </w:rPrChange>
          </w:rPr>
          <w:t>’Isabelle Milleville où tu trouves une synthèse de ces différents outils et leurs intérêts !)</w:t>
        </w:r>
      </w:ins>
    </w:p>
    <w:p w14:paraId="521A0235" w14:textId="77777777" w:rsidR="00A734B8" w:rsidRPr="00696168" w:rsidRDefault="00A734B8" w:rsidP="002F1878">
      <w:pPr>
        <w:spacing w:line="360" w:lineRule="auto"/>
        <w:rPr>
          <w:rFonts w:ascii="Arial" w:hAnsi="Arial" w:cs="Arial"/>
          <w:color w:val="FF0000"/>
        </w:rPr>
      </w:pPr>
    </w:p>
    <w:p w14:paraId="45F9E2D4" w14:textId="77777777" w:rsidR="002F1878" w:rsidRPr="00A86351" w:rsidRDefault="002F1878" w:rsidP="00A86351">
      <w:pPr>
        <w:pStyle w:val="Titre7"/>
        <w:ind w:firstLine="708"/>
        <w:rPr>
          <w:rStyle w:val="lev"/>
          <w:b w:val="0"/>
          <w:bCs w:val="0"/>
        </w:rPr>
      </w:pPr>
      <w:r w:rsidRPr="00A86351">
        <w:rPr>
          <w:rStyle w:val="lev"/>
        </w:rPr>
        <w:t>Mesures et métriques proposées pour l’acceptabilité de S3PM</w:t>
      </w:r>
    </w:p>
    <w:p w14:paraId="1E7FC5D2" w14:textId="77777777" w:rsidR="002F1878" w:rsidRPr="00D87C04" w:rsidRDefault="002F1878" w:rsidP="002F1878">
      <w:pPr>
        <w:spacing w:line="360" w:lineRule="auto"/>
        <w:jc w:val="both"/>
        <w:rPr>
          <w:rFonts w:ascii="Arial" w:hAnsi="Arial" w:cs="Arial"/>
        </w:rPr>
      </w:pPr>
    </w:p>
    <w:p w14:paraId="26D4C4DC" w14:textId="015C60A5" w:rsidR="002F1878" w:rsidRPr="00D87C04" w:rsidRDefault="002F1878" w:rsidP="002F1878">
      <w:pPr>
        <w:pStyle w:val="Sous-titre"/>
        <w:spacing w:line="360" w:lineRule="auto"/>
        <w:jc w:val="both"/>
        <w:rPr>
          <w:rFonts w:ascii="Arial" w:eastAsiaTheme="minorEastAsia" w:hAnsi="Arial" w:cs="Arial"/>
          <w:i w:val="0"/>
          <w:iCs w:val="0"/>
          <w:color w:val="auto"/>
          <w:spacing w:val="0"/>
        </w:rPr>
      </w:pPr>
      <w:r w:rsidRPr="00D87C04">
        <w:rPr>
          <w:rFonts w:ascii="Arial" w:eastAsiaTheme="minorEastAsia" w:hAnsi="Arial" w:cs="Arial"/>
          <w:i w:val="0"/>
          <w:iCs w:val="0"/>
          <w:color w:val="auto"/>
          <w:spacing w:val="0"/>
        </w:rPr>
        <w:t>Nous avons choisi de procé</w:t>
      </w:r>
      <w:r w:rsidR="00F61575">
        <w:rPr>
          <w:rFonts w:ascii="Arial" w:eastAsiaTheme="minorEastAsia" w:hAnsi="Arial" w:cs="Arial"/>
          <w:i w:val="0"/>
          <w:iCs w:val="0"/>
          <w:color w:val="auto"/>
          <w:spacing w:val="0"/>
        </w:rPr>
        <w:t>der à de</w:t>
      </w:r>
      <w:r w:rsidR="00C95783">
        <w:rPr>
          <w:rFonts w:ascii="Arial" w:eastAsiaTheme="minorEastAsia" w:hAnsi="Arial" w:cs="Arial"/>
          <w:i w:val="0"/>
          <w:iCs w:val="0"/>
          <w:color w:val="auto"/>
          <w:spacing w:val="0"/>
        </w:rPr>
        <w:t xml:space="preserve">s mesures en </w:t>
      </w:r>
      <w:r w:rsidR="00CD358D">
        <w:rPr>
          <w:rFonts w:ascii="Arial" w:eastAsiaTheme="minorEastAsia" w:hAnsi="Arial" w:cs="Arial"/>
          <w:i w:val="0"/>
          <w:iCs w:val="0"/>
          <w:color w:val="auto"/>
          <w:spacing w:val="0"/>
        </w:rPr>
        <w:t>trois</w:t>
      </w:r>
      <w:r w:rsidR="00C95783">
        <w:rPr>
          <w:rFonts w:ascii="Arial" w:eastAsiaTheme="minorEastAsia" w:hAnsi="Arial" w:cs="Arial"/>
          <w:i w:val="0"/>
          <w:iCs w:val="0"/>
          <w:color w:val="auto"/>
          <w:spacing w:val="0"/>
        </w:rPr>
        <w:t xml:space="preserve"> temps lors d’une même séance d’expérimentation.</w:t>
      </w:r>
      <w:r w:rsidRPr="00D87C04">
        <w:rPr>
          <w:rFonts w:ascii="Arial" w:eastAsiaTheme="minorEastAsia" w:hAnsi="Arial" w:cs="Arial"/>
          <w:i w:val="0"/>
          <w:iCs w:val="0"/>
          <w:color w:val="auto"/>
          <w:spacing w:val="0"/>
        </w:rPr>
        <w:t xml:space="preserve"> </w:t>
      </w:r>
    </w:p>
    <w:p w14:paraId="4B90EEE8" w14:textId="094D821A" w:rsidR="002F1878" w:rsidRPr="00A86351" w:rsidRDefault="002F1878" w:rsidP="00A86351">
      <w:pPr>
        <w:pStyle w:val="Titre7"/>
        <w:ind w:left="708" w:firstLine="708"/>
        <w:rPr>
          <w:rStyle w:val="lev"/>
          <w:b w:val="0"/>
          <w:iCs w:val="0"/>
        </w:rPr>
      </w:pPr>
      <w:r w:rsidRPr="00A86351">
        <w:rPr>
          <w:rStyle w:val="lev"/>
          <w:b w:val="0"/>
          <w:iCs w:val="0"/>
        </w:rPr>
        <w:t>Mesures avant expérimentation dans la RV</w:t>
      </w:r>
      <w:r w:rsidR="006F1205">
        <w:rPr>
          <w:rStyle w:val="lev"/>
          <w:b w:val="0"/>
          <w:iCs w:val="0"/>
        </w:rPr>
        <w:t> : Questionnaire 1</w:t>
      </w:r>
    </w:p>
    <w:p w14:paraId="40A1DDE2" w14:textId="77777777" w:rsidR="00A86351" w:rsidRPr="00A86351" w:rsidRDefault="00A86351" w:rsidP="00A86351"/>
    <w:p w14:paraId="122A22F6" w14:textId="77777777" w:rsidR="002F1878" w:rsidRPr="00D87C04" w:rsidRDefault="002F1878" w:rsidP="002F1878">
      <w:pPr>
        <w:spacing w:line="360" w:lineRule="auto"/>
        <w:jc w:val="both"/>
        <w:rPr>
          <w:rFonts w:ascii="Arial" w:hAnsi="Arial" w:cs="Arial"/>
          <w:iCs/>
        </w:rPr>
      </w:pPr>
      <w:r w:rsidRPr="00D87C04">
        <w:rPr>
          <w:rFonts w:ascii="Arial" w:hAnsi="Arial" w:cs="Arial"/>
          <w:iCs/>
        </w:rPr>
        <w:t>A ce stade de l’expérimentation, il s’agit pour nous de recueillir des données de type démographique sur notre population (genre, âge, poste exercé, service et ancienneté dans ce poste), mais également de mesurer l’intérêt a priori ou la familiarité avec la réalité virtuelle.</w:t>
      </w:r>
    </w:p>
    <w:p w14:paraId="758BE153" w14:textId="6D17380C" w:rsidR="002F1878" w:rsidRPr="00D87C04" w:rsidRDefault="00C95783" w:rsidP="002F1878">
      <w:pPr>
        <w:spacing w:line="360" w:lineRule="auto"/>
        <w:jc w:val="both"/>
        <w:rPr>
          <w:rFonts w:ascii="Arial" w:hAnsi="Arial" w:cs="Arial"/>
        </w:rPr>
      </w:pPr>
      <w:r>
        <w:rPr>
          <w:rFonts w:ascii="Arial" w:hAnsi="Arial" w:cs="Arial"/>
          <w:iCs/>
        </w:rPr>
        <w:t>Nous interrogeons ainsi</w:t>
      </w:r>
      <w:r w:rsidR="002F1878" w:rsidRPr="00D87C04">
        <w:rPr>
          <w:rFonts w:ascii="Arial" w:hAnsi="Arial" w:cs="Arial"/>
          <w:iCs/>
        </w:rPr>
        <w:t xml:space="preserve"> nos sujets sur leur fréquen</w:t>
      </w:r>
      <w:r>
        <w:rPr>
          <w:rFonts w:ascii="Arial" w:hAnsi="Arial" w:cs="Arial"/>
          <w:iCs/>
        </w:rPr>
        <w:t>ce d’utilisation des jeux vidéo</w:t>
      </w:r>
      <w:r w:rsidR="002F1878" w:rsidRPr="00D87C04">
        <w:rPr>
          <w:rFonts w:ascii="Arial" w:hAnsi="Arial" w:cs="Arial"/>
          <w:iCs/>
        </w:rPr>
        <w:t xml:space="preserve"> et de recours à la réalité virtuelle. En effet, nous faisons l’hypothèse que des gamers qui </w:t>
      </w:r>
      <w:r>
        <w:rPr>
          <w:rFonts w:ascii="Arial" w:hAnsi="Arial" w:cs="Arial"/>
          <w:iCs/>
        </w:rPr>
        <w:t>s</w:t>
      </w:r>
      <w:r w:rsidR="002F1878" w:rsidRPr="00D87C04">
        <w:rPr>
          <w:rFonts w:ascii="Arial" w:hAnsi="Arial" w:cs="Arial"/>
          <w:iCs/>
        </w:rPr>
        <w:t xml:space="preserve">ont </w:t>
      </w:r>
      <w:r>
        <w:rPr>
          <w:rFonts w:ascii="Arial" w:hAnsi="Arial" w:cs="Arial"/>
          <w:iCs/>
        </w:rPr>
        <w:t>familiers</w:t>
      </w:r>
      <w:r w:rsidR="002F1878" w:rsidRPr="00D87C04">
        <w:rPr>
          <w:rFonts w:ascii="Arial" w:hAnsi="Arial" w:cs="Arial"/>
          <w:iCs/>
        </w:rPr>
        <w:t xml:space="preserve"> avec l’utilisation de manettes et/ou d’environnements virtuels n’auront pas la même attitude vis à vis de notre système. Nous faisons également l’hypothèse que les scores réalisés pendant l’expérimentation et les réponse</w:t>
      </w:r>
      <w:r w:rsidR="002F1878">
        <w:rPr>
          <w:rFonts w:ascii="Arial" w:hAnsi="Arial" w:cs="Arial"/>
          <w:iCs/>
        </w:rPr>
        <w:t>s</w:t>
      </w:r>
      <w:r w:rsidR="002F1878" w:rsidRPr="00D87C04">
        <w:rPr>
          <w:rFonts w:ascii="Arial" w:hAnsi="Arial" w:cs="Arial"/>
          <w:iCs/>
        </w:rPr>
        <w:t xml:space="preserve"> au questionnaire 2 seront différents de ceux de novices dans le domaine du jeu et de la RV.</w:t>
      </w:r>
    </w:p>
    <w:p w14:paraId="274AE06E" w14:textId="6FEEC0D5" w:rsidR="002F1878" w:rsidRDefault="002F1878" w:rsidP="00161A65">
      <w:pPr>
        <w:spacing w:line="360" w:lineRule="auto"/>
        <w:jc w:val="both"/>
        <w:rPr>
          <w:rFonts w:ascii="Arial" w:hAnsi="Arial" w:cs="Arial"/>
        </w:rPr>
      </w:pPr>
      <w:r w:rsidRPr="00D87C04">
        <w:rPr>
          <w:rFonts w:ascii="Arial" w:hAnsi="Arial" w:cs="Arial"/>
        </w:rPr>
        <w:t xml:space="preserve">Nous avons repris les 4 items du questionnaire d’Agarwal et Karahanna (2000) en les associant à une échelle de Likert en 5 points de 1 (pas du tout d’accord) à 5 (tout à fait d’accord). </w:t>
      </w:r>
    </w:p>
    <w:p w14:paraId="6C8E6C38" w14:textId="77777777" w:rsidR="006F1205" w:rsidRDefault="006F1205" w:rsidP="00161A65">
      <w:pPr>
        <w:spacing w:line="360" w:lineRule="auto"/>
        <w:jc w:val="both"/>
        <w:rPr>
          <w:rFonts w:ascii="Arial" w:hAnsi="Arial" w:cs="Arial"/>
        </w:rPr>
      </w:pPr>
    </w:p>
    <w:p w14:paraId="133FB8C4" w14:textId="77777777" w:rsidR="006F1205" w:rsidRPr="00161A65" w:rsidRDefault="006F1205" w:rsidP="006F1205">
      <w:pPr>
        <w:pStyle w:val="Titre7"/>
        <w:ind w:left="708" w:firstLine="708"/>
        <w:rPr>
          <w:rStyle w:val="lev"/>
          <w:b w:val="0"/>
          <w:iCs w:val="0"/>
        </w:rPr>
      </w:pPr>
      <w:r w:rsidRPr="00161A65">
        <w:rPr>
          <w:rStyle w:val="lev"/>
          <w:b w:val="0"/>
          <w:iCs w:val="0"/>
        </w:rPr>
        <w:t>Métriques relevées pendant l’expérimentation</w:t>
      </w:r>
    </w:p>
    <w:p w14:paraId="0E9FF4F3" w14:textId="77777777" w:rsidR="006F1205" w:rsidRPr="000623A7" w:rsidRDefault="006F1205" w:rsidP="006F1205"/>
    <w:p w14:paraId="6326F083" w14:textId="4100E7E6" w:rsidR="006F1205" w:rsidRPr="00D87C04" w:rsidRDefault="006F1205" w:rsidP="006F1205">
      <w:pPr>
        <w:spacing w:line="360" w:lineRule="auto"/>
        <w:jc w:val="both"/>
        <w:rPr>
          <w:rFonts w:ascii="Arial" w:hAnsi="Arial" w:cs="Arial"/>
        </w:rPr>
      </w:pPr>
      <w:r w:rsidRPr="00D87C04">
        <w:rPr>
          <w:rFonts w:ascii="Arial" w:hAnsi="Arial" w:cs="Arial"/>
        </w:rPr>
        <w:t xml:space="preserve">Conformément au modèle de Nielsen (1993), certaines données issues des performances des </w:t>
      </w:r>
      <w:r>
        <w:rPr>
          <w:rFonts w:ascii="Arial" w:hAnsi="Arial" w:cs="Arial"/>
        </w:rPr>
        <w:t>sujets</w:t>
      </w:r>
      <w:r w:rsidRPr="00D87C04">
        <w:rPr>
          <w:rFonts w:ascii="Arial" w:hAnsi="Arial" w:cs="Arial"/>
        </w:rPr>
        <w:t xml:space="preserve"> nous permettent d’évaluer les éléments suivants</w:t>
      </w:r>
      <w:r>
        <w:rPr>
          <w:rFonts w:ascii="Arial" w:hAnsi="Arial" w:cs="Arial"/>
        </w:rPr>
        <w:t xml:space="preserve"> de manière objective</w:t>
      </w:r>
      <w:r w:rsidR="00013F26">
        <w:rPr>
          <w:rFonts w:ascii="Arial" w:hAnsi="Arial" w:cs="Arial"/>
        </w:rPr>
        <w:t> :</w:t>
      </w:r>
    </w:p>
    <w:tbl>
      <w:tblPr>
        <w:tblStyle w:val="Grille"/>
        <w:tblW w:w="0" w:type="auto"/>
        <w:jc w:val="center"/>
        <w:tblInd w:w="-526" w:type="dxa"/>
        <w:tblLook w:val="04A0" w:firstRow="1" w:lastRow="0" w:firstColumn="1" w:lastColumn="0" w:noHBand="0" w:noVBand="1"/>
      </w:tblPr>
      <w:tblGrid>
        <w:gridCol w:w="1417"/>
        <w:gridCol w:w="4723"/>
      </w:tblGrid>
      <w:tr w:rsidR="006F1205" w:rsidRPr="00D87C04" w14:paraId="7A9F2878" w14:textId="77777777" w:rsidTr="006F1205">
        <w:trPr>
          <w:jc w:val="center"/>
        </w:trPr>
        <w:tc>
          <w:tcPr>
            <w:tcW w:w="1417" w:type="dxa"/>
          </w:tcPr>
          <w:p w14:paraId="67E5ACC7" w14:textId="77777777" w:rsidR="006F1205" w:rsidRPr="00D87C04" w:rsidRDefault="006F1205" w:rsidP="006F1205">
            <w:pPr>
              <w:spacing w:line="360" w:lineRule="auto"/>
              <w:jc w:val="both"/>
              <w:rPr>
                <w:rFonts w:ascii="Arial" w:hAnsi="Arial" w:cs="Arial"/>
              </w:rPr>
            </w:pPr>
            <w:r w:rsidRPr="00D87C04">
              <w:rPr>
                <w:rFonts w:ascii="Arial" w:hAnsi="Arial" w:cs="Arial"/>
              </w:rPr>
              <w:t>efficacité</w:t>
            </w:r>
          </w:p>
        </w:tc>
        <w:tc>
          <w:tcPr>
            <w:tcW w:w="4723" w:type="dxa"/>
          </w:tcPr>
          <w:p w14:paraId="71222A4D" w14:textId="77777777" w:rsidR="006F1205" w:rsidRPr="00D87C04" w:rsidRDefault="006F1205" w:rsidP="006F1205">
            <w:pPr>
              <w:spacing w:line="360" w:lineRule="auto"/>
              <w:jc w:val="both"/>
              <w:rPr>
                <w:rFonts w:ascii="Arial" w:hAnsi="Arial" w:cs="Arial"/>
              </w:rPr>
            </w:pPr>
            <w:r w:rsidRPr="00D87C04">
              <w:rPr>
                <w:rFonts w:ascii="Arial" w:hAnsi="Arial" w:cs="Arial"/>
              </w:rPr>
              <w:t>nombre de succès</w:t>
            </w:r>
          </w:p>
          <w:p w14:paraId="46BDCE46" w14:textId="77777777" w:rsidR="006F1205" w:rsidRPr="00D87C04" w:rsidRDefault="006F1205" w:rsidP="006F1205">
            <w:pPr>
              <w:spacing w:line="360" w:lineRule="auto"/>
              <w:jc w:val="both"/>
              <w:rPr>
                <w:rFonts w:ascii="Arial" w:hAnsi="Arial" w:cs="Arial"/>
              </w:rPr>
            </w:pPr>
            <w:r w:rsidRPr="00D87C04">
              <w:rPr>
                <w:rFonts w:ascii="Arial" w:hAnsi="Arial" w:cs="Arial"/>
              </w:rPr>
              <w:t>qualité de la performance</w:t>
            </w:r>
          </w:p>
        </w:tc>
      </w:tr>
      <w:tr w:rsidR="006F1205" w:rsidRPr="00D87C04" w14:paraId="7EE57046" w14:textId="77777777" w:rsidTr="006F1205">
        <w:trPr>
          <w:jc w:val="center"/>
        </w:trPr>
        <w:tc>
          <w:tcPr>
            <w:tcW w:w="1417" w:type="dxa"/>
          </w:tcPr>
          <w:p w14:paraId="46E08A04" w14:textId="77777777" w:rsidR="006F1205" w:rsidRPr="00D87C04" w:rsidRDefault="006F1205" w:rsidP="006F1205">
            <w:pPr>
              <w:spacing w:line="360" w:lineRule="auto"/>
              <w:jc w:val="both"/>
              <w:rPr>
                <w:rFonts w:ascii="Arial" w:hAnsi="Arial" w:cs="Arial"/>
              </w:rPr>
            </w:pPr>
            <w:r w:rsidRPr="00D87C04">
              <w:rPr>
                <w:rFonts w:ascii="Arial" w:hAnsi="Arial" w:cs="Arial"/>
              </w:rPr>
              <w:t>efficience</w:t>
            </w:r>
          </w:p>
        </w:tc>
        <w:tc>
          <w:tcPr>
            <w:tcW w:w="4723" w:type="dxa"/>
          </w:tcPr>
          <w:p w14:paraId="2F1B9033" w14:textId="77777777" w:rsidR="006F1205" w:rsidRPr="00D87C04" w:rsidRDefault="006F1205" w:rsidP="006F1205">
            <w:pPr>
              <w:spacing w:line="360" w:lineRule="auto"/>
              <w:jc w:val="both"/>
              <w:rPr>
                <w:rFonts w:ascii="Arial" w:hAnsi="Arial" w:cs="Arial"/>
              </w:rPr>
            </w:pPr>
            <w:r w:rsidRPr="00D87C04">
              <w:rPr>
                <w:rFonts w:ascii="Arial" w:hAnsi="Arial" w:cs="Arial"/>
              </w:rPr>
              <w:t>temps nécessaire pour remplir la tâche par comparaison avec le temps mis par un expert</w:t>
            </w:r>
          </w:p>
          <w:p w14:paraId="4F77B8B6" w14:textId="77777777" w:rsidR="006F1205" w:rsidRPr="00D87C04" w:rsidRDefault="006F1205" w:rsidP="006F1205">
            <w:pPr>
              <w:spacing w:line="360" w:lineRule="auto"/>
              <w:jc w:val="both"/>
              <w:rPr>
                <w:rFonts w:ascii="Arial" w:hAnsi="Arial" w:cs="Arial"/>
              </w:rPr>
            </w:pPr>
            <w:r w:rsidRPr="00D87C04">
              <w:rPr>
                <w:rFonts w:ascii="Arial" w:hAnsi="Arial" w:cs="Arial"/>
              </w:rPr>
              <w:t>nombre de clics ou logs en comparaison avec un expert ou un chemin minimal</w:t>
            </w:r>
          </w:p>
          <w:p w14:paraId="3EF60332" w14:textId="77777777" w:rsidR="006F1205" w:rsidRPr="00D87C04" w:rsidRDefault="006F1205" w:rsidP="006F1205">
            <w:pPr>
              <w:spacing w:line="360" w:lineRule="auto"/>
              <w:jc w:val="both"/>
              <w:rPr>
                <w:rFonts w:ascii="Arial" w:hAnsi="Arial" w:cs="Arial"/>
              </w:rPr>
            </w:pPr>
            <w:r w:rsidRPr="00D87C04">
              <w:rPr>
                <w:rFonts w:ascii="Arial" w:hAnsi="Arial" w:cs="Arial"/>
              </w:rPr>
              <w:t>effort perçu (charge de travail)</w:t>
            </w:r>
          </w:p>
        </w:tc>
      </w:tr>
    </w:tbl>
    <w:p w14:paraId="431128D6" w14:textId="77777777" w:rsidR="006F1205" w:rsidRPr="00D87C04" w:rsidRDefault="006F1205" w:rsidP="006F1205">
      <w:pPr>
        <w:spacing w:line="360" w:lineRule="auto"/>
        <w:jc w:val="both"/>
        <w:rPr>
          <w:rFonts w:ascii="Arial" w:hAnsi="Arial" w:cs="Arial"/>
        </w:rPr>
      </w:pPr>
    </w:p>
    <w:p w14:paraId="2EDA9981" w14:textId="60E20CAD" w:rsidR="006F1205" w:rsidRDefault="006F1205" w:rsidP="00161A65">
      <w:pPr>
        <w:spacing w:line="360" w:lineRule="auto"/>
        <w:jc w:val="both"/>
        <w:rPr>
          <w:rFonts w:ascii="Arial" w:hAnsi="Arial" w:cs="Arial"/>
        </w:rPr>
      </w:pPr>
      <w:r w:rsidRPr="00D87C04">
        <w:rPr>
          <w:rFonts w:ascii="Arial" w:hAnsi="Arial" w:cs="Arial"/>
        </w:rPr>
        <w:t>Préciser les éléments de mesure retenus</w:t>
      </w:r>
    </w:p>
    <w:p w14:paraId="21976EC6" w14:textId="77777777" w:rsidR="006F1205" w:rsidRPr="00D87C04" w:rsidRDefault="006F1205" w:rsidP="00161A65">
      <w:pPr>
        <w:spacing w:line="360" w:lineRule="auto"/>
        <w:jc w:val="both"/>
        <w:rPr>
          <w:rFonts w:ascii="Arial" w:hAnsi="Arial" w:cs="Arial"/>
        </w:rPr>
      </w:pPr>
    </w:p>
    <w:p w14:paraId="7BCDE300" w14:textId="7DF45615" w:rsidR="00CD358D" w:rsidRPr="00CD358D" w:rsidRDefault="002F1878" w:rsidP="006F1205">
      <w:pPr>
        <w:pStyle w:val="Titre7"/>
        <w:spacing w:line="360" w:lineRule="auto"/>
        <w:ind w:left="708" w:firstLine="708"/>
        <w:rPr>
          <w:bCs/>
        </w:rPr>
      </w:pPr>
      <w:r w:rsidRPr="00161A65">
        <w:rPr>
          <w:rStyle w:val="lev"/>
          <w:b w:val="0"/>
        </w:rPr>
        <w:t>Mesures après expérimentation dans la RV</w:t>
      </w:r>
      <w:r w:rsidR="006F1205">
        <w:rPr>
          <w:rStyle w:val="lev"/>
          <w:b w:val="0"/>
        </w:rPr>
        <w:t xml:space="preserve"> : </w:t>
      </w:r>
      <w:r w:rsidR="006F1205" w:rsidRPr="00161A65">
        <w:rPr>
          <w:rStyle w:val="lev"/>
          <w:b w:val="0"/>
        </w:rPr>
        <w:t>Questionnaire</w:t>
      </w:r>
      <w:r w:rsidR="006F1205">
        <w:rPr>
          <w:rStyle w:val="lev"/>
          <w:b w:val="0"/>
        </w:rPr>
        <w:t xml:space="preserve"> 2</w:t>
      </w:r>
    </w:p>
    <w:p w14:paraId="3DEF2A4F" w14:textId="4BE14E8C" w:rsidR="00161A65" w:rsidRPr="00CD358D" w:rsidRDefault="00CD358D" w:rsidP="00CD358D">
      <w:pPr>
        <w:spacing w:line="360" w:lineRule="auto"/>
        <w:rPr>
          <w:rFonts w:ascii="Arial" w:hAnsi="Arial"/>
        </w:rPr>
      </w:pPr>
      <w:r>
        <w:rPr>
          <w:rFonts w:ascii="Arial" w:hAnsi="Arial"/>
        </w:rPr>
        <w:t xml:space="preserve">Après la séance de simulation dans l’environnement virtuel, nous nous intéressons maintenant à l’évaluation </w:t>
      </w:r>
      <w:r w:rsidR="004A1046">
        <w:rPr>
          <w:rFonts w:ascii="Arial" w:hAnsi="Arial"/>
        </w:rPr>
        <w:t xml:space="preserve">subjective rétrospective </w:t>
      </w:r>
      <w:r>
        <w:rPr>
          <w:rFonts w:ascii="Arial" w:hAnsi="Arial"/>
        </w:rPr>
        <w:t xml:space="preserve">des </w:t>
      </w:r>
      <w:r w:rsidR="004A1046">
        <w:rPr>
          <w:rFonts w:ascii="Arial" w:hAnsi="Arial"/>
        </w:rPr>
        <w:t>ressentis de l’expérience :</w:t>
      </w:r>
    </w:p>
    <w:p w14:paraId="4981613E" w14:textId="1AEF0EE4" w:rsidR="006F1205" w:rsidRDefault="006F1205" w:rsidP="00CD358D">
      <w:pPr>
        <w:pStyle w:val="Titre6"/>
        <w:numPr>
          <w:ilvl w:val="0"/>
          <w:numId w:val="2"/>
        </w:numPr>
        <w:spacing w:line="360" w:lineRule="auto"/>
        <w:rPr>
          <w:rStyle w:val="Forteaccentuation"/>
          <w:rFonts w:ascii="Arial" w:hAnsi="Arial" w:cs="Arial"/>
          <w:b w:val="0"/>
          <w:color w:val="auto"/>
        </w:rPr>
      </w:pPr>
      <w:r>
        <w:rPr>
          <w:rStyle w:val="Forteaccentuation"/>
          <w:rFonts w:ascii="Arial" w:hAnsi="Arial" w:cs="Arial"/>
          <w:b w:val="0"/>
          <w:color w:val="auto"/>
        </w:rPr>
        <w:t>Charge mentale</w:t>
      </w:r>
      <w:r w:rsidR="007B1E3E">
        <w:rPr>
          <w:rStyle w:val="Forteaccentuation"/>
          <w:rFonts w:ascii="Arial" w:hAnsi="Arial" w:cs="Arial"/>
          <w:b w:val="0"/>
          <w:color w:val="auto"/>
        </w:rPr>
        <w:t> </w:t>
      </w:r>
    </w:p>
    <w:p w14:paraId="601AFBA5" w14:textId="2191179C" w:rsidR="007B1E3E" w:rsidRPr="007B1E3E" w:rsidRDefault="007B1E3E" w:rsidP="007B1E3E">
      <w:pPr>
        <w:spacing w:line="360" w:lineRule="auto"/>
        <w:rPr>
          <w:rFonts w:ascii="Arial" w:hAnsi="Arial"/>
        </w:rPr>
      </w:pPr>
      <w:r w:rsidRPr="007B1E3E">
        <w:rPr>
          <w:rFonts w:ascii="Arial" w:hAnsi="Arial"/>
        </w:rPr>
        <w:t xml:space="preserve">Items du NASA TLX (Hart &amp; Staveland, 1988) : mesure de l’exigence mentale, </w:t>
      </w:r>
      <w:r>
        <w:rPr>
          <w:rFonts w:ascii="Arial" w:hAnsi="Arial"/>
        </w:rPr>
        <w:t xml:space="preserve">de la charge </w:t>
      </w:r>
      <w:r w:rsidRPr="007B1E3E">
        <w:rPr>
          <w:rFonts w:ascii="Arial" w:hAnsi="Arial"/>
        </w:rPr>
        <w:t>physique, de la pression temporelle, de la performance, de l’effort de la frustration</w:t>
      </w:r>
    </w:p>
    <w:p w14:paraId="278A5838" w14:textId="5DD0ACB4" w:rsidR="00161A65" w:rsidRPr="00161A65" w:rsidRDefault="002F1878" w:rsidP="00CD358D">
      <w:pPr>
        <w:pStyle w:val="Titre6"/>
        <w:numPr>
          <w:ilvl w:val="0"/>
          <w:numId w:val="2"/>
        </w:numPr>
        <w:spacing w:line="360" w:lineRule="auto"/>
        <w:rPr>
          <w:rFonts w:ascii="Arial" w:hAnsi="Arial" w:cs="Arial"/>
          <w:bCs/>
          <w:i w:val="0"/>
          <w:iCs w:val="0"/>
          <w:color w:val="auto"/>
        </w:rPr>
      </w:pPr>
      <w:r w:rsidRPr="00161A65">
        <w:rPr>
          <w:rStyle w:val="Forteaccentuation"/>
          <w:rFonts w:ascii="Arial" w:hAnsi="Arial" w:cs="Arial"/>
          <w:b w:val="0"/>
          <w:color w:val="auto"/>
        </w:rPr>
        <w:t>Items de mesure du sentiment de présence</w:t>
      </w:r>
    </w:p>
    <w:p w14:paraId="7FBC1E21" w14:textId="77777777" w:rsidR="002F1878" w:rsidRPr="00D87C04" w:rsidRDefault="002F1878" w:rsidP="00CD358D">
      <w:pPr>
        <w:spacing w:line="360" w:lineRule="auto"/>
        <w:rPr>
          <w:rFonts w:ascii="Arial" w:hAnsi="Arial" w:cs="Arial"/>
        </w:rPr>
      </w:pPr>
      <w:r>
        <w:rPr>
          <w:rFonts w:ascii="Arial" w:hAnsi="Arial" w:cs="Arial"/>
        </w:rPr>
        <w:t>SUS Questionnaire (Slater, Usoh &amp; Steel, 1994) : sentiment d’être là, mesure dans laquelle l’environnement virtuel est une réalité vécue, sentiment d’avoir visité un endroit plutôt que d’avoir vu des images.</w:t>
      </w:r>
    </w:p>
    <w:p w14:paraId="6EDCDAF6" w14:textId="77777777" w:rsidR="002F1878" w:rsidRPr="00161A65" w:rsidRDefault="002F1878" w:rsidP="00161A65">
      <w:pPr>
        <w:pStyle w:val="Titre6"/>
        <w:numPr>
          <w:ilvl w:val="0"/>
          <w:numId w:val="2"/>
        </w:numPr>
        <w:spacing w:line="360" w:lineRule="auto"/>
        <w:rPr>
          <w:rStyle w:val="Forteaccentuation"/>
          <w:rFonts w:ascii="Arial" w:hAnsi="Arial" w:cs="Arial"/>
          <w:b w:val="0"/>
          <w:color w:val="auto"/>
        </w:rPr>
      </w:pPr>
      <w:r w:rsidRPr="00161A65">
        <w:rPr>
          <w:rStyle w:val="Forteaccentuation"/>
          <w:rFonts w:ascii="Arial" w:hAnsi="Arial" w:cs="Arial"/>
          <w:b w:val="0"/>
          <w:color w:val="auto"/>
        </w:rPr>
        <w:t>Items de mesure du mal du simulateur</w:t>
      </w:r>
    </w:p>
    <w:p w14:paraId="29C8FCB0" w14:textId="77777777" w:rsidR="002F1878" w:rsidRDefault="002F1878" w:rsidP="002F1878">
      <w:pPr>
        <w:spacing w:line="360" w:lineRule="auto"/>
        <w:jc w:val="both"/>
        <w:rPr>
          <w:rFonts w:ascii="Arial" w:hAnsi="Arial" w:cs="Arial"/>
        </w:rPr>
      </w:pPr>
      <w:r>
        <w:rPr>
          <w:rFonts w:ascii="Arial" w:hAnsi="Arial" w:cs="Arial"/>
        </w:rPr>
        <w:t>Simulator Sickness Questionnaire (Kennedy 1993), affecte négativement l’utilité perçue et le sentiment de présence.</w:t>
      </w:r>
    </w:p>
    <w:p w14:paraId="1D8F31E5" w14:textId="77777777" w:rsidR="004A1046" w:rsidRPr="00D87C04" w:rsidRDefault="004A1046" w:rsidP="002F1878">
      <w:pPr>
        <w:spacing w:line="360" w:lineRule="auto"/>
        <w:jc w:val="both"/>
        <w:rPr>
          <w:rFonts w:ascii="Arial" w:hAnsi="Arial" w:cs="Arial"/>
        </w:rPr>
      </w:pPr>
    </w:p>
    <w:p w14:paraId="15AFF4AB" w14:textId="5C46B28D" w:rsidR="002F1878" w:rsidRPr="00947D44" w:rsidRDefault="002F1878" w:rsidP="00947D44">
      <w:pPr>
        <w:pStyle w:val="Sous-titre"/>
        <w:spacing w:line="360" w:lineRule="auto"/>
        <w:jc w:val="both"/>
        <w:rPr>
          <w:rStyle w:val="lev"/>
          <w:rFonts w:ascii="Arial" w:hAnsi="Arial"/>
          <w:i w:val="0"/>
          <w:iCs w:val="0"/>
        </w:rPr>
      </w:pPr>
      <w:r w:rsidRPr="001B48C0">
        <w:rPr>
          <w:rStyle w:val="Forteaccentuation"/>
          <w:rFonts w:ascii="Arial" w:hAnsi="Arial"/>
          <w:iCs/>
        </w:rPr>
        <w:t>Validation de notre outil avec étude test pour S3PM</w:t>
      </w:r>
    </w:p>
    <w:p w14:paraId="1A4A066F" w14:textId="6565CE12" w:rsidR="002F1878" w:rsidRPr="001B48C0" w:rsidRDefault="001B48C0" w:rsidP="001B48C0">
      <w:pPr>
        <w:pStyle w:val="Titre7"/>
        <w:ind w:firstLine="708"/>
        <w:rPr>
          <w:rStyle w:val="lev"/>
          <w:iCs w:val="0"/>
        </w:rPr>
      </w:pPr>
      <w:r>
        <w:rPr>
          <w:rStyle w:val="lev"/>
          <w:iCs w:val="0"/>
        </w:rPr>
        <w:t>Présentation de la population </w:t>
      </w:r>
    </w:p>
    <w:p w14:paraId="1F3CC3C9" w14:textId="77777777" w:rsidR="00947D44" w:rsidRPr="00947D44" w:rsidRDefault="00947D44" w:rsidP="00947D44">
      <w:pPr>
        <w:pStyle w:val="Titre7"/>
        <w:rPr>
          <w:rStyle w:val="lev"/>
          <w:b w:val="0"/>
          <w:i w:val="0"/>
          <w:iCs w:val="0"/>
        </w:rPr>
      </w:pPr>
    </w:p>
    <w:p w14:paraId="1850CF5B" w14:textId="22B43657" w:rsidR="002F1878" w:rsidRDefault="00947D44" w:rsidP="001B48C0">
      <w:pPr>
        <w:pStyle w:val="Titre7"/>
        <w:ind w:firstLine="708"/>
        <w:rPr>
          <w:rStyle w:val="lev"/>
          <w:iCs w:val="0"/>
        </w:rPr>
      </w:pPr>
      <w:r>
        <w:rPr>
          <w:rStyle w:val="lev"/>
          <w:iCs w:val="0"/>
        </w:rPr>
        <w:t>Déroulé de l’e</w:t>
      </w:r>
      <w:r w:rsidR="001B48C0">
        <w:rPr>
          <w:rStyle w:val="lev"/>
          <w:iCs w:val="0"/>
        </w:rPr>
        <w:t>xpérimentation </w:t>
      </w:r>
    </w:p>
    <w:p w14:paraId="2A4700DD" w14:textId="77777777" w:rsidR="001B48C0" w:rsidRPr="001B48C0" w:rsidRDefault="001B48C0" w:rsidP="001B48C0"/>
    <w:p w14:paraId="6F2FA1BC" w14:textId="77777777" w:rsidR="002F1878" w:rsidRDefault="002F1878" w:rsidP="002F1878">
      <w:pPr>
        <w:spacing w:line="360" w:lineRule="auto"/>
        <w:jc w:val="both"/>
        <w:rPr>
          <w:rFonts w:ascii="Arial" w:hAnsi="Arial" w:cs="Arial"/>
        </w:rPr>
      </w:pPr>
      <w:r>
        <w:rPr>
          <w:rFonts w:ascii="Arial" w:hAnsi="Arial" w:cs="Arial"/>
        </w:rPr>
        <w:t xml:space="preserve">Prise de contact et premier questionnaire. Puis expérimentation proprement dite en deux temps, après une présentation vidéo de 2mn (casque, manettes, caractéristiques de l’environnement virtuel) et lecture des consignes (standardisation des explications et consignes) : </w:t>
      </w:r>
    </w:p>
    <w:p w14:paraId="4F523A0C" w14:textId="3A6BA418" w:rsidR="001B48C0" w:rsidRPr="001B48C0" w:rsidRDefault="001B48C0" w:rsidP="001B48C0">
      <w:pPr>
        <w:pStyle w:val="Paragraphedeliste"/>
        <w:numPr>
          <w:ilvl w:val="0"/>
          <w:numId w:val="2"/>
        </w:numPr>
        <w:spacing w:line="360" w:lineRule="auto"/>
        <w:jc w:val="both"/>
        <w:rPr>
          <w:rFonts w:ascii="Arial" w:hAnsi="Arial" w:cs="Arial"/>
        </w:rPr>
      </w:pPr>
      <w:r>
        <w:rPr>
          <w:rFonts w:ascii="Arial" w:hAnsi="Arial" w:cs="Arial"/>
        </w:rPr>
        <w:t>Premier</w:t>
      </w:r>
      <w:r w:rsidR="002F1878" w:rsidRPr="001B48C0">
        <w:rPr>
          <w:rFonts w:ascii="Arial" w:hAnsi="Arial" w:cs="Arial"/>
        </w:rPr>
        <w:t xml:space="preserve"> scénario : </w:t>
      </w:r>
    </w:p>
    <w:p w14:paraId="115C94AC" w14:textId="72323430" w:rsidR="002F1878" w:rsidRDefault="001B48C0" w:rsidP="001B48C0">
      <w:pPr>
        <w:spacing w:line="360" w:lineRule="auto"/>
        <w:jc w:val="both"/>
        <w:rPr>
          <w:rFonts w:ascii="Arial" w:hAnsi="Arial" w:cs="Arial"/>
        </w:rPr>
      </w:pPr>
      <w:r>
        <w:rPr>
          <w:rFonts w:ascii="Arial" w:hAnsi="Arial" w:cs="Arial"/>
        </w:rPr>
        <w:t>D</w:t>
      </w:r>
      <w:r w:rsidR="002F1878" w:rsidRPr="001B48C0">
        <w:rPr>
          <w:rFonts w:ascii="Arial" w:hAnsi="Arial" w:cs="Arial"/>
        </w:rPr>
        <w:t xml:space="preserve">émontage et montage de </w:t>
      </w:r>
      <w:r w:rsidR="00947D44">
        <w:rPr>
          <w:rFonts w:ascii="Arial" w:hAnsi="Arial" w:cs="Arial"/>
        </w:rPr>
        <w:t>4</w:t>
      </w:r>
      <w:r w:rsidR="002F1878" w:rsidRPr="001B48C0">
        <w:rPr>
          <w:rFonts w:ascii="Arial" w:hAnsi="Arial" w:cs="Arial"/>
        </w:rPr>
        <w:t xml:space="preserve"> poupées russes dans un environnement différent du contexte professionnel, en l’occurrence, choix d’une cuisine. Temps de prise en main des manettes et de familiarisation avec les actions dans l’environnement virtuel. En effet, </w:t>
      </w:r>
      <w:r w:rsidR="00864202">
        <w:rPr>
          <w:rFonts w:ascii="Arial" w:hAnsi="Arial" w:cs="Arial"/>
        </w:rPr>
        <w:t>il existe</w:t>
      </w:r>
      <w:r w:rsidR="002F1878" w:rsidRPr="001B48C0">
        <w:rPr>
          <w:rFonts w:ascii="Arial" w:hAnsi="Arial" w:cs="Arial"/>
        </w:rPr>
        <w:t xml:space="preserve"> un lien négatif entre une expérience RV et le stress et la charge mentale</w:t>
      </w:r>
      <w:r w:rsidR="00864202">
        <w:rPr>
          <w:rFonts w:ascii="Arial" w:hAnsi="Arial" w:cs="Arial"/>
        </w:rPr>
        <w:t xml:space="preserve"> associés</w:t>
      </w:r>
      <w:r w:rsidR="002F1878" w:rsidRPr="001B48C0">
        <w:rPr>
          <w:rFonts w:ascii="Arial" w:hAnsi="Arial" w:cs="Arial"/>
        </w:rPr>
        <w:t xml:space="preserve">. La performance apparaît alors comme un facteur modérateur entre les deux.  Ceci illustre l’intérêt d’un entrainement préalable à la RV pour diminuer les effets liés à la charge mentale et </w:t>
      </w:r>
      <w:r w:rsidR="0091515F">
        <w:rPr>
          <w:rFonts w:ascii="Arial" w:hAnsi="Arial" w:cs="Arial"/>
        </w:rPr>
        <w:t>au</w:t>
      </w:r>
      <w:r w:rsidR="002F1878" w:rsidRPr="001B48C0">
        <w:rPr>
          <w:rFonts w:ascii="Arial" w:hAnsi="Arial" w:cs="Arial"/>
        </w:rPr>
        <w:t xml:space="preserve"> stress que peut entrainer une première expérience en RV (Lackey, 2016). </w:t>
      </w:r>
    </w:p>
    <w:p w14:paraId="10B95022" w14:textId="4EEDB05A" w:rsidR="006351C4" w:rsidRDefault="003B7D7A" w:rsidP="001B48C0">
      <w:pPr>
        <w:spacing w:line="360" w:lineRule="auto"/>
        <w:jc w:val="both"/>
        <w:rPr>
          <w:rFonts w:ascii="Arial" w:hAnsi="Arial" w:cs="Arial"/>
          <w:color w:val="FF0000"/>
        </w:rPr>
      </w:pPr>
      <w:r>
        <w:rPr>
          <w:rFonts w:ascii="Arial" w:hAnsi="Arial" w:cs="Arial"/>
        </w:rPr>
        <w:t xml:space="preserve">+ </w:t>
      </w:r>
      <w:r w:rsidR="006351C4">
        <w:rPr>
          <w:rFonts w:ascii="Arial" w:hAnsi="Arial" w:cs="Arial"/>
        </w:rPr>
        <w:t>Fonction de ce premier scénario : critère d’exclusion</w:t>
      </w:r>
      <w:r>
        <w:rPr>
          <w:rFonts w:ascii="Arial" w:hAnsi="Arial" w:cs="Arial"/>
        </w:rPr>
        <w:t xml:space="preserve"> </w:t>
      </w:r>
      <w:r w:rsidRPr="003B7D7A">
        <w:rPr>
          <w:rFonts w:ascii="Arial" w:hAnsi="Arial" w:cs="Arial"/>
          <w:color w:val="FF0000"/>
        </w:rPr>
        <w:t>(à préciser).</w:t>
      </w:r>
    </w:p>
    <w:p w14:paraId="61252E23" w14:textId="77777777" w:rsidR="00F61575" w:rsidRPr="001B48C0" w:rsidRDefault="00F61575" w:rsidP="001B48C0">
      <w:pPr>
        <w:spacing w:line="360" w:lineRule="auto"/>
        <w:jc w:val="both"/>
        <w:rPr>
          <w:rFonts w:ascii="Arial" w:hAnsi="Arial" w:cs="Arial"/>
        </w:rPr>
      </w:pPr>
    </w:p>
    <w:p w14:paraId="27C04933" w14:textId="17199422" w:rsidR="002F1878" w:rsidRPr="001B48C0" w:rsidRDefault="001B48C0" w:rsidP="001B48C0">
      <w:pPr>
        <w:pStyle w:val="Paragraphedeliste"/>
        <w:numPr>
          <w:ilvl w:val="0"/>
          <w:numId w:val="2"/>
        </w:numPr>
        <w:spacing w:line="360" w:lineRule="auto"/>
        <w:jc w:val="both"/>
        <w:rPr>
          <w:rFonts w:ascii="Arial" w:hAnsi="Arial" w:cs="Arial"/>
        </w:rPr>
      </w:pPr>
      <w:r>
        <w:rPr>
          <w:rFonts w:ascii="Arial" w:hAnsi="Arial" w:cs="Arial"/>
        </w:rPr>
        <w:t>D</w:t>
      </w:r>
      <w:r w:rsidR="002F1878" w:rsidRPr="001B48C0">
        <w:rPr>
          <w:rFonts w:ascii="Arial" w:hAnsi="Arial" w:cs="Arial"/>
        </w:rPr>
        <w:t xml:space="preserve">euxième scénario : </w:t>
      </w:r>
    </w:p>
    <w:p w14:paraId="16C504A5" w14:textId="77777777" w:rsidR="002F1878" w:rsidRPr="001B48C0" w:rsidRDefault="002F1878" w:rsidP="001B48C0">
      <w:pPr>
        <w:pStyle w:val="Paragraphedeliste"/>
        <w:spacing w:line="360" w:lineRule="auto"/>
        <w:ind w:left="1068"/>
        <w:jc w:val="both"/>
        <w:rPr>
          <w:rFonts w:ascii="Arial" w:hAnsi="Arial" w:cs="Arial"/>
        </w:rPr>
      </w:pPr>
    </w:p>
    <w:p w14:paraId="1F4FDCA0" w14:textId="5B69ADC4" w:rsidR="002F1878" w:rsidRPr="001B48C0" w:rsidRDefault="001B48C0" w:rsidP="001B48C0">
      <w:pPr>
        <w:pStyle w:val="Titre7"/>
        <w:ind w:firstLine="708"/>
        <w:rPr>
          <w:rStyle w:val="lev"/>
          <w:iCs w:val="0"/>
        </w:rPr>
      </w:pPr>
      <w:r>
        <w:rPr>
          <w:rStyle w:val="lev"/>
          <w:iCs w:val="0"/>
        </w:rPr>
        <w:t>Hypothèses </w:t>
      </w:r>
    </w:p>
    <w:p w14:paraId="55CF9FD2" w14:textId="77777777" w:rsidR="002F1878" w:rsidRPr="003337EB" w:rsidRDefault="002F1878" w:rsidP="002F1878">
      <w:pPr>
        <w:spacing w:line="360" w:lineRule="auto"/>
        <w:jc w:val="both"/>
        <w:rPr>
          <w:rFonts w:ascii="Arial" w:hAnsi="Arial" w:cs="Arial"/>
        </w:rPr>
      </w:pPr>
    </w:p>
    <w:p w14:paraId="19330FE3" w14:textId="7E90FE96" w:rsidR="002F1878" w:rsidRPr="001B48C0" w:rsidRDefault="001B48C0" w:rsidP="001B48C0">
      <w:pPr>
        <w:pStyle w:val="Titre7"/>
        <w:ind w:firstLine="708"/>
        <w:rPr>
          <w:rStyle w:val="lev"/>
          <w:iCs w:val="0"/>
        </w:rPr>
      </w:pPr>
      <w:r>
        <w:rPr>
          <w:rStyle w:val="lev"/>
          <w:iCs w:val="0"/>
        </w:rPr>
        <w:t>Mesures et Résultats </w:t>
      </w:r>
    </w:p>
    <w:p w14:paraId="56F52DB6" w14:textId="77777777" w:rsidR="002F1878" w:rsidRPr="00D87C04" w:rsidRDefault="002F1878" w:rsidP="002F1878">
      <w:pPr>
        <w:spacing w:line="360" w:lineRule="auto"/>
        <w:jc w:val="both"/>
        <w:rPr>
          <w:rFonts w:ascii="Arial" w:hAnsi="Arial" w:cs="Arial"/>
          <w:i/>
        </w:rPr>
      </w:pPr>
    </w:p>
    <w:p w14:paraId="16E78C71" w14:textId="77777777" w:rsidR="002F1878" w:rsidRPr="001B48C0" w:rsidRDefault="002F1878" w:rsidP="001B48C0">
      <w:pPr>
        <w:pStyle w:val="Titre7"/>
        <w:ind w:firstLine="708"/>
        <w:rPr>
          <w:rStyle w:val="lev"/>
        </w:rPr>
      </w:pPr>
      <w:r w:rsidRPr="001B48C0">
        <w:rPr>
          <w:rStyle w:val="lev"/>
        </w:rPr>
        <w:t>Discussion</w:t>
      </w:r>
    </w:p>
    <w:p w14:paraId="4C037F0D" w14:textId="454EB253" w:rsidR="002F1878" w:rsidRDefault="00E352BD" w:rsidP="00E352BD">
      <w:pPr>
        <w:tabs>
          <w:tab w:val="left" w:pos="3720"/>
        </w:tabs>
        <w:spacing w:line="360" w:lineRule="auto"/>
        <w:jc w:val="both"/>
        <w:rPr>
          <w:rFonts w:ascii="Arial" w:hAnsi="Arial" w:cs="Arial"/>
          <w:i/>
        </w:rPr>
      </w:pPr>
      <w:r>
        <w:rPr>
          <w:rFonts w:ascii="Arial" w:hAnsi="Arial" w:cs="Arial"/>
          <w:i/>
        </w:rPr>
        <w:tab/>
      </w:r>
    </w:p>
    <w:p w14:paraId="771BE17B" w14:textId="111C382A" w:rsidR="00813BD3" w:rsidRDefault="00813BD3">
      <w:pPr>
        <w:rPr>
          <w:rFonts w:ascii="Arial" w:hAnsi="Arial" w:cs="Arial"/>
          <w:i/>
        </w:rPr>
      </w:pPr>
      <w:r>
        <w:rPr>
          <w:rFonts w:ascii="Arial" w:hAnsi="Arial" w:cs="Arial"/>
          <w:i/>
        </w:rPr>
        <w:br w:type="page"/>
      </w:r>
    </w:p>
    <w:p w14:paraId="187B7A63" w14:textId="51CCDEBE" w:rsidR="00E352BD" w:rsidRPr="003D2A10" w:rsidRDefault="00E352BD" w:rsidP="003D2A10">
      <w:pPr>
        <w:pStyle w:val="Titre1"/>
        <w:spacing w:line="360" w:lineRule="auto"/>
        <w:jc w:val="both"/>
        <w:rPr>
          <w:rFonts w:ascii="Arial" w:hAnsi="Arial"/>
          <w:sz w:val="24"/>
        </w:rPr>
      </w:pPr>
      <w:r w:rsidRPr="003D2A10">
        <w:rPr>
          <w:rFonts w:ascii="Arial" w:hAnsi="Arial"/>
          <w:sz w:val="24"/>
        </w:rPr>
        <w:t xml:space="preserve">DEUXIEME CONTRIBUTION : </w:t>
      </w:r>
      <w:r w:rsidR="003D2A10" w:rsidRPr="003D2A10">
        <w:rPr>
          <w:rFonts w:ascii="Arial" w:hAnsi="Arial"/>
          <w:sz w:val="24"/>
        </w:rPr>
        <w:t xml:space="preserve">MODELISATION ONTOLOGIQUE DES COMPETENCES NON </w:t>
      </w:r>
      <w:commentRangeStart w:id="124"/>
      <w:r w:rsidR="003D2A10" w:rsidRPr="003D2A10">
        <w:rPr>
          <w:rFonts w:ascii="Arial" w:hAnsi="Arial"/>
          <w:sz w:val="24"/>
        </w:rPr>
        <w:t>TECHNIQUES</w:t>
      </w:r>
      <w:commentRangeEnd w:id="124"/>
      <w:r w:rsidR="00A734B8">
        <w:rPr>
          <w:rStyle w:val="Marquedannotation"/>
          <w:b w:val="0"/>
          <w:u w:val="none"/>
        </w:rPr>
        <w:commentReference w:id="124"/>
      </w:r>
    </w:p>
    <w:p w14:paraId="26A2751B" w14:textId="77777777" w:rsidR="002F1878" w:rsidRPr="00D87C04" w:rsidRDefault="002F1878" w:rsidP="002F1878">
      <w:pPr>
        <w:spacing w:line="360" w:lineRule="auto"/>
        <w:jc w:val="both"/>
        <w:rPr>
          <w:rFonts w:ascii="Arial" w:hAnsi="Arial" w:cs="Arial"/>
          <w:i/>
        </w:rPr>
      </w:pPr>
    </w:p>
    <w:p w14:paraId="01DCCF80" w14:textId="19B45CCB" w:rsidR="002F1878" w:rsidRDefault="0051260C" w:rsidP="002F1878">
      <w:pPr>
        <w:spacing w:line="360" w:lineRule="auto"/>
        <w:jc w:val="both"/>
        <w:rPr>
          <w:rFonts w:ascii="Arial" w:hAnsi="Arial" w:cs="Arial"/>
        </w:rPr>
      </w:pPr>
      <w:r>
        <w:rPr>
          <w:rFonts w:ascii="Arial" w:hAnsi="Arial" w:cs="Arial"/>
        </w:rPr>
        <w:t>ontologies = vocabulaire + classes</w:t>
      </w:r>
    </w:p>
    <w:p w14:paraId="63D5BCAE" w14:textId="5D5A3EED" w:rsidR="0051260C" w:rsidRDefault="0051260C" w:rsidP="002F1878">
      <w:pPr>
        <w:spacing w:line="360" w:lineRule="auto"/>
        <w:jc w:val="both"/>
        <w:rPr>
          <w:rFonts w:ascii="Arial" w:hAnsi="Arial" w:cs="Arial"/>
        </w:rPr>
      </w:pPr>
      <w:r>
        <w:rPr>
          <w:rFonts w:ascii="Arial" w:hAnsi="Arial" w:cs="Arial"/>
        </w:rPr>
        <w:t>agrégateurs de contenu</w:t>
      </w:r>
    </w:p>
    <w:p w14:paraId="37589BB5" w14:textId="6A2CF192" w:rsidR="0051260C" w:rsidRPr="00D87C04" w:rsidRDefault="0051260C" w:rsidP="002F1878">
      <w:pPr>
        <w:spacing w:line="360" w:lineRule="auto"/>
        <w:jc w:val="both"/>
        <w:rPr>
          <w:rFonts w:ascii="Arial" w:hAnsi="Arial" w:cs="Arial"/>
        </w:rPr>
      </w:pPr>
      <w:r>
        <w:rPr>
          <w:rFonts w:ascii="Arial" w:hAnsi="Arial" w:cs="Arial"/>
        </w:rPr>
        <w:t>open world assumption</w:t>
      </w:r>
    </w:p>
    <w:p w14:paraId="5E44B146" w14:textId="77777777" w:rsidR="001A678D" w:rsidRDefault="001A678D" w:rsidP="004A37CD">
      <w:pPr>
        <w:spacing w:line="360" w:lineRule="auto"/>
        <w:jc w:val="both"/>
        <w:rPr>
          <w:rFonts w:ascii="Arial" w:hAnsi="Arial" w:cs="Arial"/>
        </w:rPr>
      </w:pPr>
    </w:p>
    <w:p w14:paraId="39B61324" w14:textId="4F0ECA79" w:rsidR="00CE2127" w:rsidRPr="00973A61" w:rsidRDefault="00CE2127" w:rsidP="00CE2127">
      <w:pPr>
        <w:spacing w:line="360" w:lineRule="auto"/>
        <w:jc w:val="both"/>
        <w:rPr>
          <w:rFonts w:ascii="Arial" w:hAnsi="Arial"/>
        </w:rPr>
      </w:pPr>
      <w:r>
        <w:rPr>
          <w:rFonts w:ascii="Arial" w:hAnsi="Arial"/>
        </w:rPr>
        <w:t>Idée d’un continuum TS- NTS</w:t>
      </w:r>
      <w:r w:rsidR="00E17837">
        <w:rPr>
          <w:rFonts w:ascii="Arial" w:hAnsi="Arial"/>
        </w:rPr>
        <w:t xml:space="preserve"> au bloc opératoire</w:t>
      </w:r>
      <w:r>
        <w:rPr>
          <w:rFonts w:ascii="Arial" w:hAnsi="Arial"/>
        </w:rPr>
        <w:t xml:space="preserve">. Objectif : </w:t>
      </w:r>
      <w:r w:rsidRPr="00973A61">
        <w:rPr>
          <w:rFonts w:ascii="Arial" w:hAnsi="Arial"/>
        </w:rPr>
        <w:t>identifier les principes clés à la base du comportement</w:t>
      </w:r>
      <w:r>
        <w:rPr>
          <w:rFonts w:ascii="Arial" w:hAnsi="Arial"/>
        </w:rPr>
        <w:t xml:space="preserve"> </w:t>
      </w:r>
      <w:r w:rsidRPr="00973A61">
        <w:rPr>
          <w:rFonts w:ascii="Arial" w:hAnsi="Arial"/>
        </w:rPr>
        <w:t>expert et développer un cadre universel pour</w:t>
      </w:r>
      <w:r>
        <w:rPr>
          <w:rFonts w:ascii="Arial" w:hAnsi="Arial"/>
        </w:rPr>
        <w:t xml:space="preserve"> </w:t>
      </w:r>
      <w:r w:rsidRPr="00973A61">
        <w:rPr>
          <w:rFonts w:ascii="Arial" w:hAnsi="Arial"/>
        </w:rPr>
        <w:t>définir la performance intraopératoire. Autre classification de cet ensemble de comp</w:t>
      </w:r>
      <w:r>
        <w:rPr>
          <w:rFonts w:ascii="Arial" w:hAnsi="Arial"/>
        </w:rPr>
        <w:t>étences selon approche construc</w:t>
      </w:r>
      <w:r w:rsidRPr="00973A61">
        <w:rPr>
          <w:rFonts w:ascii="Arial" w:hAnsi="Arial"/>
        </w:rPr>
        <w:t xml:space="preserve">tiviste : </w:t>
      </w:r>
    </w:p>
    <w:p w14:paraId="19092E76" w14:textId="77777777" w:rsidR="00CE2127" w:rsidRPr="008D27E3" w:rsidRDefault="00CE2127" w:rsidP="00CE2127">
      <w:pPr>
        <w:pStyle w:val="Paragraphedeliste"/>
        <w:numPr>
          <w:ilvl w:val="0"/>
          <w:numId w:val="3"/>
        </w:numPr>
        <w:spacing w:line="360" w:lineRule="auto"/>
        <w:jc w:val="both"/>
        <w:rPr>
          <w:rFonts w:ascii="Arial" w:hAnsi="Arial"/>
        </w:rPr>
      </w:pPr>
      <w:r w:rsidRPr="008D27E3">
        <w:rPr>
          <w:rFonts w:ascii="Arial" w:hAnsi="Arial"/>
        </w:rPr>
        <w:t>compétences psychomotrices</w:t>
      </w:r>
    </w:p>
    <w:p w14:paraId="10482B4E" w14:textId="77777777" w:rsidR="00CE2127" w:rsidRDefault="00CE2127" w:rsidP="00CE2127">
      <w:pPr>
        <w:pStyle w:val="Paragraphedeliste"/>
        <w:numPr>
          <w:ilvl w:val="0"/>
          <w:numId w:val="3"/>
        </w:numPr>
        <w:spacing w:line="360" w:lineRule="auto"/>
        <w:jc w:val="both"/>
        <w:rPr>
          <w:rFonts w:ascii="Arial" w:hAnsi="Arial"/>
        </w:rPr>
      </w:pPr>
      <w:r>
        <w:rPr>
          <w:rFonts w:ascii="Arial" w:hAnsi="Arial"/>
        </w:rPr>
        <w:t>compétences / connaissances déclaratives :</w:t>
      </w:r>
    </w:p>
    <w:p w14:paraId="3BB1F8EC" w14:textId="77777777" w:rsidR="00CE2127" w:rsidRDefault="00CE2127" w:rsidP="00CE2127">
      <w:pPr>
        <w:pStyle w:val="Paragraphedeliste"/>
        <w:numPr>
          <w:ilvl w:val="1"/>
          <w:numId w:val="3"/>
        </w:numPr>
        <w:spacing w:line="360" w:lineRule="auto"/>
        <w:jc w:val="both"/>
        <w:rPr>
          <w:rFonts w:ascii="Arial" w:hAnsi="Arial"/>
        </w:rPr>
      </w:pPr>
      <w:r>
        <w:rPr>
          <w:rFonts w:ascii="Arial" w:hAnsi="Arial"/>
        </w:rPr>
        <w:t>connaissances en anatomie, physiologie et pathologie</w:t>
      </w:r>
    </w:p>
    <w:p w14:paraId="35A7484E" w14:textId="77777777" w:rsidR="00CE2127" w:rsidRDefault="00CE2127" w:rsidP="00CE2127">
      <w:pPr>
        <w:pStyle w:val="Paragraphedeliste"/>
        <w:numPr>
          <w:ilvl w:val="1"/>
          <w:numId w:val="3"/>
        </w:numPr>
        <w:spacing w:line="360" w:lineRule="auto"/>
        <w:jc w:val="both"/>
        <w:rPr>
          <w:rFonts w:ascii="Arial" w:hAnsi="Arial"/>
        </w:rPr>
      </w:pPr>
      <w:r>
        <w:rPr>
          <w:rFonts w:ascii="Arial" w:hAnsi="Arial"/>
        </w:rPr>
        <w:t>compétences / connaissances des techniques et procédures et des instruments</w:t>
      </w:r>
    </w:p>
    <w:p w14:paraId="6D8DB89E" w14:textId="77777777" w:rsidR="00CE2127" w:rsidRDefault="00CE2127" w:rsidP="00CE2127">
      <w:pPr>
        <w:pStyle w:val="Paragraphedeliste"/>
        <w:numPr>
          <w:ilvl w:val="1"/>
          <w:numId w:val="3"/>
        </w:numPr>
        <w:spacing w:line="360" w:lineRule="auto"/>
        <w:jc w:val="both"/>
        <w:rPr>
          <w:rFonts w:ascii="Arial" w:hAnsi="Arial"/>
        </w:rPr>
      </w:pPr>
      <w:r>
        <w:rPr>
          <w:rFonts w:ascii="Arial" w:hAnsi="Arial"/>
        </w:rPr>
        <w:t>connaissance de la littérature scientifique</w:t>
      </w:r>
    </w:p>
    <w:p w14:paraId="70F06EE5" w14:textId="77777777" w:rsidR="00CE2127" w:rsidRPr="00CA4B02" w:rsidRDefault="00CE2127" w:rsidP="00CE2127">
      <w:pPr>
        <w:pStyle w:val="Paragraphedeliste"/>
        <w:numPr>
          <w:ilvl w:val="0"/>
          <w:numId w:val="3"/>
        </w:numPr>
        <w:spacing w:line="360" w:lineRule="auto"/>
        <w:jc w:val="both"/>
        <w:rPr>
          <w:rFonts w:ascii="Arial" w:hAnsi="Arial"/>
        </w:rPr>
      </w:pPr>
      <w:r w:rsidRPr="00CA4B02">
        <w:rPr>
          <w:rFonts w:ascii="Arial" w:hAnsi="Arial"/>
        </w:rPr>
        <w:t>compétences interpersonnelles :</w:t>
      </w:r>
    </w:p>
    <w:p w14:paraId="52DB3DCD" w14:textId="77777777" w:rsidR="00CE2127" w:rsidRDefault="00CE2127" w:rsidP="00CE2127">
      <w:pPr>
        <w:pStyle w:val="Paragraphedeliste"/>
        <w:numPr>
          <w:ilvl w:val="1"/>
          <w:numId w:val="3"/>
        </w:numPr>
        <w:spacing w:line="360" w:lineRule="auto"/>
        <w:jc w:val="both"/>
        <w:rPr>
          <w:rFonts w:ascii="Arial" w:hAnsi="Arial"/>
        </w:rPr>
      </w:pPr>
      <w:r>
        <w:rPr>
          <w:rFonts w:ascii="Arial" w:hAnsi="Arial"/>
        </w:rPr>
        <w:t>travail d’équipe, communication et coopération</w:t>
      </w:r>
    </w:p>
    <w:p w14:paraId="3FDECFFE" w14:textId="77777777" w:rsidR="00CE2127" w:rsidRDefault="00CE2127" w:rsidP="00CE2127">
      <w:pPr>
        <w:pStyle w:val="Paragraphedeliste"/>
        <w:numPr>
          <w:ilvl w:val="1"/>
          <w:numId w:val="3"/>
        </w:numPr>
        <w:spacing w:line="360" w:lineRule="auto"/>
        <w:jc w:val="both"/>
        <w:rPr>
          <w:rFonts w:ascii="Arial" w:hAnsi="Arial"/>
        </w:rPr>
      </w:pPr>
      <w:r>
        <w:rPr>
          <w:rFonts w:ascii="Arial" w:hAnsi="Arial"/>
        </w:rPr>
        <w:t>leadership et management</w:t>
      </w:r>
    </w:p>
    <w:p w14:paraId="61DE1A0A" w14:textId="77777777" w:rsidR="00CE2127" w:rsidRDefault="00CE2127" w:rsidP="00CE2127">
      <w:pPr>
        <w:pStyle w:val="Paragraphedeliste"/>
        <w:numPr>
          <w:ilvl w:val="0"/>
          <w:numId w:val="3"/>
        </w:numPr>
        <w:spacing w:line="360" w:lineRule="auto"/>
        <w:jc w:val="both"/>
        <w:rPr>
          <w:rFonts w:ascii="Arial" w:hAnsi="Arial"/>
        </w:rPr>
      </w:pPr>
      <w:r>
        <w:rPr>
          <w:rFonts w:ascii="Arial" w:hAnsi="Arial"/>
        </w:rPr>
        <w:t>ressources personnelles :</w:t>
      </w:r>
    </w:p>
    <w:p w14:paraId="2099D883" w14:textId="77777777" w:rsidR="00CE2127" w:rsidRDefault="00CE2127" w:rsidP="00CE2127">
      <w:pPr>
        <w:pStyle w:val="Paragraphedeliste"/>
        <w:numPr>
          <w:ilvl w:val="1"/>
          <w:numId w:val="3"/>
        </w:numPr>
        <w:spacing w:line="360" w:lineRule="auto"/>
        <w:jc w:val="both"/>
        <w:rPr>
          <w:rFonts w:ascii="Arial" w:hAnsi="Arial"/>
        </w:rPr>
      </w:pPr>
      <w:r>
        <w:rPr>
          <w:rFonts w:ascii="Arial" w:hAnsi="Arial"/>
        </w:rPr>
        <w:t>conscience de soi et métacognition</w:t>
      </w:r>
    </w:p>
    <w:p w14:paraId="4913DC20" w14:textId="77777777" w:rsidR="00CE2127" w:rsidRDefault="00CE2127" w:rsidP="00CE2127">
      <w:pPr>
        <w:pStyle w:val="Paragraphedeliste"/>
        <w:numPr>
          <w:ilvl w:val="1"/>
          <w:numId w:val="3"/>
        </w:numPr>
        <w:spacing w:line="360" w:lineRule="auto"/>
        <w:jc w:val="both"/>
        <w:rPr>
          <w:rFonts w:ascii="Arial" w:hAnsi="Arial"/>
        </w:rPr>
      </w:pPr>
      <w:r>
        <w:rPr>
          <w:rFonts w:ascii="Arial" w:hAnsi="Arial"/>
        </w:rPr>
        <w:t>gestion de l’attention, du stress et des objectifs</w:t>
      </w:r>
    </w:p>
    <w:p w14:paraId="19F09CDB" w14:textId="77777777" w:rsidR="00CE2127" w:rsidRPr="00A43D44" w:rsidRDefault="00CE2127" w:rsidP="00CE2127">
      <w:pPr>
        <w:pStyle w:val="Paragraphedeliste"/>
        <w:numPr>
          <w:ilvl w:val="0"/>
          <w:numId w:val="3"/>
        </w:numPr>
        <w:spacing w:line="360" w:lineRule="auto"/>
        <w:jc w:val="both"/>
        <w:rPr>
          <w:rFonts w:ascii="Arial" w:hAnsi="Arial"/>
        </w:rPr>
      </w:pPr>
      <w:r w:rsidRPr="00A43D44">
        <w:rPr>
          <w:rFonts w:ascii="Arial" w:hAnsi="Arial"/>
        </w:rPr>
        <w:t>compétences cognitives avancées </w:t>
      </w:r>
      <w:r>
        <w:rPr>
          <w:rFonts w:ascii="Arial" w:hAnsi="Arial"/>
        </w:rPr>
        <w:t>(advanced cognitive skills)</w:t>
      </w:r>
      <w:r w:rsidRPr="00A43D44">
        <w:rPr>
          <w:rFonts w:ascii="Arial" w:hAnsi="Arial"/>
        </w:rPr>
        <w:t>:</w:t>
      </w:r>
    </w:p>
    <w:p w14:paraId="3EBE403F" w14:textId="77777777" w:rsidR="00CE2127" w:rsidRDefault="00CE2127" w:rsidP="00CE2127">
      <w:pPr>
        <w:pStyle w:val="Paragraphedeliste"/>
        <w:numPr>
          <w:ilvl w:val="1"/>
          <w:numId w:val="3"/>
        </w:numPr>
        <w:spacing w:line="360" w:lineRule="auto"/>
        <w:jc w:val="both"/>
        <w:rPr>
          <w:rFonts w:ascii="Arial" w:hAnsi="Arial"/>
        </w:rPr>
      </w:pPr>
      <w:r>
        <w:rPr>
          <w:rFonts w:ascii="Arial" w:hAnsi="Arial"/>
        </w:rPr>
        <w:t>planification chirurgicale et prévention des erreurs</w:t>
      </w:r>
    </w:p>
    <w:p w14:paraId="0955B848" w14:textId="17920B58" w:rsidR="00FE457D" w:rsidRPr="00E75FF2" w:rsidRDefault="00CE2127" w:rsidP="00527480">
      <w:pPr>
        <w:pStyle w:val="Paragraphedeliste"/>
        <w:numPr>
          <w:ilvl w:val="1"/>
          <w:numId w:val="3"/>
        </w:numPr>
        <w:spacing w:line="360" w:lineRule="auto"/>
        <w:jc w:val="both"/>
        <w:rPr>
          <w:rFonts w:ascii="Arial" w:hAnsi="Arial"/>
        </w:rPr>
      </w:pPr>
      <w:r>
        <w:rPr>
          <w:rFonts w:ascii="Arial" w:hAnsi="Arial"/>
        </w:rPr>
        <w:t xml:space="preserve">reconnaissance des erreurs, secours et récupération (rescue and recovery)  </w:t>
      </w:r>
      <w:r w:rsidRPr="001E67CC">
        <w:rPr>
          <w:rFonts w:ascii="Arial" w:hAnsi="Arial"/>
        </w:rPr>
        <w:t xml:space="preserve">(Madani et al., 2017) </w:t>
      </w:r>
    </w:p>
    <w:p w14:paraId="3A2F0FF4" w14:textId="77777777" w:rsidR="00580ADD" w:rsidRPr="00580ADD" w:rsidRDefault="00580ADD" w:rsidP="00580ADD"/>
    <w:p w14:paraId="79DA7E50" w14:textId="17639D63" w:rsidR="00E67D24" w:rsidRPr="00E67D24" w:rsidRDefault="00E67D24" w:rsidP="00CE2127">
      <w:pPr>
        <w:pStyle w:val="Sous-titre"/>
        <w:spacing w:line="360" w:lineRule="auto"/>
        <w:jc w:val="both"/>
        <w:rPr>
          <w:rStyle w:val="Forteaccentuation"/>
          <w:rFonts w:ascii="Arial" w:hAnsi="Arial"/>
          <w:iCs/>
        </w:rPr>
      </w:pPr>
      <w:r w:rsidRPr="00E67D24">
        <w:rPr>
          <w:rStyle w:val="Forteaccentuation"/>
          <w:rFonts w:ascii="Arial" w:hAnsi="Arial"/>
          <w:iCs/>
        </w:rPr>
        <w:t xml:space="preserve">Utilisation des ontologies pour la formation </w:t>
      </w:r>
    </w:p>
    <w:p w14:paraId="165FE18B" w14:textId="77777777" w:rsidR="00E67D24" w:rsidRPr="00E67D24" w:rsidRDefault="00E67D24" w:rsidP="00E67D24"/>
    <w:p w14:paraId="23B3D740" w14:textId="58C9FDB8" w:rsidR="00E67D24" w:rsidRDefault="00E67D24" w:rsidP="00E75FF2">
      <w:pPr>
        <w:spacing w:line="360" w:lineRule="auto"/>
        <w:jc w:val="both"/>
        <w:rPr>
          <w:rFonts w:ascii="Arial" w:hAnsi="Arial" w:cs="Arial"/>
        </w:rPr>
      </w:pPr>
      <w:r w:rsidRPr="00F101BF">
        <w:rPr>
          <w:rFonts w:ascii="Arial" w:hAnsi="Arial" w:cs="Arial"/>
        </w:rPr>
        <w:t>Possibilit</w:t>
      </w:r>
      <w:r>
        <w:rPr>
          <w:rFonts w:ascii="Arial" w:hAnsi="Arial" w:cs="Arial"/>
        </w:rPr>
        <w:t>é d’organiser l’apprentissage dan</w:t>
      </w:r>
      <w:r w:rsidRPr="00F101BF">
        <w:rPr>
          <w:rFonts w:ascii="Arial" w:hAnsi="Arial" w:cs="Arial"/>
        </w:rPr>
        <w:t>s</w:t>
      </w:r>
      <w:r>
        <w:rPr>
          <w:rFonts w:ascii="Arial" w:hAnsi="Arial" w:cs="Arial"/>
        </w:rPr>
        <w:t xml:space="preserve"> EIAH</w:t>
      </w:r>
      <w:r w:rsidRPr="00F101BF">
        <w:rPr>
          <w:rFonts w:ascii="Arial" w:hAnsi="Arial" w:cs="Arial"/>
        </w:rPr>
        <w:t xml:space="preserve"> </w:t>
      </w:r>
      <w:r>
        <w:rPr>
          <w:rFonts w:ascii="Arial" w:hAnsi="Arial" w:cs="Arial"/>
        </w:rPr>
        <w:t>(</w:t>
      </w:r>
      <w:r w:rsidRPr="00F101BF">
        <w:rPr>
          <w:rFonts w:ascii="Arial" w:hAnsi="Arial" w:cs="Arial"/>
        </w:rPr>
        <w:t>environnements infor</w:t>
      </w:r>
      <w:r>
        <w:rPr>
          <w:rFonts w:ascii="Arial" w:hAnsi="Arial" w:cs="Arial"/>
        </w:rPr>
        <w:t>matiques d’apprentissage humain)</w:t>
      </w:r>
      <w:r w:rsidRPr="00F101BF">
        <w:rPr>
          <w:rFonts w:ascii="Arial" w:hAnsi="Arial" w:cs="Arial"/>
        </w:rPr>
        <w:t xml:space="preserve"> en organisant l’accès aux notions en suivant un réseau sémantique calqué sur la taxonomie du domaine, en utilisant les ontologies </w:t>
      </w:r>
      <w:r>
        <w:rPr>
          <w:rFonts w:ascii="Arial" w:hAnsi="Arial" w:cs="Arial"/>
        </w:rPr>
        <w:t xml:space="preserve">ou </w:t>
      </w:r>
      <w:r w:rsidRPr="00F101BF">
        <w:rPr>
          <w:rFonts w:ascii="Arial" w:hAnsi="Arial" w:cs="Arial"/>
        </w:rPr>
        <w:t>une composante de cette ontologie</w:t>
      </w:r>
      <w:r>
        <w:rPr>
          <w:rFonts w:ascii="Arial" w:hAnsi="Arial" w:cs="Arial"/>
        </w:rPr>
        <w:t xml:space="preserve">. </w:t>
      </w:r>
      <w:r w:rsidRPr="00F101BF">
        <w:rPr>
          <w:rFonts w:ascii="Arial" w:hAnsi="Arial" w:cs="Arial"/>
        </w:rPr>
        <w:t xml:space="preserve"> </w:t>
      </w:r>
      <w:r w:rsidRPr="007E078C">
        <w:rPr>
          <w:rFonts w:ascii="Arial" w:hAnsi="Arial" w:cs="Arial"/>
        </w:rPr>
        <w:t>Réseaux sémanti</w:t>
      </w:r>
      <w:r>
        <w:rPr>
          <w:rFonts w:ascii="Arial" w:hAnsi="Arial" w:cs="Arial"/>
        </w:rPr>
        <w:t>ques = moyen pour enseignant d’</w:t>
      </w:r>
      <w:r w:rsidRPr="007E078C">
        <w:rPr>
          <w:rFonts w:ascii="Arial" w:hAnsi="Arial" w:cs="Arial"/>
        </w:rPr>
        <w:t>expliciter la str</w:t>
      </w:r>
      <w:r>
        <w:rPr>
          <w:rFonts w:ascii="Arial" w:hAnsi="Arial" w:cs="Arial"/>
        </w:rPr>
        <w:t xml:space="preserve">ucturation des connaissances et </w:t>
      </w:r>
      <w:r w:rsidRPr="007E078C">
        <w:rPr>
          <w:rFonts w:ascii="Arial" w:hAnsi="Arial" w:cs="Arial"/>
        </w:rPr>
        <w:t>d'engager l'étudiant dans la reconstruction de ces relations.</w:t>
      </w:r>
      <w:r>
        <w:rPr>
          <w:rFonts w:ascii="Arial" w:hAnsi="Arial" w:cs="Arial"/>
        </w:rPr>
        <w:t xml:space="preserve"> </w:t>
      </w:r>
      <w:r w:rsidRPr="007E078C">
        <w:rPr>
          <w:rFonts w:ascii="Arial" w:hAnsi="Arial" w:cs="Arial"/>
        </w:rPr>
        <w:t>Interface amène étudiant à s'interroger et explicitation du réseau peut constituer une aide à apprentissage car</w:t>
      </w:r>
      <w:r>
        <w:rPr>
          <w:rFonts w:ascii="Arial" w:hAnsi="Arial" w:cs="Arial"/>
        </w:rPr>
        <w:t xml:space="preserve"> </w:t>
      </w:r>
      <w:r w:rsidRPr="007E078C">
        <w:rPr>
          <w:rFonts w:ascii="Arial" w:hAnsi="Arial" w:cs="Arial"/>
        </w:rPr>
        <w:t>donne à voir et comprendre que la structuration des</w:t>
      </w:r>
      <w:r>
        <w:rPr>
          <w:rFonts w:ascii="Arial" w:hAnsi="Arial" w:cs="Arial"/>
        </w:rPr>
        <w:t xml:space="preserve"> </w:t>
      </w:r>
      <w:r w:rsidRPr="007E078C">
        <w:rPr>
          <w:rFonts w:ascii="Arial" w:hAnsi="Arial" w:cs="Arial"/>
        </w:rPr>
        <w:t>connaissances est importante pour expertise, au-delà des</w:t>
      </w:r>
      <w:r>
        <w:rPr>
          <w:rFonts w:ascii="Arial" w:hAnsi="Arial" w:cs="Arial"/>
        </w:rPr>
        <w:t xml:space="preserve"> concepts et des procédures.</w:t>
      </w:r>
      <w:r w:rsidRPr="00231DF1">
        <w:t xml:space="preserve"> </w:t>
      </w:r>
      <w:r>
        <w:rPr>
          <w:rFonts w:ascii="Arial" w:hAnsi="Arial" w:cs="Arial"/>
        </w:rPr>
        <w:t>P</w:t>
      </w:r>
      <w:r w:rsidRPr="00231DF1">
        <w:rPr>
          <w:rFonts w:ascii="Arial" w:hAnsi="Arial" w:cs="Arial"/>
        </w:rPr>
        <w:t>ermettre à l'apprenant de naviguer à l'intérieur d'une ontologie du domaine : apprentissage des</w:t>
      </w:r>
      <w:r>
        <w:rPr>
          <w:rFonts w:ascii="Arial" w:hAnsi="Arial" w:cs="Arial"/>
        </w:rPr>
        <w:t xml:space="preserve"> </w:t>
      </w:r>
      <w:r w:rsidRPr="00231DF1">
        <w:rPr>
          <w:rFonts w:ascii="Arial" w:hAnsi="Arial" w:cs="Arial"/>
        </w:rPr>
        <w:t>relations de classe entre les concepts.</w:t>
      </w:r>
      <w:r>
        <w:rPr>
          <w:rFonts w:ascii="Arial" w:hAnsi="Arial" w:cs="Arial"/>
        </w:rPr>
        <w:t xml:space="preserve">  </w:t>
      </w:r>
      <w:r w:rsidRPr="004A37CD">
        <w:rPr>
          <w:rFonts w:ascii="Arial" w:hAnsi="Arial" w:cs="Arial"/>
        </w:rPr>
        <w:t>La structuration permet inférences et actions. Différents niveaux d'abstraction permettent :</w:t>
      </w:r>
      <w:r>
        <w:rPr>
          <w:rFonts w:ascii="Arial" w:hAnsi="Arial" w:cs="Arial"/>
        </w:rPr>
        <w:t xml:space="preserve"> </w:t>
      </w:r>
      <w:r w:rsidRPr="004A37CD">
        <w:rPr>
          <w:rFonts w:ascii="Arial" w:hAnsi="Arial" w:cs="Arial"/>
        </w:rPr>
        <w:t>une plus grande flexibilité (possibilité d'adopter différents points de vue)</w:t>
      </w:r>
      <w:r>
        <w:rPr>
          <w:rFonts w:ascii="Arial" w:hAnsi="Arial" w:cs="Arial"/>
        </w:rPr>
        <w:t xml:space="preserve">, la </w:t>
      </w:r>
      <w:r w:rsidRPr="004A37CD">
        <w:rPr>
          <w:rFonts w:ascii="Arial" w:hAnsi="Arial" w:cs="Arial"/>
        </w:rPr>
        <w:t>possibilité de faire inférences par héritage de propriété</w:t>
      </w:r>
      <w:r>
        <w:rPr>
          <w:rFonts w:ascii="Arial" w:hAnsi="Arial" w:cs="Arial"/>
        </w:rPr>
        <w:t xml:space="preserve"> et la </w:t>
      </w:r>
      <w:r w:rsidRPr="004A37CD">
        <w:rPr>
          <w:rFonts w:ascii="Arial" w:hAnsi="Arial" w:cs="Arial"/>
        </w:rPr>
        <w:t xml:space="preserve">possibilité de conserver point de vue exclusif quand pertinent </w:t>
      </w:r>
      <w:r w:rsidRPr="00F101BF">
        <w:rPr>
          <w:rFonts w:ascii="Arial" w:hAnsi="Arial" w:cs="Arial"/>
        </w:rPr>
        <w:t>(Sander et al., 2004)</w:t>
      </w:r>
      <w:r>
        <w:rPr>
          <w:rFonts w:ascii="Arial" w:hAnsi="Arial" w:cs="Arial"/>
        </w:rPr>
        <w:t>.</w:t>
      </w:r>
    </w:p>
    <w:p w14:paraId="58175203" w14:textId="77777777" w:rsidR="00E75FF2" w:rsidRPr="00E75FF2" w:rsidRDefault="00E75FF2" w:rsidP="00E75FF2">
      <w:pPr>
        <w:spacing w:line="360" w:lineRule="auto"/>
        <w:jc w:val="both"/>
        <w:rPr>
          <w:rStyle w:val="Forteaccentuation"/>
          <w:rFonts w:ascii="Arial" w:hAnsi="Arial" w:cs="Arial"/>
          <w:b w:val="0"/>
          <w:bCs w:val="0"/>
          <w:i w:val="0"/>
          <w:iCs w:val="0"/>
          <w:color w:val="auto"/>
        </w:rPr>
      </w:pPr>
    </w:p>
    <w:p w14:paraId="1BFDD336" w14:textId="4E2CB1F5" w:rsidR="00CE2127" w:rsidRPr="00E67D24" w:rsidRDefault="00580ADD" w:rsidP="00E67D24">
      <w:pPr>
        <w:pStyle w:val="Titre7"/>
        <w:ind w:firstLine="708"/>
        <w:rPr>
          <w:rStyle w:val="lev"/>
        </w:rPr>
      </w:pPr>
      <w:r w:rsidRPr="00E67D24">
        <w:rPr>
          <w:rStyle w:val="lev"/>
        </w:rPr>
        <w:t>Exemple du l</w:t>
      </w:r>
      <w:r w:rsidR="00CE2127" w:rsidRPr="00E67D24">
        <w:rPr>
          <w:rStyle w:val="lev"/>
        </w:rPr>
        <w:t>eadership</w:t>
      </w:r>
    </w:p>
    <w:p w14:paraId="1D08E8DF" w14:textId="77777777" w:rsidR="00E67D24" w:rsidRDefault="00E67D24" w:rsidP="00C15FB3">
      <w:pPr>
        <w:spacing w:line="360" w:lineRule="auto"/>
        <w:jc w:val="both"/>
        <w:rPr>
          <w:rFonts w:ascii="Arial" w:hAnsi="Arial" w:cs="Arial"/>
        </w:rPr>
      </w:pPr>
    </w:p>
    <w:p w14:paraId="3779FF52" w14:textId="3B962B79" w:rsidR="001A678D" w:rsidRDefault="001A678D" w:rsidP="00C15FB3">
      <w:pPr>
        <w:spacing w:line="360" w:lineRule="auto"/>
        <w:jc w:val="both"/>
        <w:rPr>
          <w:rFonts w:ascii="Arial" w:hAnsi="Arial" w:cs="Arial"/>
        </w:rPr>
      </w:pPr>
      <w:r w:rsidRPr="001A678D">
        <w:rPr>
          <w:rFonts w:ascii="Arial" w:hAnsi="Arial" w:cs="Arial"/>
        </w:rPr>
        <w:t>Former au leader</w:t>
      </w:r>
      <w:r>
        <w:rPr>
          <w:rFonts w:ascii="Arial" w:hAnsi="Arial" w:cs="Arial"/>
        </w:rPr>
        <w:t xml:space="preserve">ship par approche ontologique : </w:t>
      </w:r>
      <w:r w:rsidRPr="001A678D">
        <w:rPr>
          <w:rFonts w:ascii="Arial" w:hAnsi="Arial" w:cs="Arial"/>
        </w:rPr>
        <w:t>par vécu et expérience. Ne pas changer les personnes mais leur proposer</w:t>
      </w:r>
      <w:r>
        <w:rPr>
          <w:rFonts w:ascii="Arial" w:hAnsi="Arial" w:cs="Arial"/>
        </w:rPr>
        <w:t xml:space="preserve"> l</w:t>
      </w:r>
      <w:r w:rsidRPr="001A678D">
        <w:rPr>
          <w:rFonts w:ascii="Arial" w:hAnsi="Arial" w:cs="Arial"/>
        </w:rPr>
        <w:t xml:space="preserve">es limites de leur façon d'être et de percevoir le monde pour </w:t>
      </w:r>
      <w:r>
        <w:rPr>
          <w:rFonts w:ascii="Arial" w:hAnsi="Arial" w:cs="Arial"/>
        </w:rPr>
        <w:t>élargir les possibilités d'agir</w:t>
      </w:r>
      <w:r w:rsidR="00C15FB3">
        <w:rPr>
          <w:rFonts w:ascii="Arial" w:hAnsi="Arial" w:cs="Arial"/>
        </w:rPr>
        <w:t>.</w:t>
      </w:r>
      <w:r w:rsidR="00C15FB3" w:rsidRPr="00C15FB3">
        <w:t xml:space="preserve"> </w:t>
      </w:r>
      <w:r w:rsidR="00C15FB3">
        <w:rPr>
          <w:rFonts w:ascii="Arial" w:hAnsi="Arial" w:cs="Arial"/>
        </w:rPr>
        <w:t>A</w:t>
      </w:r>
      <w:r w:rsidR="00C15FB3" w:rsidRPr="00C15FB3">
        <w:rPr>
          <w:rFonts w:ascii="Arial" w:hAnsi="Arial" w:cs="Arial"/>
        </w:rPr>
        <w:t>ctions des leaders sont corrélées à la perception de la situation qui nécessite ces actions, qui résulte de la prise</w:t>
      </w:r>
      <w:r w:rsidR="00C15FB3">
        <w:rPr>
          <w:rFonts w:ascii="Arial" w:hAnsi="Arial" w:cs="Arial"/>
        </w:rPr>
        <w:t xml:space="preserve"> </w:t>
      </w:r>
      <w:r w:rsidR="00C15FB3" w:rsidRPr="00C15FB3">
        <w:rPr>
          <w:rFonts w:ascii="Arial" w:hAnsi="Arial" w:cs="Arial"/>
        </w:rPr>
        <w:t>en compte du contexte dans lequel elles interviennent.</w:t>
      </w:r>
      <w:r w:rsidR="00C15FB3">
        <w:rPr>
          <w:rFonts w:ascii="Arial" w:hAnsi="Arial" w:cs="Arial"/>
        </w:rPr>
        <w:t xml:space="preserve"> </w:t>
      </w:r>
      <w:r w:rsidR="00C15FB3" w:rsidRPr="00C15FB3">
        <w:rPr>
          <w:rFonts w:ascii="Arial" w:hAnsi="Arial" w:cs="Arial"/>
        </w:rPr>
        <w:t>Lien entre être et agir : quand corrélation naturelle, il y a</w:t>
      </w:r>
      <w:r w:rsidR="00C15FB3">
        <w:rPr>
          <w:rFonts w:ascii="Arial" w:hAnsi="Arial" w:cs="Arial"/>
        </w:rPr>
        <w:t xml:space="preserve"> </w:t>
      </w:r>
      <w:r w:rsidR="00C15FB3" w:rsidRPr="00C15FB3">
        <w:rPr>
          <w:rFonts w:ascii="Arial" w:hAnsi="Arial" w:cs="Arial"/>
        </w:rPr>
        <w:t>un leadership efficace.</w:t>
      </w:r>
      <w:r w:rsidR="00C15FB3">
        <w:rPr>
          <w:rFonts w:ascii="Arial" w:hAnsi="Arial" w:cs="Arial"/>
        </w:rPr>
        <w:t xml:space="preserve"> A</w:t>
      </w:r>
      <w:r w:rsidR="00C15FB3" w:rsidRPr="00C15FB3">
        <w:rPr>
          <w:rFonts w:ascii="Arial" w:hAnsi="Arial" w:cs="Arial"/>
        </w:rPr>
        <w:t>ction focused et non théorie.</w:t>
      </w:r>
      <w:r w:rsidR="00C15FB3">
        <w:rPr>
          <w:rFonts w:ascii="Arial" w:hAnsi="Arial" w:cs="Arial"/>
        </w:rPr>
        <w:t xml:space="preserve"> </w:t>
      </w:r>
      <w:r w:rsidR="00C15FB3" w:rsidRPr="00C15FB3">
        <w:rPr>
          <w:rFonts w:ascii="Arial" w:hAnsi="Arial" w:cs="Arial"/>
        </w:rPr>
        <w:t>Importance du langage : verbalisé, non verbalisé, entendu, non dit mais communiqué</w:t>
      </w:r>
      <w:r w:rsidR="00C15FB3">
        <w:rPr>
          <w:rFonts w:ascii="Arial" w:hAnsi="Arial" w:cs="Arial"/>
        </w:rPr>
        <w:t xml:space="preserve">. </w:t>
      </w:r>
      <w:r w:rsidR="00C15FB3" w:rsidRPr="00C15FB3">
        <w:rPr>
          <w:rFonts w:ascii="Arial" w:hAnsi="Arial" w:cs="Arial"/>
        </w:rPr>
        <w:t>Modèle phénoménologique</w:t>
      </w:r>
      <w:r w:rsidR="00C15FB3">
        <w:rPr>
          <w:rFonts w:ascii="Arial" w:hAnsi="Arial" w:cs="Arial"/>
        </w:rPr>
        <w:t xml:space="preserve"> </w:t>
      </w:r>
      <w:r>
        <w:rPr>
          <w:rFonts w:ascii="Arial" w:hAnsi="Arial" w:cs="Arial"/>
        </w:rPr>
        <w:t xml:space="preserve"> (Souba, 2011).</w:t>
      </w:r>
    </w:p>
    <w:p w14:paraId="0B0E94A8" w14:textId="77777777" w:rsidR="00C15FB3" w:rsidRDefault="00C15FB3" w:rsidP="00C15FB3">
      <w:pPr>
        <w:spacing w:line="360" w:lineRule="auto"/>
        <w:jc w:val="both"/>
        <w:rPr>
          <w:rFonts w:ascii="Arial" w:hAnsi="Arial" w:cs="Arial"/>
        </w:rPr>
      </w:pPr>
    </w:p>
    <w:p w14:paraId="70F95550" w14:textId="3C0C6AD6" w:rsidR="00CE2127" w:rsidRPr="00CE2127" w:rsidRDefault="00C15FB3" w:rsidP="00CE2127">
      <w:pPr>
        <w:spacing w:line="360" w:lineRule="auto"/>
        <w:jc w:val="both"/>
        <w:rPr>
          <w:rFonts w:ascii="Arial" w:hAnsi="Arial" w:cs="Arial"/>
        </w:rPr>
      </w:pPr>
      <w:r w:rsidRPr="00C15FB3">
        <w:rPr>
          <w:rFonts w:ascii="Arial" w:hAnsi="Arial" w:cs="Arial"/>
        </w:rPr>
        <w:t xml:space="preserve">Modèle </w:t>
      </w:r>
      <w:r>
        <w:rPr>
          <w:rFonts w:ascii="Arial" w:hAnsi="Arial" w:cs="Arial"/>
        </w:rPr>
        <w:t xml:space="preserve">ontologique / phénoménologique : </w:t>
      </w:r>
      <w:r w:rsidRPr="00C15FB3">
        <w:rPr>
          <w:rFonts w:ascii="Arial" w:hAnsi="Arial" w:cs="Arial"/>
        </w:rPr>
        <w:t>Approche ontologique pour découvrir la nature du</w:t>
      </w:r>
      <w:r>
        <w:rPr>
          <w:rFonts w:ascii="Arial" w:hAnsi="Arial" w:cs="Arial"/>
        </w:rPr>
        <w:t xml:space="preserve"> </w:t>
      </w:r>
      <w:r w:rsidRPr="00C15FB3">
        <w:rPr>
          <w:rFonts w:ascii="Arial" w:hAnsi="Arial" w:cs="Arial"/>
        </w:rPr>
        <w:t>leadership dans le fait d'être un leader. Par expression</w:t>
      </w:r>
      <w:r>
        <w:rPr>
          <w:rFonts w:ascii="Arial" w:hAnsi="Arial" w:cs="Arial"/>
        </w:rPr>
        <w:t xml:space="preserve"> </w:t>
      </w:r>
      <w:r w:rsidRPr="00C15FB3">
        <w:rPr>
          <w:rFonts w:ascii="Arial" w:hAnsi="Arial" w:cs="Arial"/>
        </w:rPr>
        <w:t xml:space="preserve">et vécu. </w:t>
      </w:r>
      <w:r>
        <w:rPr>
          <w:rFonts w:ascii="Arial" w:hAnsi="Arial" w:cs="Arial"/>
        </w:rPr>
        <w:t xml:space="preserve"> </w:t>
      </w:r>
      <w:r w:rsidRPr="00C15FB3">
        <w:rPr>
          <w:rFonts w:ascii="Arial" w:hAnsi="Arial" w:cs="Arial"/>
        </w:rPr>
        <w:t>Etre et agir. Expérience à la 1° personne du singulier.</w:t>
      </w:r>
      <w:r>
        <w:rPr>
          <w:rFonts w:ascii="Arial" w:hAnsi="Arial" w:cs="Arial"/>
        </w:rPr>
        <w:t xml:space="preserve"> </w:t>
      </w:r>
      <w:r w:rsidRPr="00C15FB3">
        <w:rPr>
          <w:rFonts w:ascii="Arial" w:hAnsi="Arial" w:cs="Arial"/>
        </w:rPr>
        <w:t>Leadership = abstractions linguistiques, phénomènes, concepts, termes</w:t>
      </w:r>
      <w:r w:rsidR="00CE2127">
        <w:rPr>
          <w:rFonts w:ascii="Arial" w:hAnsi="Arial" w:cs="Arial"/>
        </w:rPr>
        <w:t xml:space="preserve">. </w:t>
      </w:r>
      <w:r w:rsidR="00580ADD">
        <w:rPr>
          <w:rFonts w:ascii="Arial" w:hAnsi="Arial" w:cs="Arial"/>
        </w:rPr>
        <w:t>Objectif : p</w:t>
      </w:r>
      <w:r w:rsidR="00CE2127" w:rsidRPr="00CE2127">
        <w:rPr>
          <w:rFonts w:ascii="Arial" w:hAnsi="Arial" w:cs="Arial"/>
        </w:rPr>
        <w:t xml:space="preserve">ermettre de former au </w:t>
      </w:r>
      <w:r w:rsidR="00CE2127">
        <w:rPr>
          <w:rFonts w:ascii="Arial" w:hAnsi="Arial" w:cs="Arial"/>
        </w:rPr>
        <w:t xml:space="preserve">leadership pour qu'il s'exprime </w:t>
      </w:r>
      <w:r w:rsidR="00CE2127" w:rsidRPr="00CE2127">
        <w:rPr>
          <w:rFonts w:ascii="Arial" w:hAnsi="Arial" w:cs="Arial"/>
        </w:rPr>
        <w:t>comme une caractéristique personnelle et naturelle</w:t>
      </w:r>
    </w:p>
    <w:p w14:paraId="4969A063" w14:textId="4D073E92" w:rsidR="00C15FB3" w:rsidRPr="001A678D" w:rsidRDefault="00CE2127" w:rsidP="00CE2127">
      <w:pPr>
        <w:spacing w:line="360" w:lineRule="auto"/>
        <w:jc w:val="both"/>
        <w:rPr>
          <w:rFonts w:ascii="Arial" w:hAnsi="Arial" w:cs="Arial"/>
        </w:rPr>
      </w:pPr>
      <w:r w:rsidRPr="00CE2127">
        <w:rPr>
          <w:rFonts w:ascii="Arial" w:hAnsi="Arial" w:cs="Arial"/>
        </w:rPr>
        <w:t>Il ne s'agit pas de tra</w:t>
      </w:r>
      <w:r w:rsidR="00580ADD">
        <w:rPr>
          <w:rFonts w:ascii="Arial" w:hAnsi="Arial" w:cs="Arial"/>
        </w:rPr>
        <w:t xml:space="preserve">nsférer des connaissances sur </w:t>
      </w:r>
      <w:r w:rsidRPr="00CE2127">
        <w:rPr>
          <w:rFonts w:ascii="Arial" w:hAnsi="Arial" w:cs="Arial"/>
        </w:rPr>
        <w:t xml:space="preserve">le leadership. </w:t>
      </w:r>
      <w:r w:rsidR="00C15FB3">
        <w:rPr>
          <w:rFonts w:ascii="Arial" w:hAnsi="Arial" w:cs="Arial"/>
        </w:rPr>
        <w:t>(Erhard et al., 2013)</w:t>
      </w:r>
    </w:p>
    <w:p w14:paraId="0F19BCC8" w14:textId="77777777" w:rsidR="007E078C" w:rsidRDefault="007E078C" w:rsidP="007E078C">
      <w:pPr>
        <w:spacing w:line="360" w:lineRule="auto"/>
        <w:jc w:val="both"/>
        <w:rPr>
          <w:rFonts w:ascii="Arial" w:hAnsi="Arial" w:cs="Arial"/>
        </w:rPr>
      </w:pPr>
    </w:p>
    <w:p w14:paraId="777FC1A1" w14:textId="77777777" w:rsidR="00E75FF2" w:rsidRDefault="00E75FF2" w:rsidP="00E75FF2">
      <w:pPr>
        <w:pStyle w:val="Sous-titre"/>
        <w:spacing w:line="360" w:lineRule="auto"/>
        <w:jc w:val="both"/>
        <w:rPr>
          <w:rStyle w:val="Forteaccentuation"/>
          <w:rFonts w:ascii="Arial" w:hAnsi="Arial"/>
          <w:iCs/>
        </w:rPr>
      </w:pPr>
      <w:r w:rsidRPr="00E67D24">
        <w:rPr>
          <w:rStyle w:val="Forteaccentuation"/>
          <w:rFonts w:ascii="Arial" w:hAnsi="Arial"/>
          <w:iCs/>
        </w:rPr>
        <w:t>Modélisation d’une compétence non technique : Exemple de la communication</w:t>
      </w:r>
      <w:r>
        <w:rPr>
          <w:rStyle w:val="Forteaccentuation"/>
          <w:rFonts w:ascii="Arial" w:hAnsi="Arial"/>
          <w:iCs/>
        </w:rPr>
        <w:t xml:space="preserve"> au bloc opératoire</w:t>
      </w:r>
    </w:p>
    <w:p w14:paraId="7B344614" w14:textId="77777777" w:rsidR="00E75FF2" w:rsidRPr="00FE457D" w:rsidRDefault="00E75FF2" w:rsidP="00E75FF2"/>
    <w:p w14:paraId="1F717291" w14:textId="77777777" w:rsidR="00E75FF2" w:rsidRPr="00527480" w:rsidRDefault="00E75FF2" w:rsidP="00E75FF2">
      <w:pPr>
        <w:spacing w:line="360" w:lineRule="auto"/>
        <w:jc w:val="both"/>
        <w:rPr>
          <w:rFonts w:ascii="Arial" w:hAnsi="Arial" w:cs="Arial"/>
        </w:rPr>
      </w:pPr>
      <w:r w:rsidRPr="008A0FDF">
        <w:rPr>
          <w:rFonts w:ascii="Arial" w:hAnsi="Arial" w:cs="Arial"/>
        </w:rPr>
        <w:t>Représentation fidèle du processus de passage d'instrument au bloc pendant une opération.</w:t>
      </w:r>
      <w:r>
        <w:rPr>
          <w:rFonts w:ascii="Arial" w:hAnsi="Arial" w:cs="Arial"/>
        </w:rPr>
        <w:t xml:space="preserve"> Analyse et </w:t>
      </w:r>
      <w:r w:rsidRPr="008A0FDF">
        <w:rPr>
          <w:rFonts w:ascii="Arial" w:hAnsi="Arial" w:cs="Arial"/>
        </w:rPr>
        <w:t>compréhension des erreurs de comm</w:t>
      </w:r>
      <w:r>
        <w:rPr>
          <w:rFonts w:ascii="Arial" w:hAnsi="Arial" w:cs="Arial"/>
        </w:rPr>
        <w:t>unication</w:t>
      </w:r>
      <w:r w:rsidRPr="008A0FDF">
        <w:rPr>
          <w:rFonts w:ascii="Arial" w:hAnsi="Arial" w:cs="Arial"/>
        </w:rPr>
        <w:t>.</w:t>
      </w:r>
      <w:r>
        <w:rPr>
          <w:rFonts w:ascii="Arial" w:hAnsi="Arial" w:cs="Arial"/>
        </w:rPr>
        <w:t xml:space="preserve"> </w:t>
      </w:r>
      <w:r w:rsidRPr="008A0FDF">
        <w:rPr>
          <w:rFonts w:ascii="Arial" w:hAnsi="Arial" w:cs="Arial"/>
        </w:rPr>
        <w:t xml:space="preserve">Base de travail pour conception d'un agent cybernétique pour remplacer le passage des instruments et permettre à </w:t>
      </w:r>
      <w:r>
        <w:rPr>
          <w:rFonts w:ascii="Arial" w:hAnsi="Arial" w:cs="Arial"/>
        </w:rPr>
        <w:t>l’</w:t>
      </w:r>
      <w:r w:rsidRPr="008A0FDF">
        <w:rPr>
          <w:rFonts w:ascii="Arial" w:hAnsi="Arial" w:cs="Arial"/>
        </w:rPr>
        <w:t>IBODE de se concentrer</w:t>
      </w:r>
      <w:r>
        <w:rPr>
          <w:rFonts w:ascii="Arial" w:hAnsi="Arial" w:cs="Arial"/>
        </w:rPr>
        <w:t xml:space="preserve"> </w:t>
      </w:r>
      <w:r w:rsidRPr="008A0FDF">
        <w:rPr>
          <w:rFonts w:ascii="Arial" w:hAnsi="Arial" w:cs="Arial"/>
        </w:rPr>
        <w:t>sur la qualité, la gestion et le contrôle de cet agent.</w:t>
      </w:r>
      <w:r>
        <w:rPr>
          <w:rFonts w:ascii="Arial" w:hAnsi="Arial" w:cs="Arial"/>
        </w:rPr>
        <w:t xml:space="preserve"> Méthodo : D</w:t>
      </w:r>
      <w:r w:rsidRPr="00527480">
        <w:rPr>
          <w:rFonts w:ascii="Arial" w:hAnsi="Arial" w:cs="Arial"/>
        </w:rPr>
        <w:t xml:space="preserve">escription des agents et </w:t>
      </w:r>
      <w:r>
        <w:rPr>
          <w:rFonts w:ascii="Arial" w:hAnsi="Arial" w:cs="Arial"/>
        </w:rPr>
        <w:t>de leurs interactions lors des communications</w:t>
      </w:r>
      <w:r w:rsidRPr="00527480">
        <w:rPr>
          <w:rFonts w:ascii="Arial" w:hAnsi="Arial" w:cs="Arial"/>
        </w:rPr>
        <w:t xml:space="preserve"> </w:t>
      </w:r>
      <w:r>
        <w:rPr>
          <w:rFonts w:ascii="Arial" w:hAnsi="Arial" w:cs="Arial"/>
        </w:rPr>
        <w:t>(</w:t>
      </w:r>
      <w:r w:rsidRPr="00527480">
        <w:rPr>
          <w:rFonts w:ascii="Arial" w:hAnsi="Arial" w:cs="Arial"/>
        </w:rPr>
        <w:t>activités physiques, interactions</w:t>
      </w:r>
      <w:r>
        <w:rPr>
          <w:rFonts w:ascii="Arial" w:hAnsi="Arial" w:cs="Arial"/>
        </w:rPr>
        <w:t>)</w:t>
      </w:r>
      <w:r w:rsidRPr="00527480">
        <w:rPr>
          <w:rFonts w:ascii="Arial" w:hAnsi="Arial" w:cs="Arial"/>
        </w:rPr>
        <w:t>.</w:t>
      </w:r>
      <w:r>
        <w:rPr>
          <w:rFonts w:ascii="Arial" w:hAnsi="Arial" w:cs="Arial"/>
        </w:rPr>
        <w:t xml:space="preserve"> </w:t>
      </w:r>
      <w:r w:rsidRPr="00527480">
        <w:rPr>
          <w:rFonts w:ascii="Arial" w:hAnsi="Arial" w:cs="Arial"/>
        </w:rPr>
        <w:t>Permet d'évaluer le déroulement de la procédure du point</w:t>
      </w:r>
      <w:r>
        <w:rPr>
          <w:rFonts w:ascii="Arial" w:hAnsi="Arial" w:cs="Arial"/>
        </w:rPr>
        <w:t xml:space="preserve"> </w:t>
      </w:r>
      <w:r w:rsidRPr="00527480">
        <w:rPr>
          <w:rFonts w:ascii="Arial" w:hAnsi="Arial" w:cs="Arial"/>
        </w:rPr>
        <w:t>de vue du passage des instruments et de repérer les types</w:t>
      </w:r>
    </w:p>
    <w:p w14:paraId="5E44DD8B" w14:textId="77777777" w:rsidR="00E75FF2" w:rsidRDefault="00E75FF2" w:rsidP="00E75FF2">
      <w:pPr>
        <w:spacing w:line="360" w:lineRule="auto"/>
        <w:jc w:val="both"/>
        <w:rPr>
          <w:rFonts w:ascii="Arial" w:hAnsi="Arial" w:cs="Arial"/>
        </w:rPr>
      </w:pPr>
      <w:r w:rsidRPr="00527480">
        <w:rPr>
          <w:rFonts w:ascii="Arial" w:hAnsi="Arial" w:cs="Arial"/>
        </w:rPr>
        <w:t>d'erreurs qui se produ</w:t>
      </w:r>
      <w:r>
        <w:rPr>
          <w:rFonts w:ascii="Arial" w:hAnsi="Arial" w:cs="Arial"/>
        </w:rPr>
        <w:t xml:space="preserve">isent pendant la communication. </w:t>
      </w:r>
      <w:r w:rsidRPr="00527480">
        <w:rPr>
          <w:rFonts w:ascii="Arial" w:hAnsi="Arial" w:cs="Arial"/>
        </w:rPr>
        <w:t>Modèle event driven et non person driven : focus sur les</w:t>
      </w:r>
      <w:r>
        <w:rPr>
          <w:rFonts w:ascii="Arial" w:hAnsi="Arial" w:cs="Arial"/>
        </w:rPr>
        <w:t xml:space="preserve"> </w:t>
      </w:r>
      <w:r w:rsidRPr="00527480">
        <w:rPr>
          <w:rFonts w:ascii="Arial" w:hAnsi="Arial" w:cs="Arial"/>
        </w:rPr>
        <w:t xml:space="preserve">facteurs qui génèrent erreurs. </w:t>
      </w:r>
      <w:r>
        <w:rPr>
          <w:rFonts w:ascii="Arial" w:hAnsi="Arial" w:cs="Arial"/>
        </w:rPr>
        <w:t xml:space="preserve">ontologie OPM , modalités de </w:t>
      </w:r>
      <w:r w:rsidRPr="00527480">
        <w:rPr>
          <w:rFonts w:ascii="Arial" w:hAnsi="Arial" w:cs="Arial"/>
        </w:rPr>
        <w:t>communication verbale et non-verbale. Prise en compte des erreurs en tant qu'écarts par rapport</w:t>
      </w:r>
      <w:r>
        <w:rPr>
          <w:rFonts w:ascii="Arial" w:hAnsi="Arial" w:cs="Arial"/>
        </w:rPr>
        <w:t xml:space="preserve"> </w:t>
      </w:r>
      <w:r w:rsidRPr="00527480">
        <w:rPr>
          <w:rFonts w:ascii="Arial" w:hAnsi="Arial" w:cs="Arial"/>
        </w:rPr>
        <w:t>à un scénarion idéal. Objets : choses qui existent physiquement, informatiquement et processus</w:t>
      </w:r>
      <w:r>
        <w:rPr>
          <w:rFonts w:ascii="Arial" w:hAnsi="Arial" w:cs="Arial"/>
        </w:rPr>
        <w:t xml:space="preserve"> </w:t>
      </w:r>
      <w:r w:rsidRPr="00527480">
        <w:rPr>
          <w:rFonts w:ascii="Arial" w:hAnsi="Arial" w:cs="Arial"/>
        </w:rPr>
        <w:t>(transformation des objets par création, consommation</w:t>
      </w:r>
      <w:r>
        <w:rPr>
          <w:rFonts w:ascii="Arial" w:hAnsi="Arial" w:cs="Arial"/>
        </w:rPr>
        <w:t xml:space="preserve"> </w:t>
      </w:r>
      <w:r w:rsidRPr="00527480">
        <w:rPr>
          <w:rFonts w:ascii="Arial" w:hAnsi="Arial" w:cs="Arial"/>
        </w:rPr>
        <w:t>ou changement d'état).</w:t>
      </w:r>
      <w:r>
        <w:rPr>
          <w:rFonts w:ascii="Arial" w:hAnsi="Arial" w:cs="Arial"/>
        </w:rPr>
        <w:t xml:space="preserve"> </w:t>
      </w:r>
      <w:r w:rsidRPr="00527480">
        <w:rPr>
          <w:rFonts w:ascii="Arial" w:hAnsi="Arial" w:cs="Arial"/>
        </w:rPr>
        <w:t>A partir d'observations, discussions de groupe</w:t>
      </w:r>
      <w:r>
        <w:rPr>
          <w:rFonts w:ascii="Arial" w:hAnsi="Arial" w:cs="Arial"/>
        </w:rPr>
        <w:t xml:space="preserve">. </w:t>
      </w:r>
      <w:r w:rsidRPr="00527480">
        <w:rPr>
          <w:rFonts w:ascii="Arial" w:hAnsi="Arial" w:cs="Arial"/>
        </w:rPr>
        <w:t>OR toolset handling avec 4 sous-niveaux : Tool Requesting, Tool Request Handling, Tool Utilizing</w:t>
      </w:r>
      <w:r>
        <w:rPr>
          <w:rFonts w:ascii="Arial" w:hAnsi="Arial" w:cs="Arial"/>
        </w:rPr>
        <w:t xml:space="preserve"> et </w:t>
      </w:r>
      <w:r w:rsidRPr="00527480">
        <w:rPr>
          <w:rFonts w:ascii="Arial" w:hAnsi="Arial" w:cs="Arial"/>
        </w:rPr>
        <w:t xml:space="preserve">Tool Disposal </w:t>
      </w:r>
      <w:r>
        <w:rPr>
          <w:rFonts w:ascii="Arial" w:hAnsi="Arial" w:cs="Arial"/>
        </w:rPr>
        <w:t>(Wachs et al., 2014).</w:t>
      </w:r>
    </w:p>
    <w:p w14:paraId="12F41888" w14:textId="77777777" w:rsidR="00E75FF2" w:rsidRDefault="00E75FF2" w:rsidP="00E75FF2">
      <w:pPr>
        <w:spacing w:line="360" w:lineRule="auto"/>
        <w:jc w:val="both"/>
        <w:rPr>
          <w:rFonts w:ascii="Arial" w:hAnsi="Arial" w:cs="Arial"/>
        </w:rPr>
      </w:pPr>
    </w:p>
    <w:p w14:paraId="395DD6A0" w14:textId="77777777" w:rsidR="00E75FF2" w:rsidRDefault="00E75FF2" w:rsidP="00E75FF2">
      <w:pPr>
        <w:spacing w:line="360" w:lineRule="auto"/>
        <w:jc w:val="both"/>
        <w:rPr>
          <w:rFonts w:ascii="Arial" w:hAnsi="Arial" w:cs="Arial"/>
        </w:rPr>
      </w:pPr>
      <w:r w:rsidRPr="00FE457D">
        <w:rPr>
          <w:rFonts w:ascii="Arial" w:hAnsi="Arial" w:cs="Arial"/>
        </w:rPr>
        <w:t>Flux d'informations a</w:t>
      </w:r>
      <w:r>
        <w:rPr>
          <w:rFonts w:ascii="Arial" w:hAnsi="Arial" w:cs="Arial"/>
        </w:rPr>
        <w:t xml:space="preserve">u bloc représente un système de </w:t>
      </w:r>
      <w:r w:rsidRPr="00FE457D">
        <w:rPr>
          <w:rFonts w:ascii="Arial" w:hAnsi="Arial" w:cs="Arial"/>
        </w:rPr>
        <w:t>communication qui peut être observé, caractérisé, analysé</w:t>
      </w:r>
      <w:r>
        <w:rPr>
          <w:rFonts w:ascii="Arial" w:hAnsi="Arial" w:cs="Arial"/>
        </w:rPr>
        <w:t xml:space="preserve"> </w:t>
      </w:r>
      <w:r w:rsidRPr="00FE457D">
        <w:rPr>
          <w:rFonts w:ascii="Arial" w:hAnsi="Arial" w:cs="Arial"/>
        </w:rPr>
        <w:t>et enseigné.</w:t>
      </w:r>
      <w:r>
        <w:rPr>
          <w:rFonts w:ascii="Arial" w:hAnsi="Arial" w:cs="Arial"/>
        </w:rPr>
        <w:t xml:space="preserve"> I</w:t>
      </w:r>
      <w:r w:rsidRPr="007A7E3C">
        <w:rPr>
          <w:rFonts w:ascii="Arial" w:hAnsi="Arial" w:cs="Arial"/>
        </w:rPr>
        <w:t>mportance de la comm</w:t>
      </w:r>
      <w:r>
        <w:rPr>
          <w:rFonts w:ascii="Arial" w:hAnsi="Arial" w:cs="Arial"/>
        </w:rPr>
        <w:t>unication</w:t>
      </w:r>
      <w:r w:rsidRPr="007A7E3C">
        <w:rPr>
          <w:rFonts w:ascii="Arial" w:hAnsi="Arial" w:cs="Arial"/>
        </w:rPr>
        <w:t xml:space="preserve"> non verbale et </w:t>
      </w:r>
      <w:r>
        <w:rPr>
          <w:rFonts w:ascii="Arial" w:hAnsi="Arial" w:cs="Arial"/>
        </w:rPr>
        <w:t xml:space="preserve">de ses </w:t>
      </w:r>
      <w:r w:rsidRPr="007A7E3C">
        <w:rPr>
          <w:rFonts w:ascii="Arial" w:hAnsi="Arial" w:cs="Arial"/>
        </w:rPr>
        <w:t>relations</w:t>
      </w:r>
      <w:r>
        <w:rPr>
          <w:rFonts w:ascii="Arial" w:hAnsi="Arial" w:cs="Arial"/>
        </w:rPr>
        <w:t xml:space="preserve"> </w:t>
      </w:r>
      <w:r w:rsidRPr="007A7E3C">
        <w:rPr>
          <w:rFonts w:ascii="Arial" w:hAnsi="Arial" w:cs="Arial"/>
        </w:rPr>
        <w:t>complexes avec ce qui est en train d'être dit</w:t>
      </w:r>
      <w:r>
        <w:rPr>
          <w:rFonts w:ascii="Arial" w:hAnsi="Arial" w:cs="Arial"/>
        </w:rPr>
        <w:t xml:space="preserve">. </w:t>
      </w:r>
      <w:r w:rsidRPr="00FE457D">
        <w:rPr>
          <w:rFonts w:ascii="Arial" w:hAnsi="Arial" w:cs="Arial"/>
        </w:rPr>
        <w:t>Orientation du corps = outil de communication</w:t>
      </w:r>
      <w:r>
        <w:rPr>
          <w:rFonts w:ascii="Arial" w:hAnsi="Arial" w:cs="Arial"/>
        </w:rPr>
        <w:t>. C</w:t>
      </w:r>
      <w:r w:rsidRPr="007A7E3C">
        <w:rPr>
          <w:rFonts w:ascii="Arial" w:hAnsi="Arial" w:cs="Arial"/>
        </w:rPr>
        <w:t>hangem</w:t>
      </w:r>
      <w:r>
        <w:rPr>
          <w:rFonts w:ascii="Arial" w:hAnsi="Arial" w:cs="Arial"/>
        </w:rPr>
        <w:t xml:space="preserve">ents dans alignement du corps = </w:t>
      </w:r>
      <w:r w:rsidRPr="007A7E3C">
        <w:rPr>
          <w:rFonts w:ascii="Arial" w:hAnsi="Arial" w:cs="Arial"/>
        </w:rPr>
        <w:t>annonce</w:t>
      </w:r>
      <w:r>
        <w:rPr>
          <w:rFonts w:ascii="Arial" w:hAnsi="Arial" w:cs="Arial"/>
        </w:rPr>
        <w:t xml:space="preserve"> </w:t>
      </w:r>
      <w:r w:rsidRPr="007A7E3C">
        <w:rPr>
          <w:rFonts w:ascii="Arial" w:hAnsi="Arial" w:cs="Arial"/>
        </w:rPr>
        <w:t>de communication verbale à suivre</w:t>
      </w:r>
      <w:r>
        <w:rPr>
          <w:rFonts w:ascii="Arial" w:hAnsi="Arial" w:cs="Arial"/>
        </w:rPr>
        <w:t xml:space="preserve">. </w:t>
      </w:r>
      <w:r w:rsidRPr="007A7E3C">
        <w:rPr>
          <w:rFonts w:ascii="Arial" w:hAnsi="Arial" w:cs="Arial"/>
        </w:rPr>
        <w:t>Apprentissage par les membres de l'équipe</w:t>
      </w:r>
      <w:r>
        <w:rPr>
          <w:rFonts w:ascii="Arial" w:hAnsi="Arial" w:cs="Arial"/>
        </w:rPr>
        <w:t xml:space="preserve">. Modèle : </w:t>
      </w:r>
      <w:r w:rsidRPr="007A7E3C">
        <w:rPr>
          <w:rFonts w:ascii="Arial" w:hAnsi="Arial" w:cs="Arial"/>
        </w:rPr>
        <w:t>SFL : s</w:t>
      </w:r>
      <w:r>
        <w:rPr>
          <w:rFonts w:ascii="Arial" w:hAnsi="Arial" w:cs="Arial"/>
        </w:rPr>
        <w:t>ystemic functional linguisitics. Lien entre p</w:t>
      </w:r>
      <w:r w:rsidRPr="007A7E3C">
        <w:rPr>
          <w:rFonts w:ascii="Arial" w:hAnsi="Arial" w:cs="Arial"/>
        </w:rPr>
        <w:t>osture : direction des regards, gestes des mains, hauteur du</w:t>
      </w:r>
      <w:r>
        <w:rPr>
          <w:rFonts w:ascii="Arial" w:hAnsi="Arial" w:cs="Arial"/>
        </w:rPr>
        <w:t xml:space="preserve"> </w:t>
      </w:r>
      <w:r w:rsidRPr="007A7E3C">
        <w:rPr>
          <w:rFonts w:ascii="Arial" w:hAnsi="Arial" w:cs="Arial"/>
        </w:rPr>
        <w:t>visag</w:t>
      </w:r>
      <w:r>
        <w:rPr>
          <w:rFonts w:ascii="Arial" w:hAnsi="Arial" w:cs="Arial"/>
        </w:rPr>
        <w:t>e, regards, hochements de tête et t</w:t>
      </w:r>
      <w:r w:rsidRPr="007A7E3C">
        <w:rPr>
          <w:rFonts w:ascii="Arial" w:hAnsi="Arial" w:cs="Arial"/>
        </w:rPr>
        <w:t>on de la voix</w:t>
      </w:r>
      <w:r>
        <w:rPr>
          <w:rFonts w:ascii="Arial" w:hAnsi="Arial" w:cs="Arial"/>
        </w:rPr>
        <w:t xml:space="preserve">, </w:t>
      </w:r>
      <w:r w:rsidRPr="007A7E3C">
        <w:rPr>
          <w:rFonts w:ascii="Arial" w:hAnsi="Arial" w:cs="Arial"/>
        </w:rPr>
        <w:t>ce qui est dit, ce que cela veut dire, ce qui se passe</w:t>
      </w:r>
      <w:r>
        <w:rPr>
          <w:rFonts w:ascii="Arial" w:hAnsi="Arial" w:cs="Arial"/>
        </w:rPr>
        <w:t xml:space="preserve"> (Moore et al., 2010).</w:t>
      </w:r>
    </w:p>
    <w:p w14:paraId="11B21296" w14:textId="77777777" w:rsidR="00E75FF2" w:rsidRDefault="00E75FF2" w:rsidP="007E078C">
      <w:pPr>
        <w:spacing w:line="360" w:lineRule="auto"/>
        <w:jc w:val="both"/>
        <w:rPr>
          <w:rFonts w:ascii="Arial" w:hAnsi="Arial" w:cs="Arial"/>
        </w:rPr>
      </w:pPr>
    </w:p>
    <w:p w14:paraId="6710C2D7" w14:textId="77777777" w:rsidR="00CD6405" w:rsidRDefault="00CD6405"/>
    <w:p w14:paraId="090FB10A" w14:textId="77777777" w:rsidR="00CD6405" w:rsidRDefault="00CD6405"/>
    <w:p w14:paraId="3A077492" w14:textId="77777777" w:rsidR="00CD6405" w:rsidRDefault="00CD6405"/>
    <w:p w14:paraId="4B0FD7C2" w14:textId="77777777" w:rsidR="00CD6405" w:rsidRDefault="00CD6405"/>
    <w:p w14:paraId="39D51BB2" w14:textId="77777777" w:rsidR="00CD6405" w:rsidRDefault="00CD6405"/>
    <w:p w14:paraId="3F945CEC" w14:textId="77777777" w:rsidR="00CD6405" w:rsidRDefault="00CD6405"/>
    <w:p w14:paraId="39BD9ABC" w14:textId="77777777" w:rsidR="00CD6405" w:rsidRDefault="00CD6405"/>
    <w:p w14:paraId="39E5DF56" w14:textId="77777777" w:rsidR="00CD6405" w:rsidRDefault="00CD6405"/>
    <w:p w14:paraId="42B5B332" w14:textId="77777777" w:rsidR="00CD6405" w:rsidRDefault="00CD6405"/>
    <w:p w14:paraId="4FA84D8B" w14:textId="77777777" w:rsidR="00CD6405" w:rsidRDefault="00CD6405"/>
    <w:p w14:paraId="480DDF60" w14:textId="77777777" w:rsidR="00CD6405" w:rsidRDefault="00CD6405"/>
    <w:sectPr w:rsidR="00CD6405" w:rsidSect="00525D8F">
      <w:pgSz w:w="11900" w:h="16840"/>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estelle michinov" w:date="2017-03-03T10:07:00Z" w:initials="em">
    <w:p w14:paraId="51B266A2" w14:textId="22EFDE3B" w:rsidR="00E01C2A" w:rsidRDefault="00E01C2A">
      <w:pPr>
        <w:pStyle w:val="Commentaire"/>
      </w:pPr>
      <w:r>
        <w:rPr>
          <w:rStyle w:val="Marquedannotation"/>
        </w:rPr>
        <w:annotationRef/>
      </w:r>
      <w:r>
        <w:t xml:space="preserve">C’est à mon avis sur ce sillon qu’il faut creuser et former les professionnels IBODE et chir. Comment développer des NTS qui améliore la collaboration, la coordination entre IBODE et chir. Est-ce que nous sommes dans une collaboration avec un niveau d’interdépendance symétrique  entre IBODE et chir? ou interdépendance asymétrique avec le chir qui a le pouvoir de donner ordre? </w:t>
      </w:r>
    </w:p>
  </w:comment>
  <w:comment w:id="58" w:author="estelle michinov" w:date="2017-03-03T10:19:00Z" w:initials="em">
    <w:p w14:paraId="636E213D" w14:textId="0036F9A0" w:rsidR="00E01C2A" w:rsidRDefault="00E01C2A">
      <w:pPr>
        <w:pStyle w:val="Commentaire"/>
      </w:pPr>
      <w:r>
        <w:rPr>
          <w:rStyle w:val="Marquedannotation"/>
        </w:rPr>
        <w:annotationRef/>
      </w:r>
      <w:r>
        <w:t xml:space="preserve">Pas utile ici ou faire deux phrases car pas dans les cas des EIG. </w:t>
      </w:r>
    </w:p>
  </w:comment>
  <w:comment w:id="71" w:author="estelle michinov" w:date="2017-03-03T10:24:00Z" w:initials="em">
    <w:p w14:paraId="4AC01FAE" w14:textId="7598CFC1" w:rsidR="00E01C2A" w:rsidRDefault="00E01C2A">
      <w:pPr>
        <w:pStyle w:val="Commentaire"/>
      </w:pPr>
      <w:r>
        <w:rPr>
          <w:rStyle w:val="Marquedannotation"/>
        </w:rPr>
        <w:annotationRef/>
      </w:r>
      <w:r>
        <w:t xml:space="preserve">Fais simple : définition classiques des NTS existent pour différentes spécialités médicales. Pour les IBODE la classification est /... tu la présentes .... </w:t>
      </w:r>
    </w:p>
  </w:comment>
  <w:comment w:id="72" w:author="estelle michinov" w:date="2017-03-03T10:26:00Z" w:initials="em">
    <w:p w14:paraId="16E93164" w14:textId="084D7F59" w:rsidR="00E01C2A" w:rsidRDefault="00E01C2A">
      <w:pPr>
        <w:pStyle w:val="Commentaire"/>
      </w:pPr>
      <w:r>
        <w:rPr>
          <w:rStyle w:val="Marquedannotation"/>
        </w:rPr>
        <w:annotationRef/>
      </w:r>
      <w:r>
        <w:t>Attention tu perds ton lecteur. Centre bien ta revue de littérature sur les NTS et les articles les plus souvent cités. Faire court sur cette partie NTS en général.</w:t>
      </w:r>
    </w:p>
  </w:comment>
  <w:comment w:id="73" w:author="estelle michinov" w:date="2017-03-03T10:26:00Z" w:initials="em">
    <w:p w14:paraId="201B20D2" w14:textId="399BC20B" w:rsidR="00E01C2A" w:rsidRDefault="00E01C2A">
      <w:pPr>
        <w:pStyle w:val="Commentaire"/>
      </w:pPr>
      <w:r>
        <w:rPr>
          <w:rStyle w:val="Marquedannotation"/>
        </w:rPr>
        <w:annotationRef/>
      </w:r>
      <w:r>
        <w:t>Oui c ‘est le cœur de ton travail !</w:t>
      </w:r>
    </w:p>
  </w:comment>
  <w:comment w:id="74" w:author="estelle michinov" w:date="2017-03-03T10:28:00Z" w:initials="em">
    <w:p w14:paraId="276FF87D" w14:textId="75CF3991" w:rsidR="00E01C2A" w:rsidRDefault="00E01C2A">
      <w:pPr>
        <w:pStyle w:val="Commentaire"/>
      </w:pPr>
      <w:r>
        <w:rPr>
          <w:rStyle w:val="Marquedannotation"/>
        </w:rPr>
        <w:annotationRef/>
      </w:r>
      <w:r>
        <w:t>Attention tu éloignes le lecteur de ton message principal (info à garder mais à mettre ici)</w:t>
      </w:r>
    </w:p>
  </w:comment>
  <w:comment w:id="78" w:author="estelle michinov" w:date="2017-03-03T11:01:00Z" w:initials="em">
    <w:p w14:paraId="24C0FE7E" w14:textId="0B7587F9" w:rsidR="00E01C2A" w:rsidRDefault="00E01C2A">
      <w:pPr>
        <w:pStyle w:val="Commentaire"/>
      </w:pPr>
      <w:r>
        <w:rPr>
          <w:rStyle w:val="Marquedannotation"/>
        </w:rPr>
        <w:annotationRef/>
      </w:r>
      <w:r>
        <w:t>Il faudra faire court sur cette partie. Parler directement de la formation en RV (et qu’il existe d’autres outils de formation utilisant les TIC comme les serious games par exemple).</w:t>
      </w:r>
    </w:p>
  </w:comment>
  <w:comment w:id="85" w:author="estelle michinov" w:date="2017-03-03T10:33:00Z" w:initials="em">
    <w:p w14:paraId="6D9864E7" w14:textId="775C186A" w:rsidR="00E01C2A" w:rsidRDefault="00E01C2A">
      <w:pPr>
        <w:pStyle w:val="Commentaire"/>
      </w:pPr>
      <w:r>
        <w:rPr>
          <w:rStyle w:val="Marquedannotation"/>
        </w:rPr>
        <w:annotationRef/>
      </w:r>
      <w:r>
        <w:t xml:space="preserve">Effectivement, tu dois poser les principaes d’un programme de simulation en RV. </w:t>
      </w:r>
    </w:p>
  </w:comment>
  <w:comment w:id="86" w:author="estelle michinov" w:date="2017-03-03T11:05:00Z" w:initials="em">
    <w:p w14:paraId="4C935A7A" w14:textId="21E2CDF8" w:rsidR="00E01C2A" w:rsidRDefault="00E01C2A">
      <w:pPr>
        <w:pStyle w:val="Commentaire"/>
      </w:pPr>
      <w:r>
        <w:rPr>
          <w:rStyle w:val="Marquedannotation"/>
        </w:rPr>
        <w:annotationRef/>
      </w:r>
      <w:r>
        <w:t>intéressant</w:t>
      </w:r>
    </w:p>
  </w:comment>
  <w:comment w:id="87" w:author="estelle michinov" w:date="2017-03-03T11:07:00Z" w:initials="em">
    <w:p w14:paraId="15045A78" w14:textId="23B2164C" w:rsidR="00E01C2A" w:rsidRDefault="00E01C2A">
      <w:pPr>
        <w:pStyle w:val="Commentaire"/>
      </w:pPr>
      <w:r>
        <w:rPr>
          <w:rStyle w:val="Marquedannotation"/>
        </w:rPr>
        <w:annotationRef/>
      </w:r>
      <w:r>
        <w:t xml:space="preserve">oui sur cet aspect de la personnalisation des avatars j’ai la thèse de Anne laure Kervallec si tu as besoin . mais je ne pense pas qu’il faille que tu t’aventures dans ce champ de littérature très vaste et controversé de la personnalisation des avatars/agents pédagogiques ou non ! </w:t>
      </w:r>
    </w:p>
  </w:comment>
  <w:comment w:id="124" w:author="estelle michinov" w:date="2017-03-03T11:15:00Z" w:initials="em">
    <w:p w14:paraId="4AD39BF2" w14:textId="263136D6" w:rsidR="00A734B8" w:rsidRDefault="00A734B8">
      <w:pPr>
        <w:pStyle w:val="Commentaire"/>
      </w:pPr>
      <w:r>
        <w:rPr>
          <w:rStyle w:val="Marquedannotation"/>
        </w:rPr>
        <w:annotationRef/>
      </w:r>
      <w:r>
        <w:t>attention to travail de thèse ne doit pas entrer dans cet aspect de modélisation ontologique. Tu es dans le groupe de travail et tu vas proposer des grilles / outils NTS qui vont aider à la modélisation ontologique. Ne fais pas une partie spéciale ontologie dans ta thèse je pense.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B159C5" w14:textId="77777777" w:rsidR="00E01C2A" w:rsidRDefault="00E01C2A" w:rsidP="00CD6405">
      <w:r>
        <w:separator/>
      </w:r>
    </w:p>
  </w:endnote>
  <w:endnote w:type="continuationSeparator" w:id="0">
    <w:p w14:paraId="7ED0F73C" w14:textId="77777777" w:rsidR="00E01C2A" w:rsidRDefault="00E01C2A" w:rsidP="00CD64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4D"/>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BE665F" w14:textId="77777777" w:rsidR="00E01C2A" w:rsidRDefault="00E01C2A" w:rsidP="00CD6405">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6BA54113" w14:textId="77777777" w:rsidR="00E01C2A" w:rsidRDefault="00E01C2A" w:rsidP="00CD6405">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184170" w14:textId="77777777" w:rsidR="00E01C2A" w:rsidRDefault="00E01C2A" w:rsidP="00CD6405">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B11F32">
      <w:rPr>
        <w:rStyle w:val="Numrodepage"/>
        <w:noProof/>
      </w:rPr>
      <w:t>1</w:t>
    </w:r>
    <w:r>
      <w:rPr>
        <w:rStyle w:val="Numrodepage"/>
      </w:rPr>
      <w:fldChar w:fldCharType="end"/>
    </w:r>
  </w:p>
  <w:p w14:paraId="1CF639E8" w14:textId="77777777" w:rsidR="00E01C2A" w:rsidRDefault="00E01C2A" w:rsidP="00CD6405">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EF869E" w14:textId="77777777" w:rsidR="00E01C2A" w:rsidRDefault="00E01C2A" w:rsidP="00CD6405">
      <w:r>
        <w:separator/>
      </w:r>
    </w:p>
  </w:footnote>
  <w:footnote w:type="continuationSeparator" w:id="0">
    <w:p w14:paraId="7F2200BD" w14:textId="77777777" w:rsidR="00E01C2A" w:rsidRDefault="00E01C2A" w:rsidP="00CD640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2A20C19"/>
    <w:multiLevelType w:val="hybridMultilevel"/>
    <w:tmpl w:val="612C411E"/>
    <w:lvl w:ilvl="0" w:tplc="FBF475AA">
      <w:start w:val="16"/>
      <w:numFmt w:val="bullet"/>
      <w:lvlText w:val="-"/>
      <w:lvlJc w:val="left"/>
      <w:pPr>
        <w:ind w:left="720" w:hanging="360"/>
      </w:pPr>
      <w:rPr>
        <w:rFonts w:ascii="Arial" w:eastAsiaTheme="minorEastAsia" w:hAnsi="Arial" w:cs="Aria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B8C76EF"/>
    <w:multiLevelType w:val="multilevel"/>
    <w:tmpl w:val="1D7C88E4"/>
    <w:lvl w:ilvl="0">
      <w:start w:val="1"/>
      <w:numFmt w:val="decimal"/>
      <w:lvlText w:val="%1."/>
      <w:lvlJc w:val="left"/>
      <w:pPr>
        <w:ind w:left="1440" w:hanging="360"/>
      </w:pPr>
      <w:rPr>
        <w:rFonts w:hint="default"/>
      </w:rPr>
    </w:lvl>
    <w:lvl w:ilvl="1">
      <w:start w:val="1"/>
      <w:numFmt w:val="decimal"/>
      <w:lvlText w:val="%1.%2."/>
      <w:lvlJc w:val="left"/>
      <w:pPr>
        <w:ind w:left="1872" w:hanging="432"/>
      </w:pPr>
    </w:lvl>
    <w:lvl w:ilvl="2">
      <w:start w:val="1"/>
      <w:numFmt w:val="decimal"/>
      <w:pStyle w:val="Titre3"/>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3">
    <w:nsid w:val="3FFA1A29"/>
    <w:multiLevelType w:val="multilevel"/>
    <w:tmpl w:val="B59E1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F42597A"/>
    <w:multiLevelType w:val="hybridMultilevel"/>
    <w:tmpl w:val="E780C1D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F7463C4"/>
    <w:multiLevelType w:val="hybridMultilevel"/>
    <w:tmpl w:val="4B30FBE2"/>
    <w:lvl w:ilvl="0" w:tplc="46AEEC06">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3A427F4"/>
    <w:multiLevelType w:val="hybridMultilevel"/>
    <w:tmpl w:val="EEACC776"/>
    <w:lvl w:ilvl="0" w:tplc="750CEAB8">
      <w:numFmt w:val="bullet"/>
      <w:lvlText w:val="-"/>
      <w:lvlJc w:val="left"/>
      <w:pPr>
        <w:ind w:left="1068" w:hanging="360"/>
      </w:pPr>
      <w:rPr>
        <w:rFonts w:ascii="Arial" w:eastAsiaTheme="minorEastAsia" w:hAnsi="Arial" w:cs="Arial" w:hint="default"/>
        <w:color w:val="auto"/>
      </w:rPr>
    </w:lvl>
    <w:lvl w:ilvl="1" w:tplc="040C0003">
      <w:start w:val="1"/>
      <w:numFmt w:val="bullet"/>
      <w:lvlText w:val="o"/>
      <w:lvlJc w:val="left"/>
      <w:pPr>
        <w:ind w:left="1788" w:hanging="360"/>
      </w:pPr>
      <w:rPr>
        <w:rFonts w:ascii="Courier New" w:hAnsi="Courier New" w:hint="default"/>
      </w:rPr>
    </w:lvl>
    <w:lvl w:ilvl="2" w:tplc="040C0005">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7">
    <w:nsid w:val="7AF55DE1"/>
    <w:multiLevelType w:val="hybridMultilevel"/>
    <w:tmpl w:val="21ECC882"/>
    <w:lvl w:ilvl="0" w:tplc="8D904908">
      <w:numFmt w:val="bullet"/>
      <w:lvlText w:val="-"/>
      <w:lvlJc w:val="left"/>
      <w:pPr>
        <w:ind w:left="720" w:hanging="360"/>
      </w:pPr>
      <w:rPr>
        <w:rFonts w:ascii="Arial" w:eastAsiaTheme="minorEastAsia" w:hAnsi="Arial"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
  </w:num>
  <w:num w:numId="4">
    <w:abstractNumId w:val="0"/>
  </w:num>
  <w:num w:numId="5">
    <w:abstractNumId w:val="4"/>
  </w:num>
  <w:num w:numId="6">
    <w:abstractNumId w:val="3"/>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trackRevisions/>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9E0"/>
    <w:rsid w:val="00006439"/>
    <w:rsid w:val="00012326"/>
    <w:rsid w:val="00013F26"/>
    <w:rsid w:val="000162CC"/>
    <w:rsid w:val="0001750D"/>
    <w:rsid w:val="0002122C"/>
    <w:rsid w:val="00027B3D"/>
    <w:rsid w:val="00036B63"/>
    <w:rsid w:val="00041CF5"/>
    <w:rsid w:val="00046408"/>
    <w:rsid w:val="000473F4"/>
    <w:rsid w:val="0005157D"/>
    <w:rsid w:val="000535BF"/>
    <w:rsid w:val="00063D37"/>
    <w:rsid w:val="000810BA"/>
    <w:rsid w:val="00083400"/>
    <w:rsid w:val="000872DE"/>
    <w:rsid w:val="00093D01"/>
    <w:rsid w:val="000A27C9"/>
    <w:rsid w:val="000A79B7"/>
    <w:rsid w:val="000C4C38"/>
    <w:rsid w:val="000D4EA7"/>
    <w:rsid w:val="000D6BEE"/>
    <w:rsid w:val="000D7745"/>
    <w:rsid w:val="000F5F25"/>
    <w:rsid w:val="000F7F9D"/>
    <w:rsid w:val="00100E72"/>
    <w:rsid w:val="00102232"/>
    <w:rsid w:val="001054AD"/>
    <w:rsid w:val="00115FD3"/>
    <w:rsid w:val="00115FF6"/>
    <w:rsid w:val="0012168F"/>
    <w:rsid w:val="00122FC3"/>
    <w:rsid w:val="00125403"/>
    <w:rsid w:val="00136235"/>
    <w:rsid w:val="001363B4"/>
    <w:rsid w:val="0015193C"/>
    <w:rsid w:val="0015287D"/>
    <w:rsid w:val="001561B0"/>
    <w:rsid w:val="00161A65"/>
    <w:rsid w:val="00164645"/>
    <w:rsid w:val="00167144"/>
    <w:rsid w:val="001742E9"/>
    <w:rsid w:val="00174900"/>
    <w:rsid w:val="001847E2"/>
    <w:rsid w:val="00186DF4"/>
    <w:rsid w:val="001924D7"/>
    <w:rsid w:val="00194242"/>
    <w:rsid w:val="001A678D"/>
    <w:rsid w:val="001A6F41"/>
    <w:rsid w:val="001B3717"/>
    <w:rsid w:val="001B48C0"/>
    <w:rsid w:val="001B544D"/>
    <w:rsid w:val="001B6064"/>
    <w:rsid w:val="001C14B5"/>
    <w:rsid w:val="001C25B2"/>
    <w:rsid w:val="001E2006"/>
    <w:rsid w:val="001E4427"/>
    <w:rsid w:val="001E4483"/>
    <w:rsid w:val="001E67CC"/>
    <w:rsid w:val="001E77EC"/>
    <w:rsid w:val="00213D8D"/>
    <w:rsid w:val="0021510A"/>
    <w:rsid w:val="002157C5"/>
    <w:rsid w:val="002209FE"/>
    <w:rsid w:val="0022327B"/>
    <w:rsid w:val="00224918"/>
    <w:rsid w:val="00227076"/>
    <w:rsid w:val="00231DF1"/>
    <w:rsid w:val="00247B6F"/>
    <w:rsid w:val="00262466"/>
    <w:rsid w:val="00262893"/>
    <w:rsid w:val="00270800"/>
    <w:rsid w:val="00270D5C"/>
    <w:rsid w:val="00271ACB"/>
    <w:rsid w:val="00281503"/>
    <w:rsid w:val="00282C49"/>
    <w:rsid w:val="00284767"/>
    <w:rsid w:val="002A76AD"/>
    <w:rsid w:val="002B0358"/>
    <w:rsid w:val="002B13E5"/>
    <w:rsid w:val="002C1F53"/>
    <w:rsid w:val="002C5DFB"/>
    <w:rsid w:val="002C776E"/>
    <w:rsid w:val="002D2513"/>
    <w:rsid w:val="002D32D5"/>
    <w:rsid w:val="002D3574"/>
    <w:rsid w:val="002D79EC"/>
    <w:rsid w:val="002F1878"/>
    <w:rsid w:val="002F5A52"/>
    <w:rsid w:val="00301632"/>
    <w:rsid w:val="00303DD0"/>
    <w:rsid w:val="00316FF9"/>
    <w:rsid w:val="00322E01"/>
    <w:rsid w:val="00325532"/>
    <w:rsid w:val="00325AFA"/>
    <w:rsid w:val="003267FD"/>
    <w:rsid w:val="00330D3B"/>
    <w:rsid w:val="003477D7"/>
    <w:rsid w:val="003535AC"/>
    <w:rsid w:val="0036624B"/>
    <w:rsid w:val="00370C7E"/>
    <w:rsid w:val="0037501D"/>
    <w:rsid w:val="00377A4D"/>
    <w:rsid w:val="00381036"/>
    <w:rsid w:val="0038508B"/>
    <w:rsid w:val="0039133E"/>
    <w:rsid w:val="00395BBD"/>
    <w:rsid w:val="003A6601"/>
    <w:rsid w:val="003B20BE"/>
    <w:rsid w:val="003B2215"/>
    <w:rsid w:val="003B4545"/>
    <w:rsid w:val="003B7D7A"/>
    <w:rsid w:val="003C099C"/>
    <w:rsid w:val="003C1A5E"/>
    <w:rsid w:val="003C6D9F"/>
    <w:rsid w:val="003D15BF"/>
    <w:rsid w:val="003D19E0"/>
    <w:rsid w:val="003D25E1"/>
    <w:rsid w:val="003D2A10"/>
    <w:rsid w:val="003D5623"/>
    <w:rsid w:val="003D6E44"/>
    <w:rsid w:val="003E309B"/>
    <w:rsid w:val="00400829"/>
    <w:rsid w:val="00403242"/>
    <w:rsid w:val="004050BE"/>
    <w:rsid w:val="00410CA6"/>
    <w:rsid w:val="00414184"/>
    <w:rsid w:val="0042089F"/>
    <w:rsid w:val="0042403A"/>
    <w:rsid w:val="004326D9"/>
    <w:rsid w:val="0043436E"/>
    <w:rsid w:val="00434BFA"/>
    <w:rsid w:val="004448C9"/>
    <w:rsid w:val="0045045A"/>
    <w:rsid w:val="004601E6"/>
    <w:rsid w:val="00464936"/>
    <w:rsid w:val="004661D2"/>
    <w:rsid w:val="004727FC"/>
    <w:rsid w:val="00473B96"/>
    <w:rsid w:val="00484A0C"/>
    <w:rsid w:val="004854EB"/>
    <w:rsid w:val="004863E8"/>
    <w:rsid w:val="00486666"/>
    <w:rsid w:val="004966AA"/>
    <w:rsid w:val="004A1046"/>
    <w:rsid w:val="004A1F07"/>
    <w:rsid w:val="004A35DD"/>
    <w:rsid w:val="004A37CD"/>
    <w:rsid w:val="004B468E"/>
    <w:rsid w:val="004B53FC"/>
    <w:rsid w:val="004B58D1"/>
    <w:rsid w:val="004B5DCA"/>
    <w:rsid w:val="004B65CA"/>
    <w:rsid w:val="004C3FBC"/>
    <w:rsid w:val="004C6561"/>
    <w:rsid w:val="004D371B"/>
    <w:rsid w:val="004D496C"/>
    <w:rsid w:val="004D5953"/>
    <w:rsid w:val="004D6671"/>
    <w:rsid w:val="004D6674"/>
    <w:rsid w:val="004E0514"/>
    <w:rsid w:val="004E23A8"/>
    <w:rsid w:val="004E711B"/>
    <w:rsid w:val="004F3CF1"/>
    <w:rsid w:val="00501EA9"/>
    <w:rsid w:val="005035EE"/>
    <w:rsid w:val="0051178A"/>
    <w:rsid w:val="0051260C"/>
    <w:rsid w:val="00513CBF"/>
    <w:rsid w:val="00515965"/>
    <w:rsid w:val="00525D8F"/>
    <w:rsid w:val="00527480"/>
    <w:rsid w:val="0053349F"/>
    <w:rsid w:val="00534D66"/>
    <w:rsid w:val="0055527F"/>
    <w:rsid w:val="00557D8D"/>
    <w:rsid w:val="0057080B"/>
    <w:rsid w:val="00570A0F"/>
    <w:rsid w:val="00571C18"/>
    <w:rsid w:val="00572010"/>
    <w:rsid w:val="005809D7"/>
    <w:rsid w:val="00580ADD"/>
    <w:rsid w:val="005876C1"/>
    <w:rsid w:val="00587ABA"/>
    <w:rsid w:val="00590492"/>
    <w:rsid w:val="0059276E"/>
    <w:rsid w:val="005A5D4E"/>
    <w:rsid w:val="005A7A08"/>
    <w:rsid w:val="005B17B3"/>
    <w:rsid w:val="005B296D"/>
    <w:rsid w:val="005C4187"/>
    <w:rsid w:val="005E03B4"/>
    <w:rsid w:val="005E1FF3"/>
    <w:rsid w:val="005E36A3"/>
    <w:rsid w:val="005F205E"/>
    <w:rsid w:val="005F21E6"/>
    <w:rsid w:val="005F50F4"/>
    <w:rsid w:val="005F7FB6"/>
    <w:rsid w:val="00600217"/>
    <w:rsid w:val="0060111E"/>
    <w:rsid w:val="00601841"/>
    <w:rsid w:val="00604EC1"/>
    <w:rsid w:val="006058CF"/>
    <w:rsid w:val="0062653A"/>
    <w:rsid w:val="00630550"/>
    <w:rsid w:val="006351C4"/>
    <w:rsid w:val="00635F15"/>
    <w:rsid w:val="0063784F"/>
    <w:rsid w:val="006513D2"/>
    <w:rsid w:val="0065168B"/>
    <w:rsid w:val="006540EF"/>
    <w:rsid w:val="00660880"/>
    <w:rsid w:val="00674654"/>
    <w:rsid w:val="006800C0"/>
    <w:rsid w:val="00681316"/>
    <w:rsid w:val="006825A4"/>
    <w:rsid w:val="006869EE"/>
    <w:rsid w:val="00693BFF"/>
    <w:rsid w:val="00696168"/>
    <w:rsid w:val="006A6A20"/>
    <w:rsid w:val="006A728A"/>
    <w:rsid w:val="006C4A51"/>
    <w:rsid w:val="006C677C"/>
    <w:rsid w:val="006D0BCB"/>
    <w:rsid w:val="006E0982"/>
    <w:rsid w:val="006E4B32"/>
    <w:rsid w:val="006E6ADB"/>
    <w:rsid w:val="006F1205"/>
    <w:rsid w:val="006F1329"/>
    <w:rsid w:val="007047B8"/>
    <w:rsid w:val="00706263"/>
    <w:rsid w:val="00714817"/>
    <w:rsid w:val="00716626"/>
    <w:rsid w:val="007174AE"/>
    <w:rsid w:val="007202D2"/>
    <w:rsid w:val="007246A9"/>
    <w:rsid w:val="00727991"/>
    <w:rsid w:val="007326FD"/>
    <w:rsid w:val="007375E2"/>
    <w:rsid w:val="00737B1A"/>
    <w:rsid w:val="00740FAF"/>
    <w:rsid w:val="00753037"/>
    <w:rsid w:val="007548AD"/>
    <w:rsid w:val="00765F6F"/>
    <w:rsid w:val="00767075"/>
    <w:rsid w:val="00770F07"/>
    <w:rsid w:val="00771B6D"/>
    <w:rsid w:val="00786E86"/>
    <w:rsid w:val="00793460"/>
    <w:rsid w:val="007A1BE2"/>
    <w:rsid w:val="007A3C77"/>
    <w:rsid w:val="007A7CBF"/>
    <w:rsid w:val="007A7E3C"/>
    <w:rsid w:val="007B1E3E"/>
    <w:rsid w:val="007B3DBA"/>
    <w:rsid w:val="007B49BD"/>
    <w:rsid w:val="007B4ED9"/>
    <w:rsid w:val="007C0421"/>
    <w:rsid w:val="007C37A6"/>
    <w:rsid w:val="007C50B2"/>
    <w:rsid w:val="007C72B2"/>
    <w:rsid w:val="007D33A9"/>
    <w:rsid w:val="007D7DCF"/>
    <w:rsid w:val="007E078C"/>
    <w:rsid w:val="007E3554"/>
    <w:rsid w:val="007E4D84"/>
    <w:rsid w:val="007F4369"/>
    <w:rsid w:val="008025C4"/>
    <w:rsid w:val="00813BD3"/>
    <w:rsid w:val="0081682E"/>
    <w:rsid w:val="00817B92"/>
    <w:rsid w:val="008261E1"/>
    <w:rsid w:val="0083251B"/>
    <w:rsid w:val="008406BA"/>
    <w:rsid w:val="00841E96"/>
    <w:rsid w:val="00842154"/>
    <w:rsid w:val="008618C4"/>
    <w:rsid w:val="00864202"/>
    <w:rsid w:val="00864588"/>
    <w:rsid w:val="008671C0"/>
    <w:rsid w:val="00867F10"/>
    <w:rsid w:val="00887C8E"/>
    <w:rsid w:val="00893573"/>
    <w:rsid w:val="008963AE"/>
    <w:rsid w:val="008A0FDF"/>
    <w:rsid w:val="008A5BA1"/>
    <w:rsid w:val="008B239C"/>
    <w:rsid w:val="008B70C3"/>
    <w:rsid w:val="008C0632"/>
    <w:rsid w:val="008C30C8"/>
    <w:rsid w:val="008D2294"/>
    <w:rsid w:val="008D27E3"/>
    <w:rsid w:val="008D7C88"/>
    <w:rsid w:val="008E4E24"/>
    <w:rsid w:val="008F4A3E"/>
    <w:rsid w:val="00900CDF"/>
    <w:rsid w:val="009049EE"/>
    <w:rsid w:val="00906BE7"/>
    <w:rsid w:val="00910225"/>
    <w:rsid w:val="0091515F"/>
    <w:rsid w:val="00922C3D"/>
    <w:rsid w:val="00930CAE"/>
    <w:rsid w:val="00931F7E"/>
    <w:rsid w:val="00934548"/>
    <w:rsid w:val="00945770"/>
    <w:rsid w:val="00946B9C"/>
    <w:rsid w:val="00947D44"/>
    <w:rsid w:val="00950AE1"/>
    <w:rsid w:val="00957DE8"/>
    <w:rsid w:val="009655C7"/>
    <w:rsid w:val="00971785"/>
    <w:rsid w:val="00973A61"/>
    <w:rsid w:val="00980335"/>
    <w:rsid w:val="00981054"/>
    <w:rsid w:val="00987BE5"/>
    <w:rsid w:val="00995409"/>
    <w:rsid w:val="009A4C3C"/>
    <w:rsid w:val="009B2445"/>
    <w:rsid w:val="009B2E6E"/>
    <w:rsid w:val="009B32EE"/>
    <w:rsid w:val="009B616B"/>
    <w:rsid w:val="009C2003"/>
    <w:rsid w:val="009C671A"/>
    <w:rsid w:val="009D6799"/>
    <w:rsid w:val="009D7401"/>
    <w:rsid w:val="009D78F0"/>
    <w:rsid w:val="009E1FB1"/>
    <w:rsid w:val="009E3073"/>
    <w:rsid w:val="009E6606"/>
    <w:rsid w:val="009F1B21"/>
    <w:rsid w:val="00A019CE"/>
    <w:rsid w:val="00A04494"/>
    <w:rsid w:val="00A069EC"/>
    <w:rsid w:val="00A177DA"/>
    <w:rsid w:val="00A222A9"/>
    <w:rsid w:val="00A25D36"/>
    <w:rsid w:val="00A33B9E"/>
    <w:rsid w:val="00A407DE"/>
    <w:rsid w:val="00A43D44"/>
    <w:rsid w:val="00A4676E"/>
    <w:rsid w:val="00A472E5"/>
    <w:rsid w:val="00A62C11"/>
    <w:rsid w:val="00A6496C"/>
    <w:rsid w:val="00A7210D"/>
    <w:rsid w:val="00A734B8"/>
    <w:rsid w:val="00A816A3"/>
    <w:rsid w:val="00A832D7"/>
    <w:rsid w:val="00A86351"/>
    <w:rsid w:val="00A90620"/>
    <w:rsid w:val="00A94BD9"/>
    <w:rsid w:val="00A96F31"/>
    <w:rsid w:val="00AA56A8"/>
    <w:rsid w:val="00AB0B49"/>
    <w:rsid w:val="00AC0273"/>
    <w:rsid w:val="00AC744F"/>
    <w:rsid w:val="00AD0390"/>
    <w:rsid w:val="00AD143F"/>
    <w:rsid w:val="00AE0C7A"/>
    <w:rsid w:val="00AE0E08"/>
    <w:rsid w:val="00AF37CD"/>
    <w:rsid w:val="00AF61E2"/>
    <w:rsid w:val="00AF7340"/>
    <w:rsid w:val="00B034C6"/>
    <w:rsid w:val="00B03D8E"/>
    <w:rsid w:val="00B074B3"/>
    <w:rsid w:val="00B118F1"/>
    <w:rsid w:val="00B11F32"/>
    <w:rsid w:val="00B21D39"/>
    <w:rsid w:val="00B339B0"/>
    <w:rsid w:val="00B36759"/>
    <w:rsid w:val="00B414F1"/>
    <w:rsid w:val="00B41D68"/>
    <w:rsid w:val="00B41FCE"/>
    <w:rsid w:val="00B86C86"/>
    <w:rsid w:val="00B958DD"/>
    <w:rsid w:val="00B97802"/>
    <w:rsid w:val="00BA08C4"/>
    <w:rsid w:val="00BA1D5A"/>
    <w:rsid w:val="00BB7B25"/>
    <w:rsid w:val="00BC61EA"/>
    <w:rsid w:val="00BD50C3"/>
    <w:rsid w:val="00BD6AC3"/>
    <w:rsid w:val="00BF2ED2"/>
    <w:rsid w:val="00BF5FC1"/>
    <w:rsid w:val="00C017CF"/>
    <w:rsid w:val="00C15FB3"/>
    <w:rsid w:val="00C31D37"/>
    <w:rsid w:val="00C33129"/>
    <w:rsid w:val="00C3448A"/>
    <w:rsid w:val="00C35DA3"/>
    <w:rsid w:val="00C37BC1"/>
    <w:rsid w:val="00C40660"/>
    <w:rsid w:val="00C456D9"/>
    <w:rsid w:val="00C554A6"/>
    <w:rsid w:val="00C560D2"/>
    <w:rsid w:val="00C579D6"/>
    <w:rsid w:val="00C61F4B"/>
    <w:rsid w:val="00C66C97"/>
    <w:rsid w:val="00C66EF7"/>
    <w:rsid w:val="00C74A7F"/>
    <w:rsid w:val="00C80534"/>
    <w:rsid w:val="00C81ED5"/>
    <w:rsid w:val="00C840E9"/>
    <w:rsid w:val="00C843E1"/>
    <w:rsid w:val="00C908B3"/>
    <w:rsid w:val="00C95783"/>
    <w:rsid w:val="00C97592"/>
    <w:rsid w:val="00CA1DBC"/>
    <w:rsid w:val="00CA4B02"/>
    <w:rsid w:val="00CB7A32"/>
    <w:rsid w:val="00CC0EFC"/>
    <w:rsid w:val="00CC4B74"/>
    <w:rsid w:val="00CD358D"/>
    <w:rsid w:val="00CD6405"/>
    <w:rsid w:val="00CE2127"/>
    <w:rsid w:val="00CE62B0"/>
    <w:rsid w:val="00D07E6F"/>
    <w:rsid w:val="00D120D3"/>
    <w:rsid w:val="00D1213D"/>
    <w:rsid w:val="00D15127"/>
    <w:rsid w:val="00D221B4"/>
    <w:rsid w:val="00D311A6"/>
    <w:rsid w:val="00D3460C"/>
    <w:rsid w:val="00D36F31"/>
    <w:rsid w:val="00D4317E"/>
    <w:rsid w:val="00D45DEA"/>
    <w:rsid w:val="00D46F82"/>
    <w:rsid w:val="00D5045D"/>
    <w:rsid w:val="00D5154C"/>
    <w:rsid w:val="00D75F08"/>
    <w:rsid w:val="00D8643D"/>
    <w:rsid w:val="00D9230A"/>
    <w:rsid w:val="00D93E61"/>
    <w:rsid w:val="00D97D10"/>
    <w:rsid w:val="00DA2C65"/>
    <w:rsid w:val="00DA5F39"/>
    <w:rsid w:val="00DB4ED4"/>
    <w:rsid w:val="00DC351C"/>
    <w:rsid w:val="00DD743F"/>
    <w:rsid w:val="00DE07A3"/>
    <w:rsid w:val="00DF4425"/>
    <w:rsid w:val="00DF5D40"/>
    <w:rsid w:val="00DF611B"/>
    <w:rsid w:val="00DF6D33"/>
    <w:rsid w:val="00E01C2A"/>
    <w:rsid w:val="00E14913"/>
    <w:rsid w:val="00E14ECA"/>
    <w:rsid w:val="00E17837"/>
    <w:rsid w:val="00E213B7"/>
    <w:rsid w:val="00E219EC"/>
    <w:rsid w:val="00E21D79"/>
    <w:rsid w:val="00E26AAE"/>
    <w:rsid w:val="00E31AE8"/>
    <w:rsid w:val="00E32884"/>
    <w:rsid w:val="00E32DE7"/>
    <w:rsid w:val="00E352BD"/>
    <w:rsid w:val="00E41235"/>
    <w:rsid w:val="00E43E39"/>
    <w:rsid w:val="00E4458D"/>
    <w:rsid w:val="00E44991"/>
    <w:rsid w:val="00E45008"/>
    <w:rsid w:val="00E562DC"/>
    <w:rsid w:val="00E61301"/>
    <w:rsid w:val="00E66219"/>
    <w:rsid w:val="00E671F5"/>
    <w:rsid w:val="00E67D24"/>
    <w:rsid w:val="00E74945"/>
    <w:rsid w:val="00E75FF2"/>
    <w:rsid w:val="00E8633A"/>
    <w:rsid w:val="00E863AA"/>
    <w:rsid w:val="00E935A2"/>
    <w:rsid w:val="00E97557"/>
    <w:rsid w:val="00E979B3"/>
    <w:rsid w:val="00EA471E"/>
    <w:rsid w:val="00EA55D8"/>
    <w:rsid w:val="00EC0CCF"/>
    <w:rsid w:val="00EC18BA"/>
    <w:rsid w:val="00EC7600"/>
    <w:rsid w:val="00ED4988"/>
    <w:rsid w:val="00EE033F"/>
    <w:rsid w:val="00EE4819"/>
    <w:rsid w:val="00EE595A"/>
    <w:rsid w:val="00EE6230"/>
    <w:rsid w:val="00EF630F"/>
    <w:rsid w:val="00EF66C7"/>
    <w:rsid w:val="00F032EA"/>
    <w:rsid w:val="00F0507D"/>
    <w:rsid w:val="00F05CE8"/>
    <w:rsid w:val="00F076E5"/>
    <w:rsid w:val="00F101BF"/>
    <w:rsid w:val="00F1027D"/>
    <w:rsid w:val="00F22ACB"/>
    <w:rsid w:val="00F236EC"/>
    <w:rsid w:val="00F24CAB"/>
    <w:rsid w:val="00F25A82"/>
    <w:rsid w:val="00F262FF"/>
    <w:rsid w:val="00F37453"/>
    <w:rsid w:val="00F41BA6"/>
    <w:rsid w:val="00F55D49"/>
    <w:rsid w:val="00F61575"/>
    <w:rsid w:val="00F7022B"/>
    <w:rsid w:val="00F747F6"/>
    <w:rsid w:val="00F761D1"/>
    <w:rsid w:val="00F95715"/>
    <w:rsid w:val="00F95743"/>
    <w:rsid w:val="00F95F14"/>
    <w:rsid w:val="00FA14C1"/>
    <w:rsid w:val="00FA2E2F"/>
    <w:rsid w:val="00FA4B94"/>
    <w:rsid w:val="00FB38BE"/>
    <w:rsid w:val="00FB3974"/>
    <w:rsid w:val="00FB5357"/>
    <w:rsid w:val="00FB74A8"/>
    <w:rsid w:val="00FC0D15"/>
    <w:rsid w:val="00FC541D"/>
    <w:rsid w:val="00FD618C"/>
    <w:rsid w:val="00FE457D"/>
    <w:rsid w:val="00FE7F92"/>
    <w:rsid w:val="00FF5D63"/>
    <w:rsid w:val="00FF7511"/>
    <w:rsid w:val="00FF7A6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1A866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autoRedefine/>
    <w:qFormat/>
    <w:rsid w:val="00630550"/>
    <w:pPr>
      <w:keepNext/>
      <w:outlineLvl w:val="0"/>
    </w:pPr>
    <w:rPr>
      <w:b/>
      <w:sz w:val="32"/>
      <w:u w:val="single"/>
    </w:rPr>
  </w:style>
  <w:style w:type="paragraph" w:styleId="Titre2">
    <w:name w:val="heading 2"/>
    <w:basedOn w:val="Normal"/>
    <w:next w:val="Normal"/>
    <w:link w:val="Titre2Car"/>
    <w:autoRedefine/>
    <w:qFormat/>
    <w:rsid w:val="00630550"/>
    <w:pPr>
      <w:keepNext/>
      <w:outlineLvl w:val="1"/>
    </w:pPr>
    <w:rPr>
      <w:b/>
      <w:u w:val="single"/>
    </w:rPr>
  </w:style>
  <w:style w:type="paragraph" w:styleId="Titre3">
    <w:name w:val="heading 3"/>
    <w:basedOn w:val="Retraitcorpsdetexte"/>
    <w:next w:val="Retraitcorpsdetexte"/>
    <w:link w:val="Titre3Car"/>
    <w:autoRedefine/>
    <w:qFormat/>
    <w:rsid w:val="00C40660"/>
    <w:pPr>
      <w:numPr>
        <w:ilvl w:val="2"/>
        <w:numId w:val="2"/>
      </w:numPr>
      <w:ind w:left="2304" w:hanging="504"/>
      <w:outlineLvl w:val="2"/>
    </w:pPr>
    <w:rPr>
      <w:rFonts w:ascii="Arial" w:eastAsia="Times New Roman" w:hAnsi="Arial" w:cs="Times New Roman"/>
      <w:u w:val="single"/>
    </w:rPr>
  </w:style>
  <w:style w:type="paragraph" w:styleId="Titre4">
    <w:name w:val="heading 4"/>
    <w:basedOn w:val="Normal"/>
    <w:next w:val="Normal"/>
    <w:link w:val="Titre4Car"/>
    <w:autoRedefine/>
    <w:qFormat/>
    <w:rsid w:val="00E213B7"/>
    <w:pPr>
      <w:keepNext/>
      <w:jc w:val="center"/>
      <w:outlineLvl w:val="3"/>
    </w:pPr>
    <w:rPr>
      <w:b/>
      <w:sz w:val="32"/>
      <w:u w:val="single"/>
    </w:rPr>
  </w:style>
  <w:style w:type="paragraph" w:styleId="Titre5">
    <w:name w:val="heading 5"/>
    <w:basedOn w:val="Normal"/>
    <w:next w:val="Normal"/>
    <w:link w:val="Titre5Car"/>
    <w:uiPriority w:val="9"/>
    <w:unhideWhenUsed/>
    <w:qFormat/>
    <w:rsid w:val="00C33129"/>
    <w:pPr>
      <w:keepNext/>
      <w:keepLines/>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900CDF"/>
    <w:pPr>
      <w:keepNext/>
      <w:keepLines/>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unhideWhenUsed/>
    <w:qFormat/>
    <w:rsid w:val="00900CDF"/>
    <w:pPr>
      <w:keepNext/>
      <w:keepLines/>
      <w:spacing w:before="200"/>
      <w:outlineLvl w:val="6"/>
    </w:pPr>
    <w:rPr>
      <w:rFonts w:ascii="Arial" w:eastAsiaTheme="majorEastAsia" w:hAnsi="Arial"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630550"/>
    <w:rPr>
      <w:b/>
      <w:sz w:val="32"/>
      <w:u w:val="single"/>
    </w:rPr>
  </w:style>
  <w:style w:type="character" w:customStyle="1" w:styleId="Titre2Car">
    <w:name w:val="Titre 2 Car"/>
    <w:basedOn w:val="Policepardfaut"/>
    <w:link w:val="Titre2"/>
    <w:rsid w:val="00630550"/>
    <w:rPr>
      <w:b/>
      <w:u w:val="single"/>
    </w:rPr>
  </w:style>
  <w:style w:type="character" w:customStyle="1" w:styleId="Titre3Car">
    <w:name w:val="Titre 3 Car"/>
    <w:basedOn w:val="Policepardfaut"/>
    <w:link w:val="Titre3"/>
    <w:rsid w:val="00C40660"/>
    <w:rPr>
      <w:rFonts w:ascii="Arial" w:eastAsia="Times New Roman" w:hAnsi="Arial" w:cs="Times New Roman"/>
      <w:u w:val="single"/>
    </w:rPr>
  </w:style>
  <w:style w:type="character" w:customStyle="1" w:styleId="Titre4Car">
    <w:name w:val="Titre 4 Car"/>
    <w:basedOn w:val="Policepardfaut"/>
    <w:link w:val="Titre4"/>
    <w:rsid w:val="00E213B7"/>
    <w:rPr>
      <w:b/>
      <w:sz w:val="32"/>
      <w:u w:val="single"/>
    </w:rPr>
  </w:style>
  <w:style w:type="paragraph" w:styleId="Retraitcorpsdetexte">
    <w:name w:val="Body Text Indent"/>
    <w:basedOn w:val="Normal"/>
    <w:link w:val="RetraitcorpsdetexteCar"/>
    <w:uiPriority w:val="99"/>
    <w:semiHidden/>
    <w:unhideWhenUsed/>
    <w:rsid w:val="00C40660"/>
    <w:pPr>
      <w:spacing w:after="120"/>
      <w:ind w:left="283"/>
    </w:pPr>
  </w:style>
  <w:style w:type="character" w:customStyle="1" w:styleId="RetraitcorpsdetexteCar">
    <w:name w:val="Retrait corps de texte Car"/>
    <w:basedOn w:val="Policepardfaut"/>
    <w:link w:val="Retraitcorpsdetexte"/>
    <w:uiPriority w:val="99"/>
    <w:semiHidden/>
    <w:rsid w:val="00C40660"/>
  </w:style>
  <w:style w:type="paragraph" w:styleId="Paragraphedeliste">
    <w:name w:val="List Paragraph"/>
    <w:basedOn w:val="Normal"/>
    <w:uiPriority w:val="34"/>
    <w:qFormat/>
    <w:rsid w:val="0045045A"/>
    <w:pPr>
      <w:ind w:left="720"/>
      <w:contextualSpacing/>
    </w:pPr>
  </w:style>
  <w:style w:type="character" w:styleId="Forteaccentuation">
    <w:name w:val="Intense Emphasis"/>
    <w:basedOn w:val="Policepardfaut"/>
    <w:uiPriority w:val="21"/>
    <w:qFormat/>
    <w:rsid w:val="0045045A"/>
    <w:rPr>
      <w:b/>
      <w:bCs/>
      <w:i/>
      <w:iCs/>
      <w:color w:val="4F81BD" w:themeColor="accent1"/>
    </w:rPr>
  </w:style>
  <w:style w:type="paragraph" w:styleId="Sous-titre">
    <w:name w:val="Subtitle"/>
    <w:basedOn w:val="Normal"/>
    <w:next w:val="Normal"/>
    <w:link w:val="Sous-titreCar"/>
    <w:uiPriority w:val="11"/>
    <w:qFormat/>
    <w:rsid w:val="0045045A"/>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uiPriority w:val="11"/>
    <w:rsid w:val="0045045A"/>
    <w:rPr>
      <w:rFonts w:asciiTheme="majorHAnsi" w:eastAsiaTheme="majorEastAsia" w:hAnsiTheme="majorHAnsi" w:cstheme="majorBidi"/>
      <w:i/>
      <w:iCs/>
      <w:color w:val="4F81BD" w:themeColor="accent1"/>
      <w:spacing w:val="15"/>
    </w:rPr>
  </w:style>
  <w:style w:type="character" w:customStyle="1" w:styleId="Titre5Car">
    <w:name w:val="Titre 5 Car"/>
    <w:basedOn w:val="Policepardfaut"/>
    <w:link w:val="Titre5"/>
    <w:uiPriority w:val="9"/>
    <w:rsid w:val="00C33129"/>
    <w:rPr>
      <w:rFonts w:asciiTheme="majorHAnsi" w:eastAsiaTheme="majorEastAsia" w:hAnsiTheme="majorHAnsi" w:cstheme="majorBidi"/>
      <w:color w:val="243F60" w:themeColor="accent1" w:themeShade="7F"/>
    </w:rPr>
  </w:style>
  <w:style w:type="character" w:styleId="Lienhypertexte">
    <w:name w:val="Hyperlink"/>
    <w:basedOn w:val="Policepardfaut"/>
    <w:uiPriority w:val="99"/>
    <w:unhideWhenUsed/>
    <w:rsid w:val="00C33129"/>
    <w:rPr>
      <w:color w:val="0000FF" w:themeColor="hyperlink"/>
      <w:u w:val="single"/>
    </w:rPr>
  </w:style>
  <w:style w:type="paragraph" w:styleId="Textedebulles">
    <w:name w:val="Balloon Text"/>
    <w:basedOn w:val="Normal"/>
    <w:link w:val="TextedebullesCar"/>
    <w:uiPriority w:val="99"/>
    <w:semiHidden/>
    <w:unhideWhenUsed/>
    <w:rsid w:val="00FC0D15"/>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FC0D15"/>
    <w:rPr>
      <w:rFonts w:ascii="Lucida Grande" w:hAnsi="Lucida Grande" w:cs="Lucida Grande"/>
      <w:sz w:val="18"/>
      <w:szCs w:val="18"/>
    </w:rPr>
  </w:style>
  <w:style w:type="paragraph" w:styleId="Pieddepage">
    <w:name w:val="footer"/>
    <w:basedOn w:val="Normal"/>
    <w:link w:val="PieddepageCar"/>
    <w:uiPriority w:val="99"/>
    <w:unhideWhenUsed/>
    <w:rsid w:val="00CD6405"/>
    <w:pPr>
      <w:tabs>
        <w:tab w:val="center" w:pos="4536"/>
        <w:tab w:val="right" w:pos="9072"/>
      </w:tabs>
    </w:pPr>
  </w:style>
  <w:style w:type="character" w:customStyle="1" w:styleId="PieddepageCar">
    <w:name w:val="Pied de page Car"/>
    <w:basedOn w:val="Policepardfaut"/>
    <w:link w:val="Pieddepage"/>
    <w:uiPriority w:val="99"/>
    <w:rsid w:val="00CD6405"/>
  </w:style>
  <w:style w:type="character" w:styleId="Numrodepage">
    <w:name w:val="page number"/>
    <w:basedOn w:val="Policepardfaut"/>
    <w:uiPriority w:val="99"/>
    <w:semiHidden/>
    <w:unhideWhenUsed/>
    <w:rsid w:val="00CD6405"/>
  </w:style>
  <w:style w:type="table" w:styleId="Grille">
    <w:name w:val="Table Grid"/>
    <w:basedOn w:val="TableauNormal"/>
    <w:uiPriority w:val="59"/>
    <w:rsid w:val="002628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7E4D84"/>
    <w:pPr>
      <w:spacing w:before="100" w:beforeAutospacing="1" w:after="100" w:afterAutospacing="1"/>
    </w:pPr>
    <w:rPr>
      <w:rFonts w:ascii="Times" w:hAnsi="Times" w:cs="Times New Roman"/>
      <w:sz w:val="20"/>
      <w:szCs w:val="20"/>
    </w:rPr>
  </w:style>
  <w:style w:type="paragraph" w:styleId="En-tte">
    <w:name w:val="header"/>
    <w:basedOn w:val="Normal"/>
    <w:link w:val="En-tteCar"/>
    <w:uiPriority w:val="99"/>
    <w:unhideWhenUsed/>
    <w:rsid w:val="00270D5C"/>
    <w:pPr>
      <w:tabs>
        <w:tab w:val="center" w:pos="4536"/>
        <w:tab w:val="right" w:pos="9072"/>
      </w:tabs>
    </w:pPr>
  </w:style>
  <w:style w:type="character" w:customStyle="1" w:styleId="En-tteCar">
    <w:name w:val="En-tête Car"/>
    <w:basedOn w:val="Policepardfaut"/>
    <w:link w:val="En-tte"/>
    <w:uiPriority w:val="99"/>
    <w:rsid w:val="00270D5C"/>
  </w:style>
  <w:style w:type="character" w:customStyle="1" w:styleId="Titre6Car">
    <w:name w:val="Titre 6 Car"/>
    <w:basedOn w:val="Policepardfaut"/>
    <w:link w:val="Titre6"/>
    <w:uiPriority w:val="9"/>
    <w:rsid w:val="00900CD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rsid w:val="00900CDF"/>
    <w:rPr>
      <w:rFonts w:ascii="Arial" w:eastAsiaTheme="majorEastAsia" w:hAnsi="Arial" w:cstheme="majorBidi"/>
      <w:i/>
      <w:iCs/>
      <w:color w:val="404040" w:themeColor="text1" w:themeTint="BF"/>
    </w:rPr>
  </w:style>
  <w:style w:type="character" w:styleId="lev">
    <w:name w:val="Strong"/>
    <w:basedOn w:val="Policepardfaut"/>
    <w:uiPriority w:val="22"/>
    <w:qFormat/>
    <w:rsid w:val="00900CDF"/>
    <w:rPr>
      <w:b/>
      <w:bCs/>
    </w:rPr>
  </w:style>
  <w:style w:type="character" w:styleId="Marquedannotation">
    <w:name w:val="annotation reference"/>
    <w:basedOn w:val="Policepardfaut"/>
    <w:uiPriority w:val="99"/>
    <w:semiHidden/>
    <w:unhideWhenUsed/>
    <w:rsid w:val="004C6561"/>
    <w:rPr>
      <w:sz w:val="18"/>
      <w:szCs w:val="18"/>
    </w:rPr>
  </w:style>
  <w:style w:type="paragraph" w:styleId="Commentaire">
    <w:name w:val="annotation text"/>
    <w:basedOn w:val="Normal"/>
    <w:link w:val="CommentaireCar"/>
    <w:uiPriority w:val="99"/>
    <w:semiHidden/>
    <w:unhideWhenUsed/>
    <w:rsid w:val="004C6561"/>
  </w:style>
  <w:style w:type="character" w:customStyle="1" w:styleId="CommentaireCar">
    <w:name w:val="Commentaire Car"/>
    <w:basedOn w:val="Policepardfaut"/>
    <w:link w:val="Commentaire"/>
    <w:uiPriority w:val="99"/>
    <w:semiHidden/>
    <w:rsid w:val="004C6561"/>
  </w:style>
  <w:style w:type="paragraph" w:styleId="Objetducommentaire">
    <w:name w:val="annotation subject"/>
    <w:basedOn w:val="Commentaire"/>
    <w:next w:val="Commentaire"/>
    <w:link w:val="ObjetducommentaireCar"/>
    <w:uiPriority w:val="99"/>
    <w:semiHidden/>
    <w:unhideWhenUsed/>
    <w:rsid w:val="004C6561"/>
    <w:rPr>
      <w:b/>
      <w:bCs/>
      <w:sz w:val="20"/>
      <w:szCs w:val="20"/>
    </w:rPr>
  </w:style>
  <w:style w:type="character" w:customStyle="1" w:styleId="ObjetducommentaireCar">
    <w:name w:val="Objet du commentaire Car"/>
    <w:basedOn w:val="CommentaireCar"/>
    <w:link w:val="Objetducommentaire"/>
    <w:uiPriority w:val="99"/>
    <w:semiHidden/>
    <w:rsid w:val="004C6561"/>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autoRedefine/>
    <w:qFormat/>
    <w:rsid w:val="00630550"/>
    <w:pPr>
      <w:keepNext/>
      <w:outlineLvl w:val="0"/>
    </w:pPr>
    <w:rPr>
      <w:b/>
      <w:sz w:val="32"/>
      <w:u w:val="single"/>
    </w:rPr>
  </w:style>
  <w:style w:type="paragraph" w:styleId="Titre2">
    <w:name w:val="heading 2"/>
    <w:basedOn w:val="Normal"/>
    <w:next w:val="Normal"/>
    <w:link w:val="Titre2Car"/>
    <w:autoRedefine/>
    <w:qFormat/>
    <w:rsid w:val="00630550"/>
    <w:pPr>
      <w:keepNext/>
      <w:outlineLvl w:val="1"/>
    </w:pPr>
    <w:rPr>
      <w:b/>
      <w:u w:val="single"/>
    </w:rPr>
  </w:style>
  <w:style w:type="paragraph" w:styleId="Titre3">
    <w:name w:val="heading 3"/>
    <w:basedOn w:val="Retraitcorpsdetexte"/>
    <w:next w:val="Retraitcorpsdetexte"/>
    <w:link w:val="Titre3Car"/>
    <w:autoRedefine/>
    <w:qFormat/>
    <w:rsid w:val="00C40660"/>
    <w:pPr>
      <w:numPr>
        <w:ilvl w:val="2"/>
        <w:numId w:val="2"/>
      </w:numPr>
      <w:ind w:left="2304" w:hanging="504"/>
      <w:outlineLvl w:val="2"/>
    </w:pPr>
    <w:rPr>
      <w:rFonts w:ascii="Arial" w:eastAsia="Times New Roman" w:hAnsi="Arial" w:cs="Times New Roman"/>
      <w:u w:val="single"/>
    </w:rPr>
  </w:style>
  <w:style w:type="paragraph" w:styleId="Titre4">
    <w:name w:val="heading 4"/>
    <w:basedOn w:val="Normal"/>
    <w:next w:val="Normal"/>
    <w:link w:val="Titre4Car"/>
    <w:autoRedefine/>
    <w:qFormat/>
    <w:rsid w:val="00E213B7"/>
    <w:pPr>
      <w:keepNext/>
      <w:jc w:val="center"/>
      <w:outlineLvl w:val="3"/>
    </w:pPr>
    <w:rPr>
      <w:b/>
      <w:sz w:val="32"/>
      <w:u w:val="single"/>
    </w:rPr>
  </w:style>
  <w:style w:type="paragraph" w:styleId="Titre5">
    <w:name w:val="heading 5"/>
    <w:basedOn w:val="Normal"/>
    <w:next w:val="Normal"/>
    <w:link w:val="Titre5Car"/>
    <w:uiPriority w:val="9"/>
    <w:unhideWhenUsed/>
    <w:qFormat/>
    <w:rsid w:val="00C33129"/>
    <w:pPr>
      <w:keepNext/>
      <w:keepLines/>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900CDF"/>
    <w:pPr>
      <w:keepNext/>
      <w:keepLines/>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unhideWhenUsed/>
    <w:qFormat/>
    <w:rsid w:val="00900CDF"/>
    <w:pPr>
      <w:keepNext/>
      <w:keepLines/>
      <w:spacing w:before="200"/>
      <w:outlineLvl w:val="6"/>
    </w:pPr>
    <w:rPr>
      <w:rFonts w:ascii="Arial" w:eastAsiaTheme="majorEastAsia" w:hAnsi="Arial"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630550"/>
    <w:rPr>
      <w:b/>
      <w:sz w:val="32"/>
      <w:u w:val="single"/>
    </w:rPr>
  </w:style>
  <w:style w:type="character" w:customStyle="1" w:styleId="Titre2Car">
    <w:name w:val="Titre 2 Car"/>
    <w:basedOn w:val="Policepardfaut"/>
    <w:link w:val="Titre2"/>
    <w:rsid w:val="00630550"/>
    <w:rPr>
      <w:b/>
      <w:u w:val="single"/>
    </w:rPr>
  </w:style>
  <w:style w:type="character" w:customStyle="1" w:styleId="Titre3Car">
    <w:name w:val="Titre 3 Car"/>
    <w:basedOn w:val="Policepardfaut"/>
    <w:link w:val="Titre3"/>
    <w:rsid w:val="00C40660"/>
    <w:rPr>
      <w:rFonts w:ascii="Arial" w:eastAsia="Times New Roman" w:hAnsi="Arial" w:cs="Times New Roman"/>
      <w:u w:val="single"/>
    </w:rPr>
  </w:style>
  <w:style w:type="character" w:customStyle="1" w:styleId="Titre4Car">
    <w:name w:val="Titre 4 Car"/>
    <w:basedOn w:val="Policepardfaut"/>
    <w:link w:val="Titre4"/>
    <w:rsid w:val="00E213B7"/>
    <w:rPr>
      <w:b/>
      <w:sz w:val="32"/>
      <w:u w:val="single"/>
    </w:rPr>
  </w:style>
  <w:style w:type="paragraph" w:styleId="Retraitcorpsdetexte">
    <w:name w:val="Body Text Indent"/>
    <w:basedOn w:val="Normal"/>
    <w:link w:val="RetraitcorpsdetexteCar"/>
    <w:uiPriority w:val="99"/>
    <w:semiHidden/>
    <w:unhideWhenUsed/>
    <w:rsid w:val="00C40660"/>
    <w:pPr>
      <w:spacing w:after="120"/>
      <w:ind w:left="283"/>
    </w:pPr>
  </w:style>
  <w:style w:type="character" w:customStyle="1" w:styleId="RetraitcorpsdetexteCar">
    <w:name w:val="Retrait corps de texte Car"/>
    <w:basedOn w:val="Policepardfaut"/>
    <w:link w:val="Retraitcorpsdetexte"/>
    <w:uiPriority w:val="99"/>
    <w:semiHidden/>
    <w:rsid w:val="00C40660"/>
  </w:style>
  <w:style w:type="paragraph" w:styleId="Paragraphedeliste">
    <w:name w:val="List Paragraph"/>
    <w:basedOn w:val="Normal"/>
    <w:uiPriority w:val="34"/>
    <w:qFormat/>
    <w:rsid w:val="0045045A"/>
    <w:pPr>
      <w:ind w:left="720"/>
      <w:contextualSpacing/>
    </w:pPr>
  </w:style>
  <w:style w:type="character" w:styleId="Forteaccentuation">
    <w:name w:val="Intense Emphasis"/>
    <w:basedOn w:val="Policepardfaut"/>
    <w:uiPriority w:val="21"/>
    <w:qFormat/>
    <w:rsid w:val="0045045A"/>
    <w:rPr>
      <w:b/>
      <w:bCs/>
      <w:i/>
      <w:iCs/>
      <w:color w:val="4F81BD" w:themeColor="accent1"/>
    </w:rPr>
  </w:style>
  <w:style w:type="paragraph" w:styleId="Sous-titre">
    <w:name w:val="Subtitle"/>
    <w:basedOn w:val="Normal"/>
    <w:next w:val="Normal"/>
    <w:link w:val="Sous-titreCar"/>
    <w:uiPriority w:val="11"/>
    <w:qFormat/>
    <w:rsid w:val="0045045A"/>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uiPriority w:val="11"/>
    <w:rsid w:val="0045045A"/>
    <w:rPr>
      <w:rFonts w:asciiTheme="majorHAnsi" w:eastAsiaTheme="majorEastAsia" w:hAnsiTheme="majorHAnsi" w:cstheme="majorBidi"/>
      <w:i/>
      <w:iCs/>
      <w:color w:val="4F81BD" w:themeColor="accent1"/>
      <w:spacing w:val="15"/>
    </w:rPr>
  </w:style>
  <w:style w:type="character" w:customStyle="1" w:styleId="Titre5Car">
    <w:name w:val="Titre 5 Car"/>
    <w:basedOn w:val="Policepardfaut"/>
    <w:link w:val="Titre5"/>
    <w:uiPriority w:val="9"/>
    <w:rsid w:val="00C33129"/>
    <w:rPr>
      <w:rFonts w:asciiTheme="majorHAnsi" w:eastAsiaTheme="majorEastAsia" w:hAnsiTheme="majorHAnsi" w:cstheme="majorBidi"/>
      <w:color w:val="243F60" w:themeColor="accent1" w:themeShade="7F"/>
    </w:rPr>
  </w:style>
  <w:style w:type="character" w:styleId="Lienhypertexte">
    <w:name w:val="Hyperlink"/>
    <w:basedOn w:val="Policepardfaut"/>
    <w:uiPriority w:val="99"/>
    <w:unhideWhenUsed/>
    <w:rsid w:val="00C33129"/>
    <w:rPr>
      <w:color w:val="0000FF" w:themeColor="hyperlink"/>
      <w:u w:val="single"/>
    </w:rPr>
  </w:style>
  <w:style w:type="paragraph" w:styleId="Textedebulles">
    <w:name w:val="Balloon Text"/>
    <w:basedOn w:val="Normal"/>
    <w:link w:val="TextedebullesCar"/>
    <w:uiPriority w:val="99"/>
    <w:semiHidden/>
    <w:unhideWhenUsed/>
    <w:rsid w:val="00FC0D15"/>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FC0D15"/>
    <w:rPr>
      <w:rFonts w:ascii="Lucida Grande" w:hAnsi="Lucida Grande" w:cs="Lucida Grande"/>
      <w:sz w:val="18"/>
      <w:szCs w:val="18"/>
    </w:rPr>
  </w:style>
  <w:style w:type="paragraph" w:styleId="Pieddepage">
    <w:name w:val="footer"/>
    <w:basedOn w:val="Normal"/>
    <w:link w:val="PieddepageCar"/>
    <w:uiPriority w:val="99"/>
    <w:unhideWhenUsed/>
    <w:rsid w:val="00CD6405"/>
    <w:pPr>
      <w:tabs>
        <w:tab w:val="center" w:pos="4536"/>
        <w:tab w:val="right" w:pos="9072"/>
      </w:tabs>
    </w:pPr>
  </w:style>
  <w:style w:type="character" w:customStyle="1" w:styleId="PieddepageCar">
    <w:name w:val="Pied de page Car"/>
    <w:basedOn w:val="Policepardfaut"/>
    <w:link w:val="Pieddepage"/>
    <w:uiPriority w:val="99"/>
    <w:rsid w:val="00CD6405"/>
  </w:style>
  <w:style w:type="character" w:styleId="Numrodepage">
    <w:name w:val="page number"/>
    <w:basedOn w:val="Policepardfaut"/>
    <w:uiPriority w:val="99"/>
    <w:semiHidden/>
    <w:unhideWhenUsed/>
    <w:rsid w:val="00CD6405"/>
  </w:style>
  <w:style w:type="table" w:styleId="Grille">
    <w:name w:val="Table Grid"/>
    <w:basedOn w:val="TableauNormal"/>
    <w:uiPriority w:val="59"/>
    <w:rsid w:val="002628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7E4D84"/>
    <w:pPr>
      <w:spacing w:before="100" w:beforeAutospacing="1" w:after="100" w:afterAutospacing="1"/>
    </w:pPr>
    <w:rPr>
      <w:rFonts w:ascii="Times" w:hAnsi="Times" w:cs="Times New Roman"/>
      <w:sz w:val="20"/>
      <w:szCs w:val="20"/>
    </w:rPr>
  </w:style>
  <w:style w:type="paragraph" w:styleId="En-tte">
    <w:name w:val="header"/>
    <w:basedOn w:val="Normal"/>
    <w:link w:val="En-tteCar"/>
    <w:uiPriority w:val="99"/>
    <w:unhideWhenUsed/>
    <w:rsid w:val="00270D5C"/>
    <w:pPr>
      <w:tabs>
        <w:tab w:val="center" w:pos="4536"/>
        <w:tab w:val="right" w:pos="9072"/>
      </w:tabs>
    </w:pPr>
  </w:style>
  <w:style w:type="character" w:customStyle="1" w:styleId="En-tteCar">
    <w:name w:val="En-tête Car"/>
    <w:basedOn w:val="Policepardfaut"/>
    <w:link w:val="En-tte"/>
    <w:uiPriority w:val="99"/>
    <w:rsid w:val="00270D5C"/>
  </w:style>
  <w:style w:type="character" w:customStyle="1" w:styleId="Titre6Car">
    <w:name w:val="Titre 6 Car"/>
    <w:basedOn w:val="Policepardfaut"/>
    <w:link w:val="Titre6"/>
    <w:uiPriority w:val="9"/>
    <w:rsid w:val="00900CD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rsid w:val="00900CDF"/>
    <w:rPr>
      <w:rFonts w:ascii="Arial" w:eastAsiaTheme="majorEastAsia" w:hAnsi="Arial" w:cstheme="majorBidi"/>
      <w:i/>
      <w:iCs/>
      <w:color w:val="404040" w:themeColor="text1" w:themeTint="BF"/>
    </w:rPr>
  </w:style>
  <w:style w:type="character" w:styleId="lev">
    <w:name w:val="Strong"/>
    <w:basedOn w:val="Policepardfaut"/>
    <w:uiPriority w:val="22"/>
    <w:qFormat/>
    <w:rsid w:val="00900CDF"/>
    <w:rPr>
      <w:b/>
      <w:bCs/>
    </w:rPr>
  </w:style>
  <w:style w:type="character" w:styleId="Marquedannotation">
    <w:name w:val="annotation reference"/>
    <w:basedOn w:val="Policepardfaut"/>
    <w:uiPriority w:val="99"/>
    <w:semiHidden/>
    <w:unhideWhenUsed/>
    <w:rsid w:val="004C6561"/>
    <w:rPr>
      <w:sz w:val="18"/>
      <w:szCs w:val="18"/>
    </w:rPr>
  </w:style>
  <w:style w:type="paragraph" w:styleId="Commentaire">
    <w:name w:val="annotation text"/>
    <w:basedOn w:val="Normal"/>
    <w:link w:val="CommentaireCar"/>
    <w:uiPriority w:val="99"/>
    <w:semiHidden/>
    <w:unhideWhenUsed/>
    <w:rsid w:val="004C6561"/>
  </w:style>
  <w:style w:type="character" w:customStyle="1" w:styleId="CommentaireCar">
    <w:name w:val="Commentaire Car"/>
    <w:basedOn w:val="Policepardfaut"/>
    <w:link w:val="Commentaire"/>
    <w:uiPriority w:val="99"/>
    <w:semiHidden/>
    <w:rsid w:val="004C6561"/>
  </w:style>
  <w:style w:type="paragraph" w:styleId="Objetducommentaire">
    <w:name w:val="annotation subject"/>
    <w:basedOn w:val="Commentaire"/>
    <w:next w:val="Commentaire"/>
    <w:link w:val="ObjetducommentaireCar"/>
    <w:uiPriority w:val="99"/>
    <w:semiHidden/>
    <w:unhideWhenUsed/>
    <w:rsid w:val="004C6561"/>
    <w:rPr>
      <w:b/>
      <w:bCs/>
      <w:sz w:val="20"/>
      <w:szCs w:val="20"/>
    </w:rPr>
  </w:style>
  <w:style w:type="character" w:customStyle="1" w:styleId="ObjetducommentaireCar">
    <w:name w:val="Objet du commentaire Car"/>
    <w:basedOn w:val="CommentaireCar"/>
    <w:link w:val="Objetducommentaire"/>
    <w:uiPriority w:val="99"/>
    <w:semiHidden/>
    <w:rsid w:val="004C656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211390">
      <w:bodyDiv w:val="1"/>
      <w:marLeft w:val="0"/>
      <w:marRight w:val="0"/>
      <w:marTop w:val="0"/>
      <w:marBottom w:val="0"/>
      <w:divBdr>
        <w:top w:val="none" w:sz="0" w:space="0" w:color="auto"/>
        <w:left w:val="none" w:sz="0" w:space="0" w:color="auto"/>
        <w:bottom w:val="none" w:sz="0" w:space="0" w:color="auto"/>
        <w:right w:val="none" w:sz="0" w:space="0" w:color="auto"/>
      </w:divBdr>
    </w:div>
    <w:div w:id="262494817">
      <w:bodyDiv w:val="1"/>
      <w:marLeft w:val="0"/>
      <w:marRight w:val="0"/>
      <w:marTop w:val="0"/>
      <w:marBottom w:val="0"/>
      <w:divBdr>
        <w:top w:val="none" w:sz="0" w:space="0" w:color="auto"/>
        <w:left w:val="none" w:sz="0" w:space="0" w:color="auto"/>
        <w:bottom w:val="none" w:sz="0" w:space="0" w:color="auto"/>
        <w:right w:val="none" w:sz="0" w:space="0" w:color="auto"/>
      </w:divBdr>
    </w:div>
    <w:div w:id="270283158">
      <w:bodyDiv w:val="1"/>
      <w:marLeft w:val="0"/>
      <w:marRight w:val="0"/>
      <w:marTop w:val="0"/>
      <w:marBottom w:val="0"/>
      <w:divBdr>
        <w:top w:val="none" w:sz="0" w:space="0" w:color="auto"/>
        <w:left w:val="none" w:sz="0" w:space="0" w:color="auto"/>
        <w:bottom w:val="none" w:sz="0" w:space="0" w:color="auto"/>
        <w:right w:val="none" w:sz="0" w:space="0" w:color="auto"/>
      </w:divBdr>
    </w:div>
    <w:div w:id="331183399">
      <w:bodyDiv w:val="1"/>
      <w:marLeft w:val="0"/>
      <w:marRight w:val="0"/>
      <w:marTop w:val="0"/>
      <w:marBottom w:val="0"/>
      <w:divBdr>
        <w:top w:val="none" w:sz="0" w:space="0" w:color="auto"/>
        <w:left w:val="none" w:sz="0" w:space="0" w:color="auto"/>
        <w:bottom w:val="none" w:sz="0" w:space="0" w:color="auto"/>
        <w:right w:val="none" w:sz="0" w:space="0" w:color="auto"/>
      </w:divBdr>
    </w:div>
    <w:div w:id="484973701">
      <w:bodyDiv w:val="1"/>
      <w:marLeft w:val="0"/>
      <w:marRight w:val="0"/>
      <w:marTop w:val="0"/>
      <w:marBottom w:val="0"/>
      <w:divBdr>
        <w:top w:val="none" w:sz="0" w:space="0" w:color="auto"/>
        <w:left w:val="none" w:sz="0" w:space="0" w:color="auto"/>
        <w:bottom w:val="none" w:sz="0" w:space="0" w:color="auto"/>
        <w:right w:val="none" w:sz="0" w:space="0" w:color="auto"/>
      </w:divBdr>
    </w:div>
    <w:div w:id="709651353">
      <w:bodyDiv w:val="1"/>
      <w:marLeft w:val="0"/>
      <w:marRight w:val="0"/>
      <w:marTop w:val="0"/>
      <w:marBottom w:val="0"/>
      <w:divBdr>
        <w:top w:val="none" w:sz="0" w:space="0" w:color="auto"/>
        <w:left w:val="none" w:sz="0" w:space="0" w:color="auto"/>
        <w:bottom w:val="none" w:sz="0" w:space="0" w:color="auto"/>
        <w:right w:val="none" w:sz="0" w:space="0" w:color="auto"/>
      </w:divBdr>
    </w:div>
    <w:div w:id="747381235">
      <w:bodyDiv w:val="1"/>
      <w:marLeft w:val="0"/>
      <w:marRight w:val="0"/>
      <w:marTop w:val="0"/>
      <w:marBottom w:val="0"/>
      <w:divBdr>
        <w:top w:val="none" w:sz="0" w:space="0" w:color="auto"/>
        <w:left w:val="none" w:sz="0" w:space="0" w:color="auto"/>
        <w:bottom w:val="none" w:sz="0" w:space="0" w:color="auto"/>
        <w:right w:val="none" w:sz="0" w:space="0" w:color="auto"/>
      </w:divBdr>
    </w:div>
    <w:div w:id="935286699">
      <w:bodyDiv w:val="1"/>
      <w:marLeft w:val="0"/>
      <w:marRight w:val="0"/>
      <w:marTop w:val="0"/>
      <w:marBottom w:val="0"/>
      <w:divBdr>
        <w:top w:val="none" w:sz="0" w:space="0" w:color="auto"/>
        <w:left w:val="none" w:sz="0" w:space="0" w:color="auto"/>
        <w:bottom w:val="none" w:sz="0" w:space="0" w:color="auto"/>
        <w:right w:val="none" w:sz="0" w:space="0" w:color="auto"/>
      </w:divBdr>
    </w:div>
    <w:div w:id="967705281">
      <w:bodyDiv w:val="1"/>
      <w:marLeft w:val="0"/>
      <w:marRight w:val="0"/>
      <w:marTop w:val="0"/>
      <w:marBottom w:val="0"/>
      <w:divBdr>
        <w:top w:val="none" w:sz="0" w:space="0" w:color="auto"/>
        <w:left w:val="none" w:sz="0" w:space="0" w:color="auto"/>
        <w:bottom w:val="none" w:sz="0" w:space="0" w:color="auto"/>
        <w:right w:val="none" w:sz="0" w:space="0" w:color="auto"/>
      </w:divBdr>
    </w:div>
    <w:div w:id="1164662266">
      <w:bodyDiv w:val="1"/>
      <w:marLeft w:val="0"/>
      <w:marRight w:val="0"/>
      <w:marTop w:val="0"/>
      <w:marBottom w:val="0"/>
      <w:divBdr>
        <w:top w:val="none" w:sz="0" w:space="0" w:color="auto"/>
        <w:left w:val="none" w:sz="0" w:space="0" w:color="auto"/>
        <w:bottom w:val="none" w:sz="0" w:space="0" w:color="auto"/>
        <w:right w:val="none" w:sz="0" w:space="0" w:color="auto"/>
      </w:divBdr>
    </w:div>
    <w:div w:id="1702128289">
      <w:bodyDiv w:val="1"/>
      <w:marLeft w:val="0"/>
      <w:marRight w:val="0"/>
      <w:marTop w:val="0"/>
      <w:marBottom w:val="0"/>
      <w:divBdr>
        <w:top w:val="none" w:sz="0" w:space="0" w:color="auto"/>
        <w:left w:val="none" w:sz="0" w:space="0" w:color="auto"/>
        <w:bottom w:val="none" w:sz="0" w:space="0" w:color="auto"/>
        <w:right w:val="none" w:sz="0" w:space="0" w:color="auto"/>
      </w:divBdr>
    </w:div>
    <w:div w:id="1987588557">
      <w:bodyDiv w:val="1"/>
      <w:marLeft w:val="0"/>
      <w:marRight w:val="0"/>
      <w:marTop w:val="0"/>
      <w:marBottom w:val="0"/>
      <w:divBdr>
        <w:top w:val="none" w:sz="0" w:space="0" w:color="auto"/>
        <w:left w:val="none" w:sz="0" w:space="0" w:color="auto"/>
        <w:bottom w:val="none" w:sz="0" w:space="0" w:color="auto"/>
        <w:right w:val="none" w:sz="0" w:space="0" w:color="auto"/>
      </w:divBdr>
      <w:divsChild>
        <w:div w:id="47848993">
          <w:marLeft w:val="0"/>
          <w:marRight w:val="0"/>
          <w:marTop w:val="0"/>
          <w:marBottom w:val="0"/>
          <w:divBdr>
            <w:top w:val="none" w:sz="0" w:space="0" w:color="auto"/>
            <w:left w:val="none" w:sz="0" w:space="0" w:color="auto"/>
            <w:bottom w:val="none" w:sz="0" w:space="0" w:color="auto"/>
            <w:right w:val="none" w:sz="0" w:space="0" w:color="auto"/>
          </w:divBdr>
          <w:divsChild>
            <w:div w:id="1393893455">
              <w:marLeft w:val="0"/>
              <w:marRight w:val="0"/>
              <w:marTop w:val="0"/>
              <w:marBottom w:val="0"/>
              <w:divBdr>
                <w:top w:val="none" w:sz="0" w:space="0" w:color="auto"/>
                <w:left w:val="none" w:sz="0" w:space="0" w:color="auto"/>
                <w:bottom w:val="none" w:sz="0" w:space="0" w:color="auto"/>
                <w:right w:val="none" w:sz="0" w:space="0" w:color="auto"/>
              </w:divBdr>
              <w:divsChild>
                <w:div w:id="44211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999596">
      <w:bodyDiv w:val="1"/>
      <w:marLeft w:val="0"/>
      <w:marRight w:val="0"/>
      <w:marTop w:val="0"/>
      <w:marBottom w:val="0"/>
      <w:divBdr>
        <w:top w:val="none" w:sz="0" w:space="0" w:color="auto"/>
        <w:left w:val="none" w:sz="0" w:space="0" w:color="auto"/>
        <w:bottom w:val="none" w:sz="0" w:space="0" w:color="auto"/>
        <w:right w:val="none" w:sz="0" w:space="0" w:color="auto"/>
      </w:divBdr>
    </w:div>
    <w:div w:id="2100325413">
      <w:bodyDiv w:val="1"/>
      <w:marLeft w:val="0"/>
      <w:marRight w:val="0"/>
      <w:marTop w:val="0"/>
      <w:marBottom w:val="0"/>
      <w:divBdr>
        <w:top w:val="none" w:sz="0" w:space="0" w:color="auto"/>
        <w:left w:val="none" w:sz="0" w:space="0" w:color="auto"/>
        <w:bottom w:val="none" w:sz="0" w:space="0" w:color="auto"/>
        <w:right w:val="none" w:sz="0" w:space="0" w:color="auto"/>
      </w:divBdr>
      <w:divsChild>
        <w:div w:id="120006285">
          <w:marLeft w:val="0"/>
          <w:marRight w:val="0"/>
          <w:marTop w:val="0"/>
          <w:marBottom w:val="0"/>
          <w:divBdr>
            <w:top w:val="none" w:sz="0" w:space="0" w:color="auto"/>
            <w:left w:val="none" w:sz="0" w:space="0" w:color="auto"/>
            <w:bottom w:val="none" w:sz="0" w:space="0" w:color="auto"/>
            <w:right w:val="none" w:sz="0" w:space="0" w:color="auto"/>
          </w:divBdr>
          <w:divsChild>
            <w:div w:id="105442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vae.asp-public.fr" TargetMode="External"/><Relationship Id="rId10" Type="http://schemas.openxmlformats.org/officeDocument/2006/relationships/comments" Target="commen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DEE8DF-79A4-8147-AF7A-79145A6C8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44</Pages>
  <Words>12321</Words>
  <Characters>67771</Characters>
  <Application>Microsoft Macintosh Word</Application>
  <DocSecurity>0</DocSecurity>
  <Lines>564</Lines>
  <Paragraphs>159</Paragraphs>
  <ScaleCrop>false</ScaleCrop>
  <Company/>
  <LinksUpToDate>false</LinksUpToDate>
  <CharactersWithSpaces>79933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2</cp:revision>
  <dcterms:created xsi:type="dcterms:W3CDTF">2017-03-16T10:07:00Z</dcterms:created>
  <dcterms:modified xsi:type="dcterms:W3CDTF">2017-03-16T10:07:00Z</dcterms:modified>
</cp:coreProperties>
</file>